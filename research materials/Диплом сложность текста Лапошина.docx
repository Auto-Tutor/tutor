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13F" w:rsidRPr="00E1113F" w:rsidRDefault="00E1113F" w:rsidP="007A3E7E">
      <w:pPr>
        <w:shd w:val="clear" w:color="auto" w:fill="FFFFFF"/>
        <w:spacing w:after="0"/>
        <w:jc w:val="center"/>
        <w:rPr>
          <w:rFonts w:eastAsia="Times New Roman" w:cs="Segoe UI"/>
          <w:color w:val="212121"/>
          <w:sz w:val="28"/>
          <w:szCs w:val="28"/>
          <w:lang w:val="ru-RU" w:eastAsia="ru-RU" w:bidi="ar-SA"/>
        </w:rPr>
      </w:pPr>
      <w:r w:rsidRPr="00E1113F">
        <w:rPr>
          <w:rFonts w:eastAsia="Times New Roman" w:cs="Times New Roman"/>
          <w:color w:val="212121"/>
          <w:sz w:val="28"/>
          <w:szCs w:val="28"/>
          <w:lang w:val="ru-RU" w:eastAsia="ru-RU" w:bidi="ar-SA"/>
        </w:rPr>
        <w:t>ФЕДЕРАЛЬНОЕ АГЕНТСВО ПО ОБРАЗОВАНИЮ</w:t>
      </w:r>
    </w:p>
    <w:p w:rsidR="00E1113F" w:rsidRPr="00E1113F" w:rsidRDefault="00E1113F" w:rsidP="007A3E7E">
      <w:pPr>
        <w:shd w:val="clear" w:color="auto" w:fill="FFFFFF"/>
        <w:spacing w:after="0"/>
        <w:jc w:val="center"/>
        <w:rPr>
          <w:rFonts w:eastAsia="Times New Roman" w:cs="Segoe UI"/>
          <w:color w:val="212121"/>
          <w:sz w:val="28"/>
          <w:szCs w:val="28"/>
          <w:lang w:val="ru-RU" w:eastAsia="ru-RU" w:bidi="ar-SA"/>
        </w:rPr>
      </w:pPr>
      <w:r w:rsidRPr="00E1113F">
        <w:rPr>
          <w:rFonts w:eastAsia="Times New Roman" w:cs="Times New Roman"/>
          <w:color w:val="212121"/>
          <w:sz w:val="28"/>
          <w:szCs w:val="28"/>
          <w:lang w:val="ru-RU" w:eastAsia="ru-RU" w:bidi="ar-SA"/>
        </w:rPr>
        <w:t>Федеральное государственное бюджетное образовательное учреждение</w:t>
      </w:r>
    </w:p>
    <w:p w:rsidR="00E1113F" w:rsidRPr="00E1113F" w:rsidRDefault="00E1113F" w:rsidP="007A3E7E">
      <w:pPr>
        <w:shd w:val="clear" w:color="auto" w:fill="FFFFFF"/>
        <w:spacing w:after="0"/>
        <w:jc w:val="center"/>
        <w:rPr>
          <w:rFonts w:eastAsia="Times New Roman" w:cs="Segoe UI"/>
          <w:color w:val="212121"/>
          <w:sz w:val="28"/>
          <w:szCs w:val="28"/>
          <w:lang w:val="ru-RU" w:eastAsia="ru-RU" w:bidi="ar-SA"/>
        </w:rPr>
      </w:pPr>
      <w:r w:rsidRPr="00E1113F">
        <w:rPr>
          <w:rFonts w:eastAsia="Times New Roman" w:cs="Times New Roman"/>
          <w:color w:val="212121"/>
          <w:sz w:val="28"/>
          <w:szCs w:val="28"/>
          <w:lang w:val="ru-RU" w:eastAsia="ru-RU" w:bidi="ar-SA"/>
        </w:rPr>
        <w:t>высшего образования</w:t>
      </w:r>
    </w:p>
    <w:p w:rsidR="00E1113F" w:rsidRPr="00FC5D4A" w:rsidRDefault="00E1113F" w:rsidP="007A3E7E">
      <w:pPr>
        <w:shd w:val="clear" w:color="auto" w:fill="FFFFFF"/>
        <w:spacing w:after="240"/>
        <w:jc w:val="center"/>
        <w:rPr>
          <w:rFonts w:eastAsia="Times New Roman" w:cs="Times New Roman"/>
          <w:color w:val="212121"/>
          <w:sz w:val="28"/>
          <w:szCs w:val="28"/>
          <w:lang w:val="ru-RU" w:eastAsia="ru-RU" w:bidi="ar-SA"/>
        </w:rPr>
      </w:pPr>
      <w:r w:rsidRPr="00E1113F">
        <w:rPr>
          <w:rFonts w:eastAsia="Times New Roman" w:cs="Times New Roman"/>
          <w:color w:val="212121"/>
          <w:sz w:val="28"/>
          <w:szCs w:val="28"/>
          <w:lang w:val="ru-RU" w:eastAsia="ru-RU" w:bidi="ar-SA"/>
        </w:rPr>
        <w:t>«РОССИЙСКИЙ ГОСУДАРСТВЕННЫЙ ГУМАНИТАРНЫЙ УНИВЕРСИТЕТ»</w:t>
      </w:r>
    </w:p>
    <w:p w:rsidR="00534494" w:rsidRPr="00E1113F" w:rsidRDefault="00534494" w:rsidP="007A3E7E">
      <w:pPr>
        <w:shd w:val="clear" w:color="auto" w:fill="FFFFFF"/>
        <w:spacing w:after="240"/>
        <w:jc w:val="center"/>
        <w:rPr>
          <w:rFonts w:eastAsia="Times New Roman" w:cs="Segoe UI"/>
          <w:color w:val="212121"/>
          <w:sz w:val="28"/>
          <w:szCs w:val="28"/>
          <w:lang w:val="ru-RU" w:eastAsia="ru-RU" w:bidi="ar-SA"/>
        </w:rPr>
      </w:pPr>
    </w:p>
    <w:p w:rsidR="00E1113F" w:rsidRPr="00E1113F" w:rsidRDefault="00E1113F" w:rsidP="007A3E7E">
      <w:pPr>
        <w:shd w:val="clear" w:color="auto" w:fill="FFFFFF"/>
        <w:spacing w:after="0"/>
        <w:jc w:val="center"/>
        <w:rPr>
          <w:rFonts w:eastAsia="Times New Roman" w:cs="Segoe UI"/>
          <w:color w:val="212121"/>
          <w:sz w:val="28"/>
          <w:szCs w:val="28"/>
          <w:lang w:val="ru-RU" w:eastAsia="ru-RU" w:bidi="ar-SA"/>
        </w:rPr>
      </w:pPr>
      <w:r w:rsidRPr="00E1113F">
        <w:rPr>
          <w:rFonts w:eastAsia="Times New Roman" w:cs="Times New Roman"/>
          <w:color w:val="212121"/>
          <w:sz w:val="28"/>
          <w:szCs w:val="28"/>
          <w:lang w:val="ru-RU" w:eastAsia="ru-RU" w:bidi="ar-SA"/>
        </w:rPr>
        <w:t>ИНСТИТУТ ЛИНГВИСТИКИ</w:t>
      </w:r>
    </w:p>
    <w:p w:rsidR="00E1113F" w:rsidRPr="00FC5D4A" w:rsidRDefault="00E1113F" w:rsidP="007A3E7E">
      <w:pPr>
        <w:shd w:val="clear" w:color="auto" w:fill="FFFFFF"/>
        <w:spacing w:after="0"/>
        <w:rPr>
          <w:rFonts w:eastAsia="Times New Roman" w:cs="Times New Roman"/>
          <w:color w:val="212121"/>
          <w:sz w:val="28"/>
          <w:szCs w:val="28"/>
          <w:lang w:val="ru-RU" w:eastAsia="ru-RU" w:bidi="ar-SA"/>
        </w:rPr>
      </w:pPr>
      <w:r w:rsidRPr="00E1113F">
        <w:rPr>
          <w:rFonts w:eastAsia="Times New Roman" w:cs="Times New Roman"/>
          <w:color w:val="212121"/>
          <w:sz w:val="28"/>
          <w:szCs w:val="28"/>
          <w:lang w:val="ru-RU" w:eastAsia="ru-RU" w:bidi="ar-SA"/>
        </w:rPr>
        <w:t> </w:t>
      </w:r>
    </w:p>
    <w:p w:rsidR="00534494" w:rsidRPr="00FC5D4A" w:rsidRDefault="00534494" w:rsidP="007A3E7E">
      <w:pPr>
        <w:shd w:val="clear" w:color="auto" w:fill="FFFFFF"/>
        <w:spacing w:after="0"/>
        <w:rPr>
          <w:rFonts w:eastAsia="Times New Roman" w:cs="Times New Roman"/>
          <w:color w:val="212121"/>
          <w:sz w:val="28"/>
          <w:szCs w:val="28"/>
          <w:lang w:val="ru-RU" w:eastAsia="ru-RU" w:bidi="ar-SA"/>
        </w:rPr>
      </w:pPr>
    </w:p>
    <w:p w:rsidR="00534494" w:rsidRPr="00FC5D4A" w:rsidRDefault="00534494" w:rsidP="007A3E7E">
      <w:pPr>
        <w:shd w:val="clear" w:color="auto" w:fill="FFFFFF"/>
        <w:spacing w:after="0"/>
        <w:rPr>
          <w:rFonts w:eastAsia="Times New Roman" w:cs="Times New Roman"/>
          <w:color w:val="212121"/>
          <w:sz w:val="28"/>
          <w:szCs w:val="28"/>
          <w:lang w:val="ru-RU" w:eastAsia="ru-RU" w:bidi="ar-SA"/>
        </w:rPr>
      </w:pPr>
    </w:p>
    <w:p w:rsidR="00534494" w:rsidRPr="00FC5D4A" w:rsidRDefault="00534494" w:rsidP="007A3E7E">
      <w:pPr>
        <w:shd w:val="clear" w:color="auto" w:fill="FFFFFF"/>
        <w:spacing w:after="0"/>
        <w:rPr>
          <w:rFonts w:eastAsia="Times New Roman" w:cs="Times New Roman"/>
          <w:color w:val="212121"/>
          <w:sz w:val="28"/>
          <w:szCs w:val="28"/>
          <w:lang w:val="ru-RU" w:eastAsia="ru-RU" w:bidi="ar-SA"/>
        </w:rPr>
      </w:pPr>
    </w:p>
    <w:p w:rsidR="00534494" w:rsidRPr="00E1113F" w:rsidRDefault="00534494" w:rsidP="007A3E7E">
      <w:pPr>
        <w:shd w:val="clear" w:color="auto" w:fill="FFFFFF"/>
        <w:spacing w:after="0"/>
        <w:rPr>
          <w:rFonts w:eastAsia="Times New Roman" w:cs="Segoe UI"/>
          <w:color w:val="212121"/>
          <w:sz w:val="28"/>
          <w:szCs w:val="28"/>
          <w:lang w:val="ru-RU" w:eastAsia="ru-RU" w:bidi="ar-SA"/>
        </w:rPr>
      </w:pPr>
    </w:p>
    <w:p w:rsidR="00E1113F" w:rsidRPr="00E1113F" w:rsidRDefault="00E1113F" w:rsidP="007A3E7E">
      <w:pPr>
        <w:shd w:val="clear" w:color="auto" w:fill="FFFFFF"/>
        <w:spacing w:after="0"/>
        <w:rPr>
          <w:rFonts w:eastAsia="Times New Roman" w:cs="Segoe UI"/>
          <w:color w:val="212121"/>
          <w:sz w:val="28"/>
          <w:szCs w:val="28"/>
          <w:lang w:val="ru-RU" w:eastAsia="ru-RU" w:bidi="ar-SA"/>
        </w:rPr>
      </w:pPr>
      <w:r w:rsidRPr="00E1113F">
        <w:rPr>
          <w:rFonts w:eastAsia="Times New Roman" w:cs="Times New Roman"/>
          <w:b/>
          <w:bCs/>
          <w:color w:val="212121"/>
          <w:sz w:val="28"/>
          <w:szCs w:val="28"/>
          <w:lang w:val="ru-RU" w:eastAsia="ru-RU" w:bidi="ar-SA"/>
        </w:rPr>
        <w:t> </w:t>
      </w:r>
    </w:p>
    <w:p w:rsidR="00AD0702" w:rsidRPr="00FC5D4A" w:rsidRDefault="00AD0702" w:rsidP="007A3E7E">
      <w:pPr>
        <w:shd w:val="clear" w:color="auto" w:fill="FFFFFF"/>
        <w:spacing w:after="0"/>
        <w:jc w:val="center"/>
        <w:rPr>
          <w:rFonts w:eastAsia="Times New Roman" w:cs="Times New Roman"/>
          <w:color w:val="212121"/>
          <w:sz w:val="28"/>
          <w:szCs w:val="28"/>
          <w:lang w:val="ru-RU" w:eastAsia="ru-RU" w:bidi="ar-SA"/>
        </w:rPr>
      </w:pPr>
      <w:r w:rsidRPr="00FC5D4A">
        <w:rPr>
          <w:rFonts w:eastAsia="Times New Roman" w:cs="Times New Roman"/>
          <w:color w:val="212121"/>
          <w:sz w:val="28"/>
          <w:szCs w:val="28"/>
          <w:lang w:val="ru-RU" w:eastAsia="ru-RU" w:bidi="ar-SA"/>
        </w:rPr>
        <w:t>Лапошина Антонина Николаевна</w:t>
      </w:r>
    </w:p>
    <w:p w:rsidR="00AD0702" w:rsidRPr="00FC5D4A" w:rsidRDefault="00AD0702" w:rsidP="007A3E7E">
      <w:pPr>
        <w:shd w:val="clear" w:color="auto" w:fill="FFFFFF"/>
        <w:spacing w:after="0"/>
        <w:jc w:val="center"/>
        <w:rPr>
          <w:rFonts w:eastAsia="Times New Roman" w:cs="Times New Roman"/>
          <w:color w:val="212121"/>
          <w:sz w:val="28"/>
          <w:szCs w:val="28"/>
          <w:lang w:val="ru-RU" w:eastAsia="ru-RU" w:bidi="ar-SA"/>
        </w:rPr>
      </w:pPr>
    </w:p>
    <w:p w:rsidR="00E1113F" w:rsidRPr="00FC5D4A" w:rsidRDefault="00AD0702" w:rsidP="007A3E7E">
      <w:pPr>
        <w:shd w:val="clear" w:color="auto" w:fill="FFFFFF"/>
        <w:spacing w:after="0"/>
        <w:jc w:val="center"/>
        <w:rPr>
          <w:rFonts w:eastAsia="Times New Roman" w:cs="Times New Roman"/>
          <w:color w:val="212121"/>
          <w:sz w:val="28"/>
          <w:szCs w:val="28"/>
          <w:lang w:val="ru-RU" w:eastAsia="ru-RU" w:bidi="ar-SA"/>
        </w:rPr>
      </w:pPr>
      <w:r w:rsidRPr="00FC5D4A">
        <w:rPr>
          <w:rFonts w:eastAsia="Times New Roman" w:cs="Times New Roman"/>
          <w:color w:val="212121"/>
          <w:sz w:val="28"/>
          <w:szCs w:val="28"/>
          <w:lang w:val="ru-RU" w:eastAsia="ru-RU" w:bidi="ar-SA"/>
        </w:rPr>
        <w:t>ОТБОР РЕЛЕВАНТНЫХ ПРИЗНАКОВ ДЛЯ АВТОМАТИЧЕСКОГО ОПРЕДЕЛЕНИЯ СЛОЖНОСТИ РУССКОГО ТЕКСТА КАК ИНОСТРАННОГО</w:t>
      </w:r>
    </w:p>
    <w:p w:rsidR="00AD0702" w:rsidRPr="00E1113F" w:rsidRDefault="00AD0702" w:rsidP="007A3E7E">
      <w:pPr>
        <w:shd w:val="clear" w:color="auto" w:fill="FFFFFF"/>
        <w:spacing w:after="0"/>
        <w:jc w:val="center"/>
        <w:rPr>
          <w:rFonts w:eastAsia="Times New Roman" w:cs="Segoe UI"/>
          <w:color w:val="212121"/>
          <w:sz w:val="28"/>
          <w:szCs w:val="28"/>
          <w:lang w:val="ru-RU" w:eastAsia="ru-RU" w:bidi="ar-SA"/>
        </w:rPr>
      </w:pPr>
    </w:p>
    <w:p w:rsidR="00E1113F" w:rsidRPr="00E1113F" w:rsidRDefault="00E1113F" w:rsidP="007A3E7E">
      <w:pPr>
        <w:shd w:val="clear" w:color="auto" w:fill="FFFFFF"/>
        <w:spacing w:after="0"/>
        <w:jc w:val="center"/>
        <w:rPr>
          <w:rFonts w:eastAsia="Times New Roman" w:cs="Segoe UI"/>
          <w:color w:val="212121"/>
          <w:sz w:val="28"/>
          <w:szCs w:val="28"/>
          <w:lang w:val="ru-RU" w:eastAsia="ru-RU" w:bidi="ar-SA"/>
        </w:rPr>
      </w:pPr>
      <w:r w:rsidRPr="00E1113F">
        <w:rPr>
          <w:rFonts w:eastAsia="Times New Roman" w:cs="Times New Roman"/>
          <w:color w:val="212121"/>
          <w:sz w:val="28"/>
          <w:szCs w:val="28"/>
          <w:lang w:val="ru-RU" w:eastAsia="ru-RU" w:bidi="ar-SA"/>
        </w:rPr>
        <w:t>Магистерская диссертация</w:t>
      </w:r>
      <w:r w:rsidRPr="00FC5D4A">
        <w:rPr>
          <w:rFonts w:eastAsia="Times New Roman" w:cs="Times New Roman"/>
          <w:color w:val="212121"/>
          <w:sz w:val="28"/>
          <w:szCs w:val="28"/>
          <w:lang w:val="ru-RU" w:eastAsia="ru-RU" w:bidi="ar-SA"/>
        </w:rPr>
        <w:t> </w:t>
      </w:r>
      <w:r w:rsidRPr="00E1113F">
        <w:rPr>
          <w:rFonts w:eastAsia="Times New Roman" w:cs="Times New Roman"/>
          <w:color w:val="212121"/>
          <w:sz w:val="28"/>
          <w:szCs w:val="28"/>
          <w:lang w:val="ru-RU" w:eastAsia="ru-RU" w:bidi="ar-SA"/>
        </w:rPr>
        <w:br/>
        <w:t>по направлению подготовки 45.04.03</w:t>
      </w:r>
    </w:p>
    <w:p w:rsidR="00E1113F" w:rsidRPr="00FC5D4A" w:rsidRDefault="00E1113F" w:rsidP="007A3E7E">
      <w:pPr>
        <w:shd w:val="clear" w:color="auto" w:fill="FFFFFF"/>
        <w:spacing w:after="0"/>
        <w:jc w:val="center"/>
        <w:rPr>
          <w:rFonts w:eastAsia="Times New Roman" w:cs="Times New Roman"/>
          <w:color w:val="212121"/>
          <w:sz w:val="28"/>
          <w:szCs w:val="28"/>
          <w:lang w:val="ru-RU" w:eastAsia="ru-RU" w:bidi="ar-SA"/>
        </w:rPr>
      </w:pPr>
      <w:r w:rsidRPr="00E1113F">
        <w:rPr>
          <w:rFonts w:eastAsia="Times New Roman" w:cs="Times New Roman"/>
          <w:color w:val="212121"/>
          <w:sz w:val="28"/>
          <w:szCs w:val="28"/>
          <w:lang w:val="ru-RU" w:eastAsia="ru-RU" w:bidi="ar-SA"/>
        </w:rPr>
        <w:t>«Фундаментальная и прикладная лингвистика»</w:t>
      </w:r>
    </w:p>
    <w:p w:rsidR="00534494" w:rsidRPr="00FC5D4A" w:rsidRDefault="00534494" w:rsidP="007A3E7E">
      <w:pPr>
        <w:shd w:val="clear" w:color="auto" w:fill="FFFFFF"/>
        <w:spacing w:after="0"/>
        <w:jc w:val="center"/>
        <w:rPr>
          <w:rFonts w:eastAsia="Times New Roman" w:cs="Times New Roman"/>
          <w:color w:val="212121"/>
          <w:sz w:val="28"/>
          <w:szCs w:val="28"/>
          <w:lang w:val="ru-RU" w:eastAsia="ru-RU" w:bidi="ar-SA"/>
        </w:rPr>
      </w:pPr>
    </w:p>
    <w:p w:rsidR="00534494" w:rsidRPr="00FC5D4A" w:rsidRDefault="00534494" w:rsidP="007A3E7E">
      <w:pPr>
        <w:shd w:val="clear" w:color="auto" w:fill="FFFFFF"/>
        <w:spacing w:after="0"/>
        <w:jc w:val="center"/>
        <w:rPr>
          <w:rFonts w:eastAsia="Times New Roman" w:cs="Times New Roman"/>
          <w:color w:val="212121"/>
          <w:sz w:val="28"/>
          <w:szCs w:val="28"/>
          <w:lang w:val="ru-RU" w:eastAsia="ru-RU" w:bidi="ar-SA"/>
        </w:rPr>
      </w:pPr>
    </w:p>
    <w:p w:rsidR="00AD0702" w:rsidRPr="00FC5D4A" w:rsidRDefault="00AD0702" w:rsidP="007A3E7E">
      <w:pPr>
        <w:shd w:val="clear" w:color="auto" w:fill="FFFFFF"/>
        <w:spacing w:after="0"/>
        <w:jc w:val="center"/>
        <w:rPr>
          <w:rFonts w:eastAsia="Times New Roman" w:cs="Times New Roman"/>
          <w:color w:val="212121"/>
          <w:sz w:val="28"/>
          <w:szCs w:val="28"/>
          <w:lang w:val="ru-RU" w:eastAsia="ru-RU" w:bidi="ar-S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6"/>
        <w:gridCol w:w="4785"/>
      </w:tblGrid>
      <w:tr w:rsidR="00AD0702" w:rsidRPr="00C805B6" w:rsidTr="00534494">
        <w:tc>
          <w:tcPr>
            <w:tcW w:w="4786" w:type="dxa"/>
          </w:tcPr>
          <w:p w:rsidR="00AD0702" w:rsidRPr="00FC5D4A" w:rsidRDefault="00AD0702" w:rsidP="007A3E7E">
            <w:pPr>
              <w:spacing w:line="276" w:lineRule="auto"/>
              <w:rPr>
                <w:rFonts w:eastAsia="Times New Roman" w:cs="Times New Roman"/>
                <w:color w:val="212121"/>
                <w:sz w:val="28"/>
                <w:szCs w:val="28"/>
                <w:lang w:val="ru-RU" w:eastAsia="ru-RU" w:bidi="ar-SA"/>
              </w:rPr>
            </w:pPr>
            <w:r w:rsidRPr="00E1113F">
              <w:rPr>
                <w:rFonts w:eastAsia="Times New Roman" w:cs="Times New Roman"/>
                <w:color w:val="212121"/>
                <w:sz w:val="28"/>
                <w:szCs w:val="28"/>
                <w:lang w:val="ru-RU" w:eastAsia="ru-RU" w:bidi="ar-SA"/>
              </w:rPr>
              <w:t>Допущена к защите на ГАК    </w:t>
            </w:r>
          </w:p>
          <w:p w:rsidR="00AD0702" w:rsidRPr="00FC5D4A" w:rsidRDefault="00C805B6" w:rsidP="007A3E7E">
            <w:pPr>
              <w:spacing w:line="276" w:lineRule="auto"/>
              <w:rPr>
                <w:rFonts w:eastAsia="Times New Roman" w:cs="Times New Roman"/>
                <w:color w:val="212121"/>
                <w:sz w:val="28"/>
                <w:szCs w:val="28"/>
                <w:lang w:val="ru-RU" w:eastAsia="ru-RU" w:bidi="ar-SA"/>
              </w:rPr>
            </w:pPr>
            <w:r>
              <w:rPr>
                <w:rFonts w:eastAsia="Times New Roman" w:cs="Times New Roman"/>
                <w:color w:val="212121"/>
                <w:sz w:val="28"/>
                <w:szCs w:val="28"/>
                <w:lang w:val="ru-RU" w:eastAsia="ru-RU" w:bidi="ar-SA"/>
              </w:rPr>
              <w:t xml:space="preserve">Директор УНЦ </w:t>
            </w:r>
            <w:r w:rsidRPr="00FC5D4A">
              <w:rPr>
                <w:rFonts w:eastAsia="Times New Roman" w:cs="Times New Roman"/>
                <w:color w:val="212121"/>
                <w:sz w:val="28"/>
                <w:szCs w:val="28"/>
                <w:lang w:val="ru-RU" w:eastAsia="ru-RU" w:bidi="ar-SA"/>
              </w:rPr>
              <w:t xml:space="preserve">компьютерной </w:t>
            </w:r>
            <w:r w:rsidRPr="00E1113F">
              <w:rPr>
                <w:rFonts w:eastAsia="Times New Roman" w:cs="Times New Roman"/>
                <w:color w:val="212121"/>
                <w:sz w:val="28"/>
                <w:szCs w:val="28"/>
                <w:lang w:val="ru-RU" w:eastAsia="ru-RU" w:bidi="ar-SA"/>
              </w:rPr>
              <w:t>лингвисти</w:t>
            </w:r>
            <w:r w:rsidRPr="00FC5D4A">
              <w:rPr>
                <w:rFonts w:eastAsia="Times New Roman" w:cs="Times New Roman"/>
                <w:color w:val="212121"/>
                <w:sz w:val="28"/>
                <w:szCs w:val="28"/>
                <w:lang w:val="ru-RU" w:eastAsia="ru-RU" w:bidi="ar-SA"/>
              </w:rPr>
              <w:t xml:space="preserve">ки Института </w:t>
            </w:r>
            <w:r w:rsidRPr="00E1113F">
              <w:rPr>
                <w:rFonts w:eastAsia="Times New Roman" w:cs="Times New Roman"/>
                <w:color w:val="212121"/>
                <w:sz w:val="28"/>
                <w:szCs w:val="28"/>
                <w:lang w:val="ru-RU" w:eastAsia="ru-RU" w:bidi="ar-SA"/>
              </w:rPr>
              <w:t>лингвистики</w:t>
            </w:r>
            <w:r w:rsidRPr="00FC5D4A">
              <w:rPr>
                <w:rFonts w:eastAsia="Times New Roman" w:cs="Times New Roman"/>
                <w:color w:val="212121"/>
                <w:sz w:val="28"/>
                <w:szCs w:val="28"/>
                <w:lang w:val="ru-RU" w:eastAsia="ru-RU" w:bidi="ar-SA"/>
              </w:rPr>
              <w:t xml:space="preserve"> </w:t>
            </w:r>
            <w:r w:rsidRPr="00E1113F">
              <w:rPr>
                <w:rFonts w:eastAsia="Times New Roman" w:cs="Times New Roman"/>
                <w:color w:val="212121"/>
                <w:sz w:val="28"/>
                <w:szCs w:val="28"/>
                <w:lang w:val="ru-RU" w:eastAsia="ru-RU" w:bidi="ar-SA"/>
              </w:rPr>
              <w:t>РГГУ</w:t>
            </w:r>
            <w:r w:rsidRPr="00FC5D4A" w:rsidDel="00C805B6">
              <w:rPr>
                <w:rFonts w:eastAsia="Times New Roman" w:cs="Times New Roman"/>
                <w:color w:val="212121"/>
                <w:sz w:val="28"/>
                <w:szCs w:val="28"/>
                <w:lang w:val="ru-RU" w:eastAsia="ru-RU" w:bidi="ar-SA"/>
              </w:rPr>
              <w:t xml:space="preserve"> </w:t>
            </w:r>
            <w:r w:rsidR="00534494" w:rsidRPr="00FC5D4A">
              <w:rPr>
                <w:rFonts w:eastAsia="Times New Roman" w:cs="Times New Roman"/>
                <w:color w:val="212121"/>
                <w:sz w:val="28"/>
                <w:szCs w:val="28"/>
                <w:lang w:val="ru-RU" w:eastAsia="ru-RU" w:bidi="ar-SA"/>
              </w:rPr>
              <w:br/>
            </w:r>
          </w:p>
          <w:p w:rsidR="00AD0702" w:rsidRPr="00FC5D4A" w:rsidRDefault="00AD0702" w:rsidP="007A3E7E">
            <w:pPr>
              <w:spacing w:line="276" w:lineRule="auto"/>
              <w:rPr>
                <w:rFonts w:eastAsia="Times New Roman" w:cs="Times New Roman"/>
                <w:color w:val="212121"/>
                <w:sz w:val="28"/>
                <w:szCs w:val="28"/>
                <w:lang w:val="ru-RU" w:eastAsia="ru-RU" w:bidi="ar-SA"/>
              </w:rPr>
            </w:pPr>
            <w:r w:rsidRPr="00FC5D4A">
              <w:rPr>
                <w:rFonts w:eastAsia="Times New Roman" w:cs="Times New Roman"/>
                <w:color w:val="212121"/>
                <w:sz w:val="28"/>
                <w:szCs w:val="28"/>
                <w:lang w:val="ru-RU" w:eastAsia="ru-RU" w:bidi="ar-SA"/>
              </w:rPr>
              <w:t>____________   Селегей В.</w:t>
            </w:r>
            <w:r w:rsidRPr="00E1113F">
              <w:rPr>
                <w:rFonts w:eastAsia="Times New Roman" w:cs="Times New Roman"/>
                <w:color w:val="212121"/>
                <w:sz w:val="28"/>
                <w:szCs w:val="28"/>
                <w:lang w:val="ru-RU" w:eastAsia="ru-RU" w:bidi="ar-SA"/>
              </w:rPr>
              <w:t>П.   </w:t>
            </w:r>
            <w:r w:rsidR="00534494" w:rsidRPr="00FC5D4A">
              <w:rPr>
                <w:rFonts w:eastAsia="Times New Roman" w:cs="Times New Roman"/>
                <w:color w:val="212121"/>
                <w:sz w:val="28"/>
                <w:szCs w:val="28"/>
                <w:lang w:val="ru-RU" w:eastAsia="ru-RU" w:bidi="ar-SA"/>
              </w:rPr>
              <w:br/>
            </w:r>
            <w:r w:rsidRPr="00FC5D4A">
              <w:rPr>
                <w:rFonts w:eastAsia="Times New Roman" w:cs="Times New Roman"/>
                <w:color w:val="212121"/>
                <w:sz w:val="28"/>
                <w:szCs w:val="28"/>
                <w:lang w:val="ru-RU" w:eastAsia="ru-RU" w:bidi="ar-SA"/>
              </w:rPr>
              <w:t>«___»_________2017</w:t>
            </w:r>
            <w:r w:rsidRPr="00E1113F">
              <w:rPr>
                <w:rFonts w:eastAsia="Times New Roman" w:cs="Times New Roman"/>
                <w:color w:val="212121"/>
                <w:sz w:val="28"/>
                <w:szCs w:val="28"/>
                <w:lang w:val="ru-RU" w:eastAsia="ru-RU" w:bidi="ar-SA"/>
              </w:rPr>
              <w:t>г.                                                                                   </w:t>
            </w:r>
          </w:p>
        </w:tc>
        <w:tc>
          <w:tcPr>
            <w:tcW w:w="4785" w:type="dxa"/>
          </w:tcPr>
          <w:p w:rsidR="00AD0702" w:rsidRPr="00FC5D4A" w:rsidRDefault="00AD0702" w:rsidP="007A3E7E">
            <w:pPr>
              <w:spacing w:line="276" w:lineRule="auto"/>
              <w:rPr>
                <w:rFonts w:eastAsia="Times New Roman" w:cs="Times New Roman"/>
                <w:color w:val="212121"/>
                <w:sz w:val="28"/>
                <w:szCs w:val="28"/>
                <w:lang w:val="ru-RU" w:eastAsia="ru-RU" w:bidi="ar-SA"/>
              </w:rPr>
            </w:pPr>
            <w:r w:rsidRPr="00E1113F">
              <w:rPr>
                <w:rFonts w:eastAsia="Times New Roman" w:cs="Times New Roman"/>
                <w:color w:val="212121"/>
                <w:sz w:val="28"/>
                <w:szCs w:val="28"/>
                <w:lang w:val="ru-RU" w:eastAsia="ru-RU" w:bidi="ar-SA"/>
              </w:rPr>
              <w:t>Научный руководитель</w:t>
            </w:r>
          </w:p>
          <w:p w:rsidR="00C805B6" w:rsidRPr="00FC5D4A" w:rsidRDefault="00C805B6" w:rsidP="00C805B6">
            <w:pPr>
              <w:spacing w:line="276" w:lineRule="auto"/>
              <w:rPr>
                <w:rFonts w:cs="Times New Roman"/>
                <w:color w:val="222222"/>
                <w:sz w:val="28"/>
                <w:szCs w:val="28"/>
                <w:shd w:val="clear" w:color="auto" w:fill="FFFFFF"/>
                <w:lang w:val="ru-RU"/>
              </w:rPr>
            </w:pPr>
            <w:r w:rsidRPr="00FC5D4A">
              <w:rPr>
                <w:rFonts w:cs="Times New Roman"/>
                <w:color w:val="222222"/>
                <w:sz w:val="28"/>
                <w:szCs w:val="28"/>
                <w:shd w:val="clear" w:color="auto" w:fill="FFFFFF"/>
                <w:lang w:val="ru-RU"/>
              </w:rPr>
              <w:t xml:space="preserve">Кандидат филологических </w:t>
            </w:r>
          </w:p>
          <w:p w:rsidR="00C805B6" w:rsidRPr="005E1E1E" w:rsidRDefault="00C805B6" w:rsidP="00C805B6">
            <w:pPr>
              <w:spacing w:line="276" w:lineRule="auto"/>
              <w:rPr>
                <w:rFonts w:eastAsia="Times New Roman" w:cs="Times New Roman"/>
                <w:color w:val="212121"/>
                <w:sz w:val="28"/>
                <w:szCs w:val="28"/>
                <w:lang w:val="ru-RU" w:eastAsia="ru-RU" w:bidi="ar-SA"/>
              </w:rPr>
            </w:pPr>
            <w:r w:rsidRPr="00FC5D4A">
              <w:rPr>
                <w:rFonts w:cs="Times New Roman"/>
                <w:color w:val="222222"/>
                <w:sz w:val="28"/>
                <w:szCs w:val="28"/>
                <w:shd w:val="clear" w:color="auto" w:fill="FFFFFF"/>
                <w:lang w:val="ru-RU"/>
              </w:rPr>
              <w:t>Наук</w:t>
            </w:r>
            <w:r w:rsidR="001D50A8" w:rsidRPr="001D50A8">
              <w:rPr>
                <w:rFonts w:cs="Times New Roman"/>
                <w:color w:val="222222"/>
                <w:sz w:val="28"/>
                <w:szCs w:val="28"/>
                <w:shd w:val="clear" w:color="auto" w:fill="FFFFFF"/>
                <w:lang w:val="ru-RU"/>
              </w:rPr>
              <w:t>, доцент УНЦ КЛ</w:t>
            </w:r>
          </w:p>
          <w:p w:rsidR="009A5DA5" w:rsidRDefault="00534494">
            <w:pPr>
              <w:spacing w:line="276" w:lineRule="auto"/>
              <w:rPr>
                <w:rFonts w:eastAsia="Times New Roman" w:cs="Times New Roman"/>
                <w:color w:val="212121"/>
                <w:sz w:val="28"/>
                <w:szCs w:val="28"/>
                <w:lang w:val="ru-RU" w:eastAsia="ru-RU" w:bidi="ar-SA"/>
              </w:rPr>
            </w:pPr>
            <w:r w:rsidRPr="00FC5D4A">
              <w:rPr>
                <w:rFonts w:eastAsia="Times New Roman" w:cs="Times New Roman"/>
                <w:color w:val="212121"/>
                <w:sz w:val="28"/>
                <w:szCs w:val="28"/>
                <w:lang w:val="ru-RU" w:eastAsia="ru-RU" w:bidi="ar-SA"/>
              </w:rPr>
              <w:br/>
            </w:r>
            <w:r w:rsidRPr="00FC5D4A">
              <w:rPr>
                <w:rFonts w:eastAsia="Times New Roman" w:cs="Times New Roman"/>
                <w:color w:val="212121"/>
                <w:sz w:val="28"/>
                <w:szCs w:val="28"/>
                <w:lang w:val="ru-RU" w:eastAsia="ru-RU" w:bidi="ar-SA"/>
              </w:rPr>
              <w:br/>
            </w:r>
            <w:r w:rsidR="00AD0702" w:rsidRPr="00E1113F">
              <w:rPr>
                <w:rFonts w:eastAsia="Times New Roman" w:cs="Times New Roman"/>
                <w:color w:val="212121"/>
                <w:sz w:val="28"/>
                <w:szCs w:val="28"/>
                <w:lang w:val="ru-RU" w:eastAsia="ru-RU" w:bidi="ar-SA"/>
              </w:rPr>
              <w:t xml:space="preserve">____________   </w:t>
            </w:r>
            <w:r w:rsidR="00AD0702" w:rsidRPr="00FC5D4A">
              <w:rPr>
                <w:rFonts w:eastAsia="Times New Roman" w:cs="Times New Roman"/>
                <w:color w:val="212121"/>
                <w:sz w:val="28"/>
                <w:szCs w:val="28"/>
                <w:lang w:val="ru-RU" w:eastAsia="ru-RU" w:bidi="ar-SA"/>
              </w:rPr>
              <w:t>Пиперски А.Ч.</w:t>
            </w:r>
            <w:r w:rsidRPr="00FC5D4A">
              <w:rPr>
                <w:rFonts w:eastAsia="Times New Roman" w:cs="Times New Roman"/>
                <w:color w:val="212121"/>
                <w:sz w:val="28"/>
                <w:szCs w:val="28"/>
                <w:lang w:val="ru-RU" w:eastAsia="ru-RU" w:bidi="ar-SA"/>
              </w:rPr>
              <w:br/>
            </w:r>
            <w:r w:rsidR="00AD0702" w:rsidRPr="00FC5D4A">
              <w:rPr>
                <w:rFonts w:eastAsia="Times New Roman" w:cs="Times New Roman"/>
                <w:color w:val="212121"/>
                <w:sz w:val="28"/>
                <w:szCs w:val="28"/>
                <w:lang w:val="ru-RU" w:eastAsia="ru-RU" w:bidi="ar-SA"/>
              </w:rPr>
              <w:t>«___»_________2017</w:t>
            </w:r>
            <w:r w:rsidR="00AD0702" w:rsidRPr="00E1113F">
              <w:rPr>
                <w:rFonts w:eastAsia="Times New Roman" w:cs="Times New Roman"/>
                <w:color w:val="212121"/>
                <w:sz w:val="28"/>
                <w:szCs w:val="28"/>
                <w:lang w:val="ru-RU" w:eastAsia="ru-RU" w:bidi="ar-SA"/>
              </w:rPr>
              <w:t>г.</w:t>
            </w:r>
          </w:p>
          <w:p w:rsidR="00AD0702" w:rsidRPr="00FC5D4A" w:rsidRDefault="00AD0702" w:rsidP="007A3E7E">
            <w:pPr>
              <w:spacing w:line="276" w:lineRule="auto"/>
              <w:rPr>
                <w:rFonts w:eastAsia="Times New Roman" w:cs="Times New Roman"/>
                <w:color w:val="212121"/>
                <w:sz w:val="28"/>
                <w:szCs w:val="28"/>
                <w:lang w:val="ru-RU" w:eastAsia="ru-RU" w:bidi="ar-SA"/>
              </w:rPr>
            </w:pPr>
          </w:p>
        </w:tc>
      </w:tr>
    </w:tbl>
    <w:p w:rsidR="00AD0702" w:rsidRPr="00FC5D4A" w:rsidRDefault="00AD0702" w:rsidP="007A3E7E">
      <w:pPr>
        <w:shd w:val="clear" w:color="auto" w:fill="FFFFFF"/>
        <w:spacing w:after="0"/>
        <w:jc w:val="center"/>
        <w:rPr>
          <w:rFonts w:eastAsia="Times New Roman" w:cs="Times New Roman"/>
          <w:color w:val="212121"/>
          <w:sz w:val="28"/>
          <w:szCs w:val="28"/>
          <w:lang w:val="ru-RU" w:eastAsia="ru-RU" w:bidi="ar-SA"/>
        </w:rPr>
      </w:pPr>
    </w:p>
    <w:p w:rsidR="00AD0702" w:rsidRPr="00E1113F" w:rsidRDefault="00AD0702" w:rsidP="007A3E7E">
      <w:pPr>
        <w:shd w:val="clear" w:color="auto" w:fill="FFFFFF"/>
        <w:spacing w:after="0"/>
        <w:jc w:val="center"/>
        <w:rPr>
          <w:rFonts w:eastAsia="Times New Roman" w:cs="Segoe UI"/>
          <w:color w:val="212121"/>
          <w:sz w:val="28"/>
          <w:szCs w:val="28"/>
          <w:lang w:val="ru-RU" w:eastAsia="ru-RU" w:bidi="ar-SA"/>
        </w:rPr>
      </w:pPr>
    </w:p>
    <w:p w:rsidR="00534494" w:rsidRDefault="00534494" w:rsidP="007A3E7E">
      <w:pPr>
        <w:shd w:val="clear" w:color="auto" w:fill="FFFFFF"/>
        <w:spacing w:after="0"/>
        <w:jc w:val="center"/>
        <w:rPr>
          <w:rFonts w:eastAsia="Times New Roman" w:cs="Segoe UI"/>
          <w:color w:val="212121"/>
          <w:sz w:val="28"/>
          <w:szCs w:val="28"/>
          <w:lang w:val="ru-RU" w:eastAsia="ru-RU" w:bidi="ar-SA"/>
        </w:rPr>
      </w:pPr>
    </w:p>
    <w:p w:rsidR="00C93FE5" w:rsidRPr="00E1113F" w:rsidRDefault="00C93FE5" w:rsidP="007A3E7E">
      <w:pPr>
        <w:shd w:val="clear" w:color="auto" w:fill="FFFFFF"/>
        <w:spacing w:after="0"/>
        <w:jc w:val="center"/>
        <w:rPr>
          <w:rFonts w:eastAsia="Times New Roman" w:cs="Segoe UI"/>
          <w:color w:val="212121"/>
          <w:sz w:val="28"/>
          <w:szCs w:val="28"/>
          <w:lang w:val="ru-RU" w:eastAsia="ru-RU" w:bidi="ar-SA"/>
        </w:rPr>
      </w:pPr>
    </w:p>
    <w:p w:rsidR="00E1113F" w:rsidRPr="00E1113F" w:rsidRDefault="00E1113F" w:rsidP="007A3E7E">
      <w:pPr>
        <w:shd w:val="clear" w:color="auto" w:fill="FFFFFF"/>
        <w:spacing w:after="0"/>
        <w:jc w:val="center"/>
        <w:rPr>
          <w:rFonts w:eastAsia="Times New Roman" w:cs="Segoe UI"/>
          <w:color w:val="212121"/>
          <w:sz w:val="28"/>
          <w:szCs w:val="28"/>
          <w:lang w:val="ru-RU" w:eastAsia="ru-RU" w:bidi="ar-SA"/>
        </w:rPr>
      </w:pPr>
      <w:r w:rsidRPr="00E1113F">
        <w:rPr>
          <w:rFonts w:eastAsia="Times New Roman" w:cs="Times New Roman"/>
          <w:color w:val="212121"/>
          <w:sz w:val="28"/>
          <w:szCs w:val="28"/>
          <w:lang w:val="ru-RU" w:eastAsia="ru-RU" w:bidi="ar-SA"/>
        </w:rPr>
        <w:t> </w:t>
      </w:r>
    </w:p>
    <w:p w:rsidR="00A034AE" w:rsidRPr="00FC5D4A" w:rsidRDefault="00E1113F" w:rsidP="007A3E7E">
      <w:pPr>
        <w:shd w:val="clear" w:color="auto" w:fill="FFFFFF"/>
        <w:spacing w:after="0"/>
        <w:jc w:val="center"/>
        <w:rPr>
          <w:rFonts w:eastAsia="Times New Roman" w:cs="Segoe UI"/>
          <w:color w:val="212121"/>
          <w:sz w:val="28"/>
          <w:szCs w:val="28"/>
          <w:lang w:val="ru-RU" w:eastAsia="ru-RU" w:bidi="ar-SA"/>
        </w:rPr>
      </w:pPr>
      <w:r w:rsidRPr="00E1113F">
        <w:rPr>
          <w:rFonts w:eastAsia="Times New Roman" w:cs="Times New Roman"/>
          <w:color w:val="212121"/>
          <w:sz w:val="28"/>
          <w:szCs w:val="28"/>
          <w:lang w:val="ru-RU" w:eastAsia="ru-RU" w:bidi="ar-SA"/>
        </w:rPr>
        <w:t>Москва, 201</w:t>
      </w:r>
      <w:r w:rsidR="00AD0702" w:rsidRPr="00FC5D4A">
        <w:rPr>
          <w:rFonts w:eastAsia="Times New Roman" w:cs="Times New Roman"/>
          <w:color w:val="212121"/>
          <w:sz w:val="28"/>
          <w:szCs w:val="28"/>
          <w:lang w:val="ru-RU" w:eastAsia="ru-RU" w:bidi="ar-SA"/>
        </w:rPr>
        <w:t>7</w:t>
      </w:r>
    </w:p>
    <w:sdt>
      <w:sdtPr>
        <w:rPr>
          <w:smallCaps w:val="0"/>
          <w:spacing w:val="0"/>
          <w:sz w:val="22"/>
          <w:szCs w:val="22"/>
        </w:rPr>
        <w:id w:val="826376"/>
        <w:docPartObj>
          <w:docPartGallery w:val="Table of Contents"/>
          <w:docPartUnique/>
        </w:docPartObj>
      </w:sdtPr>
      <w:sdtEndPr>
        <w:rPr>
          <w:lang w:val="ru-RU"/>
        </w:rPr>
      </w:sdtEndPr>
      <w:sdtContent>
        <w:p w:rsidR="00C93FE5" w:rsidRDefault="00C93FE5">
          <w:pPr>
            <w:pStyle w:val="af8"/>
            <w:rPr>
              <w:lang w:val="ru-RU"/>
            </w:rPr>
          </w:pPr>
          <w:r w:rsidRPr="00C93FE5">
            <w:rPr>
              <w:sz w:val="44"/>
              <w:szCs w:val="44"/>
            </w:rPr>
            <w:t>Оглавление</w:t>
          </w:r>
        </w:p>
        <w:p w:rsidR="00C93FE5" w:rsidRPr="00C93FE5" w:rsidRDefault="00C93FE5" w:rsidP="00C93FE5">
          <w:pPr>
            <w:rPr>
              <w:lang w:val="ru-RU"/>
            </w:rPr>
          </w:pPr>
        </w:p>
        <w:p w:rsidR="00C93FE5" w:rsidRPr="00C93FE5" w:rsidRDefault="009A5DA5">
          <w:pPr>
            <w:pStyle w:val="11"/>
            <w:tabs>
              <w:tab w:val="right" w:leader="dot" w:pos="9345"/>
            </w:tabs>
            <w:rPr>
              <w:noProof/>
              <w:sz w:val="28"/>
              <w:szCs w:val="28"/>
            </w:rPr>
          </w:pPr>
          <w:r>
            <w:rPr>
              <w:lang w:val="ru-RU"/>
            </w:rPr>
            <w:fldChar w:fldCharType="begin"/>
          </w:r>
          <w:r w:rsidR="00C93FE5">
            <w:rPr>
              <w:lang w:val="ru-RU"/>
            </w:rPr>
            <w:instrText xml:space="preserve"> TOC \o "1-3" \h \z \u </w:instrText>
          </w:r>
          <w:r>
            <w:rPr>
              <w:lang w:val="ru-RU"/>
            </w:rPr>
            <w:fldChar w:fldCharType="separate"/>
          </w:r>
          <w:hyperlink w:anchor="_Toc484684828" w:history="1">
            <w:r w:rsidR="00C93FE5" w:rsidRPr="00C93FE5">
              <w:rPr>
                <w:rStyle w:val="a6"/>
                <w:noProof/>
                <w:sz w:val="28"/>
                <w:szCs w:val="28"/>
                <w:lang w:val="ru-RU"/>
              </w:rPr>
              <w:t>Введение</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_Toc484684828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3</w:t>
            </w:r>
            <w:r w:rsidRPr="00C93FE5">
              <w:rPr>
                <w:noProof/>
                <w:webHidden/>
                <w:sz w:val="28"/>
                <w:szCs w:val="28"/>
              </w:rPr>
              <w:fldChar w:fldCharType="end"/>
            </w:r>
          </w:hyperlink>
        </w:p>
        <w:p w:rsidR="00C93FE5" w:rsidRPr="00C93FE5" w:rsidRDefault="009A5DA5">
          <w:pPr>
            <w:pStyle w:val="11"/>
            <w:tabs>
              <w:tab w:val="right" w:leader="dot" w:pos="9345"/>
            </w:tabs>
            <w:rPr>
              <w:noProof/>
              <w:sz w:val="28"/>
              <w:szCs w:val="28"/>
            </w:rPr>
          </w:pPr>
          <w:hyperlink w:anchor="_Toc484684829" w:history="1">
            <w:r w:rsidR="00C93FE5" w:rsidRPr="00C93FE5">
              <w:rPr>
                <w:rStyle w:val="a6"/>
                <w:noProof/>
                <w:sz w:val="28"/>
                <w:szCs w:val="28"/>
                <w:lang w:val="ru-RU"/>
              </w:rPr>
              <w:t>Глава 1. О сложности текста вообще и определения сложности иностранного текста в частности</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_Toc484684829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4</w:t>
            </w:r>
            <w:r w:rsidRPr="00C93FE5">
              <w:rPr>
                <w:noProof/>
                <w:webHidden/>
                <w:sz w:val="28"/>
                <w:szCs w:val="28"/>
              </w:rPr>
              <w:fldChar w:fldCharType="end"/>
            </w:r>
          </w:hyperlink>
        </w:p>
        <w:p w:rsidR="00C93FE5" w:rsidRPr="00C93FE5" w:rsidRDefault="009A5DA5">
          <w:pPr>
            <w:pStyle w:val="31"/>
            <w:tabs>
              <w:tab w:val="right" w:leader="dot" w:pos="9345"/>
            </w:tabs>
            <w:rPr>
              <w:noProof/>
              <w:sz w:val="28"/>
              <w:szCs w:val="28"/>
            </w:rPr>
          </w:pPr>
          <w:hyperlink w:anchor="_Toc484684830" w:history="1">
            <w:r w:rsidR="00C93FE5" w:rsidRPr="00C93FE5">
              <w:rPr>
                <w:rStyle w:val="a6"/>
                <w:noProof/>
                <w:sz w:val="28"/>
                <w:szCs w:val="28"/>
                <w:lang w:val="ru-RU"/>
              </w:rPr>
              <w:t>1.1. О проблеме сложности текста вообще</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_Toc484684830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4</w:t>
            </w:r>
            <w:r w:rsidRPr="00C93FE5">
              <w:rPr>
                <w:noProof/>
                <w:webHidden/>
                <w:sz w:val="28"/>
                <w:szCs w:val="28"/>
              </w:rPr>
              <w:fldChar w:fldCharType="end"/>
            </w:r>
          </w:hyperlink>
        </w:p>
        <w:p w:rsidR="00C93FE5" w:rsidRPr="00C93FE5" w:rsidRDefault="009A5DA5">
          <w:pPr>
            <w:pStyle w:val="31"/>
            <w:tabs>
              <w:tab w:val="right" w:leader="dot" w:pos="9345"/>
            </w:tabs>
            <w:rPr>
              <w:noProof/>
              <w:sz w:val="28"/>
              <w:szCs w:val="28"/>
            </w:rPr>
          </w:pPr>
          <w:hyperlink w:anchor="_Toc484684831" w:history="1">
            <w:r w:rsidR="00C93FE5" w:rsidRPr="00C93FE5">
              <w:rPr>
                <w:rStyle w:val="a6"/>
                <w:noProof/>
                <w:sz w:val="28"/>
                <w:szCs w:val="28"/>
                <w:lang w:val="ru-RU"/>
              </w:rPr>
              <w:t>1.2. Особенности определения сложности текста как иностранного</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_Toc484684831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13</w:t>
            </w:r>
            <w:r w:rsidRPr="00C93FE5">
              <w:rPr>
                <w:noProof/>
                <w:webHidden/>
                <w:sz w:val="28"/>
                <w:szCs w:val="28"/>
              </w:rPr>
              <w:fldChar w:fldCharType="end"/>
            </w:r>
          </w:hyperlink>
        </w:p>
        <w:p w:rsidR="00C93FE5" w:rsidRPr="00C93FE5" w:rsidRDefault="009A5DA5">
          <w:pPr>
            <w:pStyle w:val="11"/>
            <w:tabs>
              <w:tab w:val="right" w:leader="dot" w:pos="9345"/>
            </w:tabs>
            <w:rPr>
              <w:noProof/>
              <w:sz w:val="28"/>
              <w:szCs w:val="28"/>
            </w:rPr>
          </w:pPr>
          <w:hyperlink w:anchor="_Toc484684832" w:history="1">
            <w:r w:rsidR="00C93FE5" w:rsidRPr="00C93FE5">
              <w:rPr>
                <w:rStyle w:val="a6"/>
                <w:noProof/>
                <w:sz w:val="28"/>
                <w:szCs w:val="28"/>
                <w:lang w:val="ru-RU"/>
              </w:rPr>
              <w:t>Глава 2. Описание работы по созданию и обучению предсказательной модели</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_Toc484684832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24</w:t>
            </w:r>
            <w:r w:rsidRPr="00C93FE5">
              <w:rPr>
                <w:noProof/>
                <w:webHidden/>
                <w:sz w:val="28"/>
                <w:szCs w:val="28"/>
              </w:rPr>
              <w:fldChar w:fldCharType="end"/>
            </w:r>
          </w:hyperlink>
        </w:p>
        <w:p w:rsidR="00C93FE5" w:rsidRPr="00C93FE5" w:rsidRDefault="009A5DA5">
          <w:pPr>
            <w:pStyle w:val="31"/>
            <w:tabs>
              <w:tab w:val="right" w:leader="dot" w:pos="9345"/>
            </w:tabs>
            <w:rPr>
              <w:noProof/>
              <w:sz w:val="28"/>
              <w:szCs w:val="28"/>
            </w:rPr>
          </w:pPr>
          <w:hyperlink w:anchor="_Toc484684833" w:history="1">
            <w:r w:rsidR="00C93FE5" w:rsidRPr="00C93FE5">
              <w:rPr>
                <w:rStyle w:val="a6"/>
                <w:noProof/>
                <w:sz w:val="28"/>
                <w:szCs w:val="28"/>
                <w:lang w:val="ru-RU"/>
              </w:rPr>
              <w:t>2. 1. Сбор и описание корпуса</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_Toc484684833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24</w:t>
            </w:r>
            <w:r w:rsidRPr="00C93FE5">
              <w:rPr>
                <w:noProof/>
                <w:webHidden/>
                <w:sz w:val="28"/>
                <w:szCs w:val="28"/>
              </w:rPr>
              <w:fldChar w:fldCharType="end"/>
            </w:r>
          </w:hyperlink>
        </w:p>
        <w:p w:rsidR="00C93FE5" w:rsidRPr="00C93FE5" w:rsidRDefault="009A5DA5">
          <w:pPr>
            <w:pStyle w:val="31"/>
            <w:tabs>
              <w:tab w:val="right" w:leader="dot" w:pos="9345"/>
            </w:tabs>
            <w:rPr>
              <w:noProof/>
              <w:sz w:val="28"/>
              <w:szCs w:val="28"/>
            </w:rPr>
          </w:pPr>
          <w:hyperlink w:anchor="_Toc484684834" w:history="1">
            <w:r w:rsidR="00C93FE5" w:rsidRPr="00C93FE5">
              <w:rPr>
                <w:rStyle w:val="a6"/>
                <w:noProof/>
                <w:sz w:val="28"/>
                <w:szCs w:val="28"/>
                <w:lang w:val="ru-RU"/>
              </w:rPr>
              <w:t>2.2. Сбор признаков</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_Toc484684834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29</w:t>
            </w:r>
            <w:r w:rsidRPr="00C93FE5">
              <w:rPr>
                <w:noProof/>
                <w:webHidden/>
                <w:sz w:val="28"/>
                <w:szCs w:val="28"/>
              </w:rPr>
              <w:fldChar w:fldCharType="end"/>
            </w:r>
          </w:hyperlink>
        </w:p>
        <w:p w:rsidR="00C93FE5" w:rsidRPr="00C93FE5" w:rsidRDefault="009A5DA5">
          <w:pPr>
            <w:pStyle w:val="31"/>
            <w:tabs>
              <w:tab w:val="right" w:leader="dot" w:pos="9345"/>
            </w:tabs>
            <w:rPr>
              <w:noProof/>
              <w:sz w:val="28"/>
              <w:szCs w:val="28"/>
            </w:rPr>
          </w:pPr>
          <w:hyperlink w:anchor="_Toc484684835" w:history="1">
            <w:r w:rsidR="00C93FE5" w:rsidRPr="00C93FE5">
              <w:rPr>
                <w:rStyle w:val="a6"/>
                <w:noProof/>
                <w:sz w:val="28"/>
                <w:szCs w:val="28"/>
                <w:lang w:val="ru-RU"/>
              </w:rPr>
              <w:t>2.3. Отбор релевантных признаков</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_Toc484684835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38</w:t>
            </w:r>
            <w:r w:rsidRPr="00C93FE5">
              <w:rPr>
                <w:noProof/>
                <w:webHidden/>
                <w:sz w:val="28"/>
                <w:szCs w:val="28"/>
              </w:rPr>
              <w:fldChar w:fldCharType="end"/>
            </w:r>
          </w:hyperlink>
        </w:p>
        <w:p w:rsidR="00C93FE5" w:rsidRPr="00C93FE5" w:rsidRDefault="009A5DA5">
          <w:pPr>
            <w:pStyle w:val="31"/>
            <w:tabs>
              <w:tab w:val="right" w:leader="dot" w:pos="9345"/>
            </w:tabs>
            <w:rPr>
              <w:noProof/>
              <w:sz w:val="28"/>
              <w:szCs w:val="28"/>
            </w:rPr>
          </w:pPr>
          <w:hyperlink w:anchor="_Toc484684836" w:history="1">
            <w:r w:rsidR="00C93FE5" w:rsidRPr="00C93FE5">
              <w:rPr>
                <w:rStyle w:val="a6"/>
                <w:noProof/>
                <w:sz w:val="28"/>
                <w:szCs w:val="28"/>
                <w:lang w:val="ru-RU"/>
              </w:rPr>
              <w:t>2.4. Построение предсказательной модели.</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_Toc484684836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42</w:t>
            </w:r>
            <w:r w:rsidRPr="00C93FE5">
              <w:rPr>
                <w:noProof/>
                <w:webHidden/>
                <w:sz w:val="28"/>
                <w:szCs w:val="28"/>
              </w:rPr>
              <w:fldChar w:fldCharType="end"/>
            </w:r>
          </w:hyperlink>
        </w:p>
        <w:p w:rsidR="00C93FE5" w:rsidRPr="00C93FE5" w:rsidRDefault="009A5DA5">
          <w:pPr>
            <w:pStyle w:val="31"/>
            <w:tabs>
              <w:tab w:val="right" w:leader="dot" w:pos="9345"/>
            </w:tabs>
            <w:rPr>
              <w:noProof/>
              <w:sz w:val="28"/>
              <w:szCs w:val="28"/>
            </w:rPr>
          </w:pPr>
          <w:hyperlink w:anchor="_Toc484684837" w:history="1">
            <w:r w:rsidR="00C93FE5" w:rsidRPr="00C93FE5">
              <w:rPr>
                <w:rStyle w:val="a6"/>
                <w:noProof/>
                <w:sz w:val="28"/>
                <w:szCs w:val="28"/>
                <w:lang w:val="ru-RU"/>
              </w:rPr>
              <w:t>2.5. Примеры работы предсказательной модели</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_Toc484684837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47</w:t>
            </w:r>
            <w:r w:rsidRPr="00C93FE5">
              <w:rPr>
                <w:noProof/>
                <w:webHidden/>
                <w:sz w:val="28"/>
                <w:szCs w:val="28"/>
              </w:rPr>
              <w:fldChar w:fldCharType="end"/>
            </w:r>
          </w:hyperlink>
        </w:p>
        <w:p w:rsidR="00C93FE5" w:rsidRPr="00C93FE5" w:rsidRDefault="009A5DA5">
          <w:pPr>
            <w:pStyle w:val="31"/>
            <w:tabs>
              <w:tab w:val="right" w:leader="dot" w:pos="9345"/>
            </w:tabs>
            <w:rPr>
              <w:noProof/>
              <w:sz w:val="28"/>
              <w:szCs w:val="28"/>
            </w:rPr>
          </w:pPr>
          <w:hyperlink w:anchor="_Toc484684838" w:history="1">
            <w:r w:rsidR="00C93FE5" w:rsidRPr="00C93FE5">
              <w:rPr>
                <w:rStyle w:val="a6"/>
                <w:noProof/>
                <w:sz w:val="28"/>
                <w:szCs w:val="28"/>
                <w:lang w:val="ru-RU"/>
              </w:rPr>
              <w:t>2.6. Анализ ошибок</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_Toc484684838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56</w:t>
            </w:r>
            <w:r w:rsidRPr="00C93FE5">
              <w:rPr>
                <w:noProof/>
                <w:webHidden/>
                <w:sz w:val="28"/>
                <w:szCs w:val="28"/>
              </w:rPr>
              <w:fldChar w:fldCharType="end"/>
            </w:r>
          </w:hyperlink>
        </w:p>
        <w:p w:rsidR="00C93FE5" w:rsidRPr="00C93FE5" w:rsidRDefault="009A5DA5">
          <w:pPr>
            <w:pStyle w:val="11"/>
            <w:tabs>
              <w:tab w:val="right" w:leader="dot" w:pos="9345"/>
            </w:tabs>
            <w:rPr>
              <w:noProof/>
              <w:sz w:val="28"/>
              <w:szCs w:val="28"/>
            </w:rPr>
          </w:pPr>
          <w:hyperlink w:anchor="_Toc484684839" w:history="1">
            <w:r w:rsidR="00C93FE5" w:rsidRPr="00C93FE5">
              <w:rPr>
                <w:rStyle w:val="a6"/>
                <w:noProof/>
                <w:sz w:val="28"/>
                <w:szCs w:val="28"/>
                <w:lang w:val="ru-RU"/>
              </w:rPr>
              <w:t>Заключение и направления дальнейшей работы</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_Toc484684839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58</w:t>
            </w:r>
            <w:r w:rsidRPr="00C93FE5">
              <w:rPr>
                <w:noProof/>
                <w:webHidden/>
                <w:sz w:val="28"/>
                <w:szCs w:val="28"/>
              </w:rPr>
              <w:fldChar w:fldCharType="end"/>
            </w:r>
          </w:hyperlink>
        </w:p>
        <w:p w:rsidR="00C93FE5" w:rsidRPr="00C93FE5" w:rsidRDefault="009A5DA5">
          <w:pPr>
            <w:pStyle w:val="11"/>
            <w:tabs>
              <w:tab w:val="right" w:leader="dot" w:pos="9345"/>
            </w:tabs>
            <w:rPr>
              <w:noProof/>
              <w:sz w:val="28"/>
              <w:szCs w:val="28"/>
            </w:rPr>
          </w:pPr>
          <w:hyperlink w:anchor="_Toc484684840" w:history="1">
            <w:r w:rsidR="00C93FE5" w:rsidRPr="00C93FE5">
              <w:rPr>
                <w:rStyle w:val="a6"/>
                <w:noProof/>
                <w:sz w:val="28"/>
                <w:szCs w:val="28"/>
                <w:lang w:val="ru-RU"/>
              </w:rPr>
              <w:t xml:space="preserve">Приложение 1. Программный код для анализа текста и сбора </w:t>
            </w:r>
            <w:r w:rsidR="00C93FE5">
              <w:rPr>
                <w:rStyle w:val="a6"/>
                <w:noProof/>
                <w:sz w:val="28"/>
                <w:szCs w:val="28"/>
                <w:lang w:val="ru-RU"/>
              </w:rPr>
              <w:br/>
            </w:r>
            <w:r w:rsidR="00C93FE5" w:rsidRPr="00C93FE5">
              <w:rPr>
                <w:rStyle w:val="a6"/>
                <w:noProof/>
                <w:sz w:val="28"/>
                <w:szCs w:val="28"/>
                <w:lang w:val="ru-RU"/>
              </w:rPr>
              <w:t>признаков.</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_Toc484684840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60</w:t>
            </w:r>
            <w:r w:rsidRPr="00C93FE5">
              <w:rPr>
                <w:noProof/>
                <w:webHidden/>
                <w:sz w:val="28"/>
                <w:szCs w:val="28"/>
              </w:rPr>
              <w:fldChar w:fldCharType="end"/>
            </w:r>
          </w:hyperlink>
        </w:p>
        <w:p w:rsidR="00C93FE5" w:rsidRPr="00C93FE5" w:rsidRDefault="009A5DA5">
          <w:pPr>
            <w:pStyle w:val="11"/>
            <w:tabs>
              <w:tab w:val="right" w:leader="dot" w:pos="9345"/>
            </w:tabs>
            <w:rPr>
              <w:noProof/>
              <w:sz w:val="28"/>
              <w:szCs w:val="28"/>
            </w:rPr>
          </w:pPr>
          <w:hyperlink w:anchor="_Toc484684841" w:history="1">
            <w:r w:rsidR="00C93FE5" w:rsidRPr="00C93FE5">
              <w:rPr>
                <w:rStyle w:val="a6"/>
                <w:noProof/>
                <w:sz w:val="28"/>
                <w:szCs w:val="28"/>
                <w:lang w:val="ru-RU"/>
              </w:rPr>
              <w:t>Приложение 2. Программный код для настройки работы предсказательной модели.</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_Toc484684841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66</w:t>
            </w:r>
            <w:r w:rsidRPr="00C93FE5">
              <w:rPr>
                <w:noProof/>
                <w:webHidden/>
                <w:sz w:val="28"/>
                <w:szCs w:val="28"/>
              </w:rPr>
              <w:fldChar w:fldCharType="end"/>
            </w:r>
          </w:hyperlink>
        </w:p>
        <w:p w:rsidR="00C93FE5" w:rsidRDefault="009A5DA5">
          <w:pPr>
            <w:pStyle w:val="11"/>
            <w:tabs>
              <w:tab w:val="right" w:leader="dot" w:pos="9345"/>
            </w:tabs>
            <w:rPr>
              <w:noProof/>
            </w:rPr>
          </w:pPr>
          <w:hyperlink w:anchor="_Toc484684842" w:history="1">
            <w:r w:rsidR="00C93FE5" w:rsidRPr="00C93FE5">
              <w:rPr>
                <w:rStyle w:val="a6"/>
                <w:noProof/>
                <w:sz w:val="28"/>
                <w:szCs w:val="28"/>
                <w:lang w:val="ru-RU"/>
              </w:rPr>
              <w:t>Список</w:t>
            </w:r>
            <w:r w:rsidR="00C93FE5" w:rsidRPr="00C93FE5">
              <w:rPr>
                <w:rStyle w:val="a6"/>
                <w:noProof/>
                <w:sz w:val="28"/>
                <w:szCs w:val="28"/>
              </w:rPr>
              <w:t xml:space="preserve"> </w:t>
            </w:r>
            <w:r w:rsidR="00C93FE5" w:rsidRPr="00C93FE5">
              <w:rPr>
                <w:rStyle w:val="a6"/>
                <w:noProof/>
                <w:sz w:val="28"/>
                <w:szCs w:val="28"/>
                <w:lang w:val="ru-RU"/>
              </w:rPr>
              <w:t>литературы</w:t>
            </w:r>
            <w:r w:rsidR="00C93FE5" w:rsidRPr="00C93FE5">
              <w:rPr>
                <w:noProof/>
                <w:webHidden/>
                <w:sz w:val="28"/>
                <w:szCs w:val="28"/>
              </w:rPr>
              <w:tab/>
            </w:r>
            <w:r w:rsidRPr="00C93FE5">
              <w:rPr>
                <w:noProof/>
                <w:webHidden/>
                <w:sz w:val="28"/>
                <w:szCs w:val="28"/>
              </w:rPr>
              <w:fldChar w:fldCharType="begin"/>
            </w:r>
            <w:r w:rsidR="00C93FE5" w:rsidRPr="00C93FE5">
              <w:rPr>
                <w:noProof/>
                <w:webHidden/>
                <w:sz w:val="28"/>
                <w:szCs w:val="28"/>
              </w:rPr>
              <w:instrText xml:space="preserve"> PAGEREF _Toc484684842 \h </w:instrText>
            </w:r>
            <w:r w:rsidRPr="00C93FE5">
              <w:rPr>
                <w:noProof/>
                <w:webHidden/>
                <w:sz w:val="28"/>
                <w:szCs w:val="28"/>
              </w:rPr>
            </w:r>
            <w:r w:rsidRPr="00C93FE5">
              <w:rPr>
                <w:noProof/>
                <w:webHidden/>
                <w:sz w:val="28"/>
                <w:szCs w:val="28"/>
              </w:rPr>
              <w:fldChar w:fldCharType="separate"/>
            </w:r>
            <w:r w:rsidR="00C93FE5" w:rsidRPr="00C93FE5">
              <w:rPr>
                <w:noProof/>
                <w:webHidden/>
                <w:sz w:val="28"/>
                <w:szCs w:val="28"/>
              </w:rPr>
              <w:t>69</w:t>
            </w:r>
            <w:r w:rsidRPr="00C93FE5">
              <w:rPr>
                <w:noProof/>
                <w:webHidden/>
                <w:sz w:val="28"/>
                <w:szCs w:val="28"/>
              </w:rPr>
              <w:fldChar w:fldCharType="end"/>
            </w:r>
          </w:hyperlink>
        </w:p>
        <w:p w:rsidR="00C93FE5" w:rsidRDefault="009A5DA5">
          <w:pPr>
            <w:rPr>
              <w:lang w:val="ru-RU"/>
            </w:rPr>
          </w:pPr>
          <w:r>
            <w:rPr>
              <w:lang w:val="ru-RU"/>
            </w:rPr>
            <w:fldChar w:fldCharType="end"/>
          </w:r>
        </w:p>
      </w:sdtContent>
    </w:sdt>
    <w:p w:rsidR="00DA627F" w:rsidRDefault="00DA627F" w:rsidP="007A3E7E">
      <w:pPr>
        <w:pStyle w:val="1"/>
        <w:rPr>
          <w:sz w:val="44"/>
          <w:szCs w:val="44"/>
          <w:lang w:val="ru-RU"/>
        </w:rPr>
      </w:pPr>
    </w:p>
    <w:p w:rsidR="00DA627F" w:rsidRDefault="00DA627F">
      <w:pPr>
        <w:rPr>
          <w:smallCaps/>
          <w:spacing w:val="5"/>
          <w:sz w:val="44"/>
          <w:szCs w:val="44"/>
          <w:lang w:val="ru-RU"/>
        </w:rPr>
      </w:pPr>
      <w:r>
        <w:rPr>
          <w:sz w:val="44"/>
          <w:szCs w:val="44"/>
          <w:lang w:val="ru-RU"/>
        </w:rPr>
        <w:br w:type="page"/>
      </w:r>
    </w:p>
    <w:p w:rsidR="00A034AE" w:rsidRPr="00622031" w:rsidRDefault="00A034AE" w:rsidP="007A3E7E">
      <w:pPr>
        <w:pStyle w:val="1"/>
        <w:rPr>
          <w:sz w:val="44"/>
          <w:szCs w:val="44"/>
          <w:lang w:val="ru-RU"/>
        </w:rPr>
      </w:pPr>
      <w:bookmarkStart w:id="0" w:name="_Toc484684828"/>
      <w:r w:rsidRPr="00622031">
        <w:rPr>
          <w:sz w:val="44"/>
          <w:szCs w:val="44"/>
          <w:lang w:val="ru-RU"/>
        </w:rPr>
        <w:lastRenderedPageBreak/>
        <w:t>Введение</w:t>
      </w:r>
      <w:bookmarkEnd w:id="0"/>
    </w:p>
    <w:p w:rsidR="00DA552D" w:rsidRPr="00FC5D4A" w:rsidRDefault="00DA552D" w:rsidP="007A3E7E">
      <w:pPr>
        <w:rPr>
          <w:sz w:val="28"/>
          <w:szCs w:val="28"/>
          <w:lang w:val="ru-RU"/>
        </w:rPr>
      </w:pPr>
    </w:p>
    <w:p w:rsidR="00DA552D" w:rsidRDefault="00DA552D" w:rsidP="007A3E7E">
      <w:pPr>
        <w:ind w:firstLine="709"/>
        <w:jc w:val="both"/>
        <w:rPr>
          <w:rFonts w:cs="Times New Roman"/>
          <w:sz w:val="28"/>
          <w:szCs w:val="28"/>
          <w:lang w:val="ru-RU"/>
        </w:rPr>
      </w:pPr>
      <w:r w:rsidRPr="00FC5D4A">
        <w:rPr>
          <w:rFonts w:cs="Times New Roman"/>
          <w:sz w:val="28"/>
          <w:szCs w:val="28"/>
          <w:lang w:val="ru-RU"/>
        </w:rPr>
        <w:t xml:space="preserve">Чтение считается одним из важнейших аспектов методики обучения иностранному языку: раздел, посвященный чтению, входит во все сертификационные тесты, одной из необходимых составляющих понятия владения иностранным языком является способность читать и понимать неадаптированные тексты на этом языке. Но для достижения хорошего результата обучения текстовый материал должен подходить учащимся по уровню сложности грамматических конструкций, объему, лексическому наполнению и т.д. </w:t>
      </w:r>
      <w:r w:rsidR="00E265FF">
        <w:rPr>
          <w:rFonts w:cs="Times New Roman"/>
          <w:sz w:val="28"/>
          <w:szCs w:val="28"/>
          <w:lang w:val="ru-RU"/>
        </w:rPr>
        <w:t xml:space="preserve">Подходить - значить иметь оптимальное соотношение знакомой и новой информации. </w:t>
      </w:r>
      <w:r w:rsidRPr="00FC5D4A">
        <w:rPr>
          <w:rFonts w:cs="Times New Roman"/>
          <w:sz w:val="28"/>
          <w:szCs w:val="28"/>
          <w:lang w:val="ru-RU"/>
        </w:rPr>
        <w:t>Подбор текстов для учебных пособий, поиск интересных неадаптированных текстов для занятий или самостоятельного чтения - всё это делает исследования в области автоматического определения сложности текстов актуальными и практически применимыми.</w:t>
      </w:r>
      <w:r w:rsidR="00622031">
        <w:rPr>
          <w:rFonts w:cs="Times New Roman"/>
          <w:sz w:val="28"/>
          <w:szCs w:val="28"/>
          <w:lang w:val="ru-RU"/>
        </w:rPr>
        <w:t xml:space="preserve"> </w:t>
      </w:r>
    </w:p>
    <w:p w:rsidR="00E265FF" w:rsidRPr="00622031" w:rsidRDefault="00622031" w:rsidP="007A3E7E">
      <w:pPr>
        <w:ind w:firstLine="709"/>
        <w:jc w:val="both"/>
        <w:rPr>
          <w:rFonts w:cs="Times New Roman"/>
          <w:sz w:val="28"/>
          <w:szCs w:val="28"/>
          <w:lang w:val="ru-RU"/>
        </w:rPr>
      </w:pPr>
      <w:r>
        <w:rPr>
          <w:rFonts w:cs="Times New Roman"/>
          <w:sz w:val="28"/>
          <w:szCs w:val="28"/>
          <w:lang w:val="ru-RU"/>
        </w:rPr>
        <w:t>Целью</w:t>
      </w:r>
      <w:r w:rsidR="00E265FF">
        <w:rPr>
          <w:rFonts w:cs="Times New Roman"/>
          <w:sz w:val="28"/>
          <w:szCs w:val="28"/>
          <w:lang w:val="ru-RU"/>
        </w:rPr>
        <w:t xml:space="preserve"> данного исследования является поиск и анализ релевантных признаков для автоматического определения сложности текста в практике преподавания русского языка как иностранного. В первой главе, коротко затронув историю изучения проблемы сложности текста и читабельности, мы остановимся подробнее на поиске возможных особенностей определения сложности русского текста именно с позиции иностранных учащихся. Далее, во второй главе, с целью проверить наши предположения на практике мы </w:t>
      </w:r>
      <w:r w:rsidR="0005793E">
        <w:rPr>
          <w:rFonts w:cs="Times New Roman"/>
          <w:sz w:val="28"/>
          <w:szCs w:val="28"/>
          <w:lang w:val="ru-RU"/>
        </w:rPr>
        <w:t>проведем эксперимент по созданию предсказательной модели для автоматического определения уровня текста. Для этих целей будет собран специальный корпус текстов из различных пособий по русскому языку как иностранному, проведен их анализ и поиск признаков с наилучшей корреляцией со сложностью, а также построена модель регрессионного анализа. После описания эксперимента будут представлены примеры работы нашей модели и анализ ошибок.</w:t>
      </w:r>
    </w:p>
    <w:p w:rsidR="00622031" w:rsidRPr="00622031" w:rsidRDefault="00622031" w:rsidP="007A3E7E">
      <w:pPr>
        <w:ind w:firstLine="709"/>
        <w:jc w:val="both"/>
        <w:rPr>
          <w:rFonts w:cs="Times New Roman"/>
          <w:sz w:val="28"/>
          <w:szCs w:val="28"/>
          <w:lang w:val="ru-RU"/>
        </w:rPr>
      </w:pPr>
    </w:p>
    <w:p w:rsidR="00622031" w:rsidRPr="00622031" w:rsidRDefault="00622031" w:rsidP="007A3E7E">
      <w:pPr>
        <w:ind w:firstLine="709"/>
        <w:jc w:val="both"/>
        <w:rPr>
          <w:rFonts w:cs="Times New Roman"/>
          <w:sz w:val="28"/>
          <w:szCs w:val="28"/>
          <w:lang w:val="ru-RU"/>
        </w:rPr>
      </w:pPr>
    </w:p>
    <w:p w:rsidR="00622031" w:rsidRPr="00622031" w:rsidRDefault="00622031" w:rsidP="007A3E7E">
      <w:pPr>
        <w:ind w:firstLine="709"/>
        <w:jc w:val="both"/>
        <w:rPr>
          <w:rFonts w:cs="Times New Roman"/>
          <w:sz w:val="28"/>
          <w:szCs w:val="28"/>
          <w:lang w:val="ru-RU"/>
        </w:rPr>
      </w:pPr>
    </w:p>
    <w:p w:rsidR="00534494" w:rsidRPr="00622031" w:rsidRDefault="00622031" w:rsidP="007A3E7E">
      <w:pPr>
        <w:pStyle w:val="1"/>
        <w:rPr>
          <w:sz w:val="44"/>
          <w:szCs w:val="44"/>
          <w:lang w:val="ru-RU"/>
        </w:rPr>
      </w:pPr>
      <w:bookmarkStart w:id="1" w:name="_Toc484684829"/>
      <w:r>
        <w:rPr>
          <w:sz w:val="44"/>
          <w:szCs w:val="44"/>
          <w:lang w:val="ru-RU"/>
        </w:rPr>
        <w:lastRenderedPageBreak/>
        <w:t>Глава 1. О</w:t>
      </w:r>
      <w:r w:rsidR="00534494" w:rsidRPr="00622031">
        <w:rPr>
          <w:sz w:val="44"/>
          <w:szCs w:val="44"/>
          <w:lang w:val="ru-RU"/>
        </w:rPr>
        <w:t xml:space="preserve"> сложности текста вообще и определения сложности иностранного текста в частности</w:t>
      </w:r>
      <w:bookmarkEnd w:id="1"/>
    </w:p>
    <w:p w:rsidR="00170118" w:rsidRPr="00622031" w:rsidRDefault="00622031" w:rsidP="007A3E7E">
      <w:pPr>
        <w:pStyle w:val="3"/>
        <w:spacing w:line="276" w:lineRule="auto"/>
        <w:rPr>
          <w:sz w:val="36"/>
          <w:szCs w:val="36"/>
          <w:lang w:val="ru-RU"/>
        </w:rPr>
      </w:pPr>
      <w:r w:rsidRPr="00622031">
        <w:rPr>
          <w:sz w:val="28"/>
          <w:szCs w:val="28"/>
          <w:lang w:val="ru-RU"/>
        </w:rPr>
        <w:br/>
      </w:r>
      <w:bookmarkStart w:id="2" w:name="_Toc484684830"/>
      <w:r w:rsidRPr="00622031">
        <w:rPr>
          <w:sz w:val="36"/>
          <w:szCs w:val="36"/>
          <w:lang w:val="ru-RU"/>
        </w:rPr>
        <w:t xml:space="preserve">1.1. </w:t>
      </w:r>
      <w:r w:rsidR="003847FA" w:rsidRPr="00622031">
        <w:rPr>
          <w:sz w:val="36"/>
          <w:szCs w:val="36"/>
          <w:lang w:val="ru-RU"/>
        </w:rPr>
        <w:t>О проблеме сложности текста вообще</w:t>
      </w:r>
      <w:bookmarkEnd w:id="2"/>
      <w:r w:rsidR="00534494" w:rsidRPr="00622031">
        <w:rPr>
          <w:sz w:val="36"/>
          <w:szCs w:val="36"/>
          <w:lang w:val="ru-RU"/>
        </w:rPr>
        <w:br/>
      </w:r>
    </w:p>
    <w:p w:rsidR="00DA552D" w:rsidRPr="00517168" w:rsidRDefault="00DA552D" w:rsidP="007A3E7E">
      <w:pPr>
        <w:ind w:firstLine="709"/>
        <w:jc w:val="both"/>
        <w:rPr>
          <w:rFonts w:cs="Times New Roman"/>
          <w:sz w:val="28"/>
          <w:szCs w:val="28"/>
          <w:lang w:val="ru-RU"/>
        </w:rPr>
      </w:pPr>
      <w:r w:rsidRPr="00FC5D4A">
        <w:rPr>
          <w:rFonts w:cs="Times New Roman"/>
          <w:sz w:val="28"/>
          <w:szCs w:val="28"/>
          <w:lang w:val="ru-RU"/>
        </w:rPr>
        <w:t xml:space="preserve">Формально сложность текста можно обозначить как сумму всех элементов текста, влияющих на понимание темы, скорость чтения и уровень интереса к прочитанному. В широком понимании этого термина на сложность текста могут влиять такие факторы как шрифт, сопровождение иллюстрациями, близость темы читателю, </w:t>
      </w:r>
      <w:r w:rsidR="0056566E" w:rsidRPr="00FC5D4A">
        <w:rPr>
          <w:rFonts w:cs="Times New Roman"/>
          <w:sz w:val="28"/>
          <w:szCs w:val="28"/>
          <w:lang w:val="ru-RU"/>
        </w:rPr>
        <w:t xml:space="preserve">мотивация чтения и т.д. </w:t>
      </w:r>
      <w:r w:rsidRPr="00FC5D4A">
        <w:rPr>
          <w:rFonts w:cs="Times New Roman"/>
          <w:sz w:val="28"/>
          <w:szCs w:val="28"/>
          <w:lang w:val="ru-RU"/>
        </w:rPr>
        <w:t xml:space="preserve">и эта </w:t>
      </w:r>
      <w:r w:rsidR="0056566E" w:rsidRPr="00FC5D4A">
        <w:rPr>
          <w:rFonts w:cs="Times New Roman"/>
          <w:sz w:val="28"/>
          <w:szCs w:val="28"/>
          <w:lang w:val="ru-RU"/>
        </w:rPr>
        <w:t xml:space="preserve">сторона </w:t>
      </w:r>
      <w:r w:rsidRPr="00FC5D4A">
        <w:rPr>
          <w:rFonts w:cs="Times New Roman"/>
          <w:sz w:val="28"/>
          <w:szCs w:val="28"/>
          <w:lang w:val="ru-RU"/>
        </w:rPr>
        <w:t>также очень интересна, однако мы в своей работе будем оперировать более узким пониманием сложности текста, зависящей лишь от лингвистических факторов, самого текстового наполнения.</w:t>
      </w:r>
      <w:r w:rsidR="00517168" w:rsidRPr="00517168">
        <w:rPr>
          <w:rFonts w:cs="Times New Roman"/>
          <w:sz w:val="28"/>
          <w:szCs w:val="28"/>
          <w:lang w:val="ru-RU"/>
        </w:rPr>
        <w:t xml:space="preserve"> </w:t>
      </w:r>
    </w:p>
    <w:p w:rsidR="003704B4" w:rsidRDefault="00170118" w:rsidP="003704B4">
      <w:pPr>
        <w:ind w:firstLine="709"/>
        <w:jc w:val="both"/>
        <w:rPr>
          <w:rFonts w:cs="Times New Roman"/>
          <w:sz w:val="28"/>
          <w:szCs w:val="28"/>
          <w:lang w:val="ru-RU"/>
        </w:rPr>
      </w:pPr>
      <w:r w:rsidRPr="00FC5D4A">
        <w:rPr>
          <w:rFonts w:cs="Times New Roman"/>
          <w:sz w:val="28"/>
          <w:szCs w:val="28"/>
          <w:lang w:val="ru-RU"/>
        </w:rPr>
        <w:t xml:space="preserve">За более чем 70-летнюю историю изучения возможностей измерения сложности текста </w:t>
      </w:r>
      <w:r w:rsidR="00727FF2">
        <w:rPr>
          <w:rFonts w:cs="Times New Roman"/>
          <w:sz w:val="28"/>
          <w:szCs w:val="28"/>
          <w:lang w:val="ru-RU"/>
        </w:rPr>
        <w:t>данное направление исследований прошло длинный путь от методов ручного подсчета длин слов до анализа больших коллекций документов с применением моделей машинного обучения</w:t>
      </w:r>
      <w:r w:rsidR="003704B4">
        <w:rPr>
          <w:rFonts w:cs="Times New Roman"/>
          <w:sz w:val="28"/>
          <w:szCs w:val="28"/>
          <w:lang w:val="ru-RU"/>
        </w:rPr>
        <w:t xml:space="preserve">.  </w:t>
      </w:r>
    </w:p>
    <w:p w:rsidR="00170118" w:rsidRPr="00FC5D4A" w:rsidRDefault="003704B4" w:rsidP="003704B4">
      <w:pPr>
        <w:ind w:firstLine="709"/>
        <w:jc w:val="both"/>
        <w:rPr>
          <w:rFonts w:cs="Times New Roman"/>
          <w:sz w:val="28"/>
          <w:szCs w:val="28"/>
          <w:lang w:val="ru-RU"/>
        </w:rPr>
      </w:pPr>
      <w:r>
        <w:rPr>
          <w:rFonts w:cs="Times New Roman"/>
          <w:sz w:val="28"/>
          <w:szCs w:val="28"/>
          <w:lang w:val="ru-RU"/>
        </w:rPr>
        <w:t xml:space="preserve">Так, самые ранние попытки оценить сложность текста исходя из средней длины предложения были предприняты </w:t>
      </w:r>
      <w:r w:rsidR="00475C30">
        <w:rPr>
          <w:rFonts w:cs="Times New Roman"/>
          <w:sz w:val="28"/>
          <w:szCs w:val="28"/>
          <w:lang w:val="ru-RU"/>
        </w:rPr>
        <w:t xml:space="preserve">ещё </w:t>
      </w:r>
      <w:r>
        <w:rPr>
          <w:rFonts w:cs="Times New Roman"/>
          <w:sz w:val="28"/>
          <w:szCs w:val="28"/>
          <w:lang w:val="ru-RU"/>
        </w:rPr>
        <w:t>в 1880 г.</w:t>
      </w:r>
      <w:r w:rsidR="004E4D3A">
        <w:rPr>
          <w:rFonts w:cs="Times New Roman"/>
          <w:sz w:val="28"/>
          <w:szCs w:val="28"/>
          <w:lang w:val="ru-RU"/>
        </w:rPr>
        <w:t xml:space="preserve"> </w:t>
      </w:r>
      <w:r w:rsidRPr="003704B4">
        <w:rPr>
          <w:rFonts w:cs="Times New Roman"/>
          <w:sz w:val="28"/>
          <w:szCs w:val="28"/>
          <w:lang w:val="ru-RU"/>
        </w:rPr>
        <w:t>(DuBay, 2006)</w:t>
      </w:r>
      <w:r>
        <w:rPr>
          <w:rFonts w:cs="Times New Roman"/>
          <w:sz w:val="28"/>
          <w:szCs w:val="28"/>
          <w:lang w:val="ru-RU"/>
        </w:rPr>
        <w:t xml:space="preserve">. Опыты </w:t>
      </w:r>
      <w:r w:rsidR="00170118" w:rsidRPr="00FC5D4A">
        <w:rPr>
          <w:rFonts w:cs="Times New Roman"/>
          <w:sz w:val="28"/>
          <w:szCs w:val="28"/>
          <w:lang w:val="ru-RU"/>
        </w:rPr>
        <w:t xml:space="preserve">на основе </w:t>
      </w:r>
      <w:r>
        <w:rPr>
          <w:rFonts w:cs="Times New Roman"/>
          <w:sz w:val="28"/>
          <w:szCs w:val="28"/>
          <w:lang w:val="ru-RU"/>
        </w:rPr>
        <w:t xml:space="preserve">чуть более сложных </w:t>
      </w:r>
      <w:r w:rsidR="00170118" w:rsidRPr="00FC5D4A">
        <w:rPr>
          <w:rFonts w:cs="Times New Roman"/>
          <w:sz w:val="28"/>
          <w:szCs w:val="28"/>
          <w:lang w:val="ru-RU"/>
        </w:rPr>
        <w:t xml:space="preserve">вычислений, таких как средняя длина слова, средняя длина предложения, количество длинных слов и т.д. </w:t>
      </w:r>
      <w:r>
        <w:rPr>
          <w:rFonts w:cs="Times New Roman"/>
          <w:sz w:val="28"/>
          <w:szCs w:val="28"/>
          <w:lang w:val="ru-RU"/>
        </w:rPr>
        <w:t xml:space="preserve">начали свое широкое распространение </w:t>
      </w:r>
      <w:r w:rsidR="00170118" w:rsidRPr="00FC5D4A">
        <w:rPr>
          <w:rFonts w:cs="Times New Roman"/>
          <w:sz w:val="28"/>
          <w:szCs w:val="28"/>
          <w:lang w:val="ru-RU"/>
        </w:rPr>
        <w:t>в 30-гг. прошлого века. Среди наиболее популярных можно назвать формулы Флэша-Кинсайда</w:t>
      </w:r>
      <w:r w:rsidR="008A0B4C" w:rsidRPr="00FC5D4A">
        <w:rPr>
          <w:rFonts w:cs="Times New Roman"/>
          <w:sz w:val="28"/>
          <w:szCs w:val="28"/>
          <w:lang w:val="ru-RU"/>
        </w:rPr>
        <w:t xml:space="preserve"> </w:t>
      </w:r>
      <w:r w:rsidR="00517168" w:rsidRPr="00517168">
        <w:rPr>
          <w:rFonts w:cs="Times New Roman"/>
          <w:sz w:val="28"/>
          <w:szCs w:val="28"/>
          <w:lang w:val="ru-RU" w:bidi="ar-SA"/>
        </w:rPr>
        <w:t>(</w:t>
      </w:r>
      <w:r w:rsidR="008A0B4C" w:rsidRPr="00517168">
        <w:rPr>
          <w:rFonts w:cs="Times New Roman"/>
          <w:sz w:val="28"/>
          <w:szCs w:val="28"/>
          <w:lang w:bidi="ar-SA"/>
        </w:rPr>
        <w:t>Kincaid</w:t>
      </w:r>
      <w:r w:rsidR="008A0B4C" w:rsidRPr="00517168">
        <w:rPr>
          <w:rFonts w:cs="Times New Roman"/>
          <w:sz w:val="28"/>
          <w:szCs w:val="28"/>
          <w:lang w:val="ru-RU" w:bidi="ar-SA"/>
        </w:rPr>
        <w:t xml:space="preserve"> </w:t>
      </w:r>
      <w:r w:rsidR="008A0B4C" w:rsidRPr="00517168">
        <w:rPr>
          <w:rFonts w:cs="Times New Roman"/>
          <w:sz w:val="28"/>
          <w:szCs w:val="28"/>
          <w:lang w:bidi="ar-SA"/>
        </w:rPr>
        <w:t>et</w:t>
      </w:r>
      <w:r w:rsidR="008A0B4C" w:rsidRPr="00517168">
        <w:rPr>
          <w:rFonts w:cs="Times New Roman"/>
          <w:sz w:val="28"/>
          <w:szCs w:val="28"/>
          <w:lang w:val="ru-RU" w:bidi="ar-SA"/>
        </w:rPr>
        <w:t xml:space="preserve"> </w:t>
      </w:r>
      <w:r w:rsidR="008A0B4C" w:rsidRPr="00517168">
        <w:rPr>
          <w:rFonts w:cs="Times New Roman"/>
          <w:sz w:val="28"/>
          <w:szCs w:val="28"/>
          <w:lang w:bidi="ar-SA"/>
        </w:rPr>
        <w:t>al</w:t>
      </w:r>
      <w:r w:rsidR="00517168" w:rsidRPr="00517168">
        <w:rPr>
          <w:rFonts w:cs="Times New Roman"/>
          <w:sz w:val="28"/>
          <w:szCs w:val="28"/>
          <w:lang w:val="ru-RU" w:bidi="ar-SA"/>
        </w:rPr>
        <w:t>., 1975)</w:t>
      </w:r>
      <w:r w:rsidR="00170118" w:rsidRPr="00517168">
        <w:rPr>
          <w:rFonts w:cs="Times New Roman"/>
          <w:sz w:val="28"/>
          <w:szCs w:val="28"/>
          <w:lang w:val="ru-RU"/>
        </w:rPr>
        <w:t>,</w:t>
      </w:r>
      <w:r w:rsidR="00170118" w:rsidRPr="00FC5D4A">
        <w:rPr>
          <w:rFonts w:cs="Times New Roman"/>
          <w:sz w:val="28"/>
          <w:szCs w:val="28"/>
          <w:lang w:val="ru-RU"/>
        </w:rPr>
        <w:t xml:space="preserve"> </w:t>
      </w:r>
      <w:r w:rsidR="008A0B4C" w:rsidRPr="00FC5D4A">
        <w:rPr>
          <w:rFonts w:cs="Times New Roman"/>
          <w:sz w:val="28"/>
          <w:szCs w:val="28"/>
          <w:lang w:val="ru-RU"/>
        </w:rPr>
        <w:t xml:space="preserve">базирующаяся на средней длине слова в слогах и средней длине предложения, индекс </w:t>
      </w:r>
      <w:r w:rsidR="008A0B4C" w:rsidRPr="00FC5D4A">
        <w:rPr>
          <w:rFonts w:cs="Times New Roman"/>
          <w:sz w:val="28"/>
          <w:szCs w:val="28"/>
        </w:rPr>
        <w:t>Gunning</w:t>
      </w:r>
      <w:r w:rsidR="008A0B4C" w:rsidRPr="00FC5D4A">
        <w:rPr>
          <w:rFonts w:cs="Times-Roman~15"/>
          <w:sz w:val="28"/>
          <w:szCs w:val="28"/>
          <w:lang w:val="ru-RU" w:bidi="ar-SA"/>
        </w:rPr>
        <w:t xml:space="preserve"> </w:t>
      </w:r>
      <w:r w:rsidR="008A0B4C" w:rsidRPr="00FC5D4A">
        <w:rPr>
          <w:rFonts w:cs="Times New Roman"/>
          <w:sz w:val="28"/>
          <w:szCs w:val="28"/>
          <w:lang w:bidi="ar-SA"/>
        </w:rPr>
        <w:t>Fog</w:t>
      </w:r>
      <w:r w:rsidR="008A0B4C" w:rsidRPr="00FC5D4A">
        <w:rPr>
          <w:rFonts w:cs="Times New Roman"/>
          <w:sz w:val="28"/>
          <w:szCs w:val="28"/>
          <w:lang w:val="ru-RU" w:bidi="ar-SA"/>
        </w:rPr>
        <w:t xml:space="preserve"> , где признаками являются среднее количество слов в предложении и процент слов длиннее 3 слогов </w:t>
      </w:r>
      <w:r w:rsidR="00517168" w:rsidRPr="00517168">
        <w:rPr>
          <w:rFonts w:cs="Times New Roman"/>
          <w:sz w:val="28"/>
          <w:szCs w:val="28"/>
          <w:lang w:val="ru-RU" w:bidi="ar-SA"/>
        </w:rPr>
        <w:t>(Gunning, 1968)</w:t>
      </w:r>
      <w:r w:rsidR="008A0B4C" w:rsidRPr="00517168">
        <w:rPr>
          <w:rFonts w:cs="Times New Roman"/>
          <w:sz w:val="28"/>
          <w:szCs w:val="28"/>
          <w:lang w:val="ru-RU" w:bidi="ar-SA"/>
        </w:rPr>
        <w:t>,</w:t>
      </w:r>
      <w:r w:rsidR="008A0B4C" w:rsidRPr="00517168">
        <w:rPr>
          <w:rFonts w:cs="Times-Roman~15"/>
          <w:sz w:val="28"/>
          <w:szCs w:val="28"/>
          <w:lang w:val="ru-RU" w:bidi="ar-SA"/>
        </w:rPr>
        <w:t xml:space="preserve"> </w:t>
      </w:r>
      <w:r w:rsidR="00170118" w:rsidRPr="00517168">
        <w:rPr>
          <w:rFonts w:cs="Times New Roman"/>
          <w:sz w:val="28"/>
          <w:szCs w:val="28"/>
        </w:rPr>
        <w:t>SMOG</w:t>
      </w:r>
      <w:r w:rsidR="00170118" w:rsidRPr="00517168">
        <w:rPr>
          <w:rFonts w:cs="Times New Roman"/>
          <w:sz w:val="28"/>
          <w:szCs w:val="28"/>
          <w:lang w:val="ru-RU"/>
        </w:rPr>
        <w:t xml:space="preserve"> (</w:t>
      </w:r>
      <w:r w:rsidR="00170118" w:rsidRPr="00517168">
        <w:rPr>
          <w:rFonts w:cs="Times New Roman"/>
          <w:sz w:val="28"/>
          <w:szCs w:val="28"/>
        </w:rPr>
        <w:t>Simple</w:t>
      </w:r>
      <w:r w:rsidR="00170118" w:rsidRPr="00517168">
        <w:rPr>
          <w:rFonts w:cs="Times New Roman"/>
          <w:sz w:val="28"/>
          <w:szCs w:val="28"/>
          <w:lang w:val="ru-RU"/>
        </w:rPr>
        <w:t xml:space="preserve"> </w:t>
      </w:r>
      <w:r w:rsidR="00170118" w:rsidRPr="00517168">
        <w:rPr>
          <w:rFonts w:cs="Times New Roman"/>
          <w:sz w:val="28"/>
          <w:szCs w:val="28"/>
        </w:rPr>
        <w:t>Measure</w:t>
      </w:r>
      <w:r w:rsidR="00170118" w:rsidRPr="00517168">
        <w:rPr>
          <w:rFonts w:cs="Times New Roman"/>
          <w:sz w:val="28"/>
          <w:szCs w:val="28"/>
          <w:lang w:val="ru-RU"/>
        </w:rPr>
        <w:t xml:space="preserve"> </w:t>
      </w:r>
      <w:r w:rsidR="00170118" w:rsidRPr="00517168">
        <w:rPr>
          <w:rFonts w:cs="Times New Roman"/>
          <w:sz w:val="28"/>
          <w:szCs w:val="28"/>
        </w:rPr>
        <w:t>of</w:t>
      </w:r>
      <w:r w:rsidR="00170118" w:rsidRPr="00517168">
        <w:rPr>
          <w:rFonts w:cs="Times New Roman"/>
          <w:sz w:val="28"/>
          <w:szCs w:val="28"/>
          <w:lang w:val="ru-RU"/>
        </w:rPr>
        <w:t xml:space="preserve"> </w:t>
      </w:r>
      <w:r w:rsidR="00170118" w:rsidRPr="00517168">
        <w:rPr>
          <w:rFonts w:cs="Times New Roman"/>
          <w:sz w:val="28"/>
          <w:szCs w:val="28"/>
        </w:rPr>
        <w:t>Gobbledygook</w:t>
      </w:r>
      <w:r w:rsidR="00170118" w:rsidRPr="00517168">
        <w:rPr>
          <w:rFonts w:cs="Times New Roman"/>
          <w:sz w:val="28"/>
          <w:szCs w:val="28"/>
          <w:lang w:val="ru-RU"/>
        </w:rPr>
        <w:t>).</w:t>
      </w:r>
      <w:r w:rsidR="00170118" w:rsidRPr="00FC5D4A">
        <w:rPr>
          <w:rFonts w:cs="Times New Roman"/>
          <w:sz w:val="28"/>
          <w:szCs w:val="28"/>
          <w:lang w:val="ru-RU"/>
        </w:rPr>
        <w:t xml:space="preserve"> </w:t>
      </w:r>
    </w:p>
    <w:p w:rsidR="00ED026F" w:rsidRPr="00EF1A84" w:rsidRDefault="00ED026F" w:rsidP="007A3E7E">
      <w:pPr>
        <w:ind w:firstLine="709"/>
        <w:jc w:val="both"/>
        <w:rPr>
          <w:rFonts w:cs="Times New Roman"/>
          <w:sz w:val="28"/>
          <w:szCs w:val="28"/>
          <w:lang w:val="ru-RU"/>
        </w:rPr>
      </w:pPr>
      <w:r w:rsidRPr="00FC5D4A">
        <w:rPr>
          <w:rFonts w:cs="Times New Roman"/>
          <w:sz w:val="28"/>
          <w:szCs w:val="28"/>
          <w:lang w:val="ru-RU"/>
        </w:rPr>
        <w:t>Плюсом таких формул, безусловно, является простота</w:t>
      </w:r>
      <w:r w:rsidR="00475C30">
        <w:rPr>
          <w:rFonts w:cs="Times New Roman"/>
          <w:sz w:val="28"/>
          <w:szCs w:val="28"/>
          <w:lang w:val="ru-RU"/>
        </w:rPr>
        <w:t>, прозрачность</w:t>
      </w:r>
      <w:r w:rsidRPr="00FC5D4A">
        <w:rPr>
          <w:rFonts w:cs="Times New Roman"/>
          <w:sz w:val="28"/>
          <w:szCs w:val="28"/>
          <w:lang w:val="ru-RU"/>
        </w:rPr>
        <w:t xml:space="preserve"> и быстрота вычисления, однако они основаны лишь на поверхностных характеристика</w:t>
      </w:r>
      <w:r w:rsidR="009C05E5" w:rsidRPr="00FC5D4A">
        <w:rPr>
          <w:rFonts w:cs="Times New Roman"/>
          <w:sz w:val="28"/>
          <w:szCs w:val="28"/>
          <w:lang w:val="ru-RU"/>
        </w:rPr>
        <w:t>х</w:t>
      </w:r>
      <w:r w:rsidRPr="00FC5D4A">
        <w:rPr>
          <w:rFonts w:cs="Times New Roman"/>
          <w:sz w:val="28"/>
          <w:szCs w:val="28"/>
          <w:lang w:val="ru-RU"/>
        </w:rPr>
        <w:t xml:space="preserve"> и не учитывают непосредственного </w:t>
      </w:r>
      <w:r w:rsidRPr="00FC5D4A">
        <w:rPr>
          <w:rFonts w:cs="Times New Roman"/>
          <w:sz w:val="28"/>
          <w:szCs w:val="28"/>
          <w:lang w:val="ru-RU"/>
        </w:rPr>
        <w:lastRenderedPageBreak/>
        <w:t xml:space="preserve">наполнения текста. </w:t>
      </w:r>
      <w:r w:rsidR="00475C30">
        <w:rPr>
          <w:rFonts w:cs="Times New Roman"/>
          <w:sz w:val="28"/>
          <w:szCs w:val="28"/>
          <w:lang w:val="ru-RU"/>
        </w:rPr>
        <w:t xml:space="preserve">В </w:t>
      </w:r>
      <w:r w:rsidRPr="00FC5D4A">
        <w:rPr>
          <w:rFonts w:cs="Times New Roman"/>
          <w:sz w:val="28"/>
          <w:szCs w:val="28"/>
          <w:lang w:val="ru-RU"/>
        </w:rPr>
        <w:t xml:space="preserve">то же время такие формулы являются парадоксальными, т.к. рассчитывая степень легкости/трудности текста они никак не задействуют лексику, </w:t>
      </w:r>
      <w:r w:rsidR="00FC5D4A" w:rsidRPr="00FC5D4A">
        <w:rPr>
          <w:rFonts w:cs="Times New Roman"/>
          <w:sz w:val="28"/>
          <w:szCs w:val="28"/>
          <w:lang w:val="ru-RU"/>
        </w:rPr>
        <w:t xml:space="preserve">ключевой аспект </w:t>
      </w:r>
      <w:r w:rsidR="00475C30">
        <w:rPr>
          <w:rFonts w:cs="Times New Roman"/>
          <w:sz w:val="28"/>
          <w:szCs w:val="28"/>
          <w:lang w:val="ru-RU"/>
        </w:rPr>
        <w:t xml:space="preserve">передачи информации а, следовательно, и </w:t>
      </w:r>
      <w:r w:rsidRPr="00FC5D4A">
        <w:rPr>
          <w:rFonts w:cs="Times New Roman"/>
          <w:sz w:val="28"/>
          <w:szCs w:val="28"/>
          <w:lang w:val="ru-RU"/>
        </w:rPr>
        <w:t xml:space="preserve">для понимания </w:t>
      </w:r>
      <w:r w:rsidR="00FC5D4A" w:rsidRPr="00FC5D4A">
        <w:rPr>
          <w:rFonts w:cs="Times New Roman"/>
          <w:sz w:val="28"/>
          <w:szCs w:val="28"/>
          <w:lang w:val="ru-RU"/>
        </w:rPr>
        <w:t>текста</w:t>
      </w:r>
      <w:r w:rsidRPr="00FC5D4A">
        <w:rPr>
          <w:rFonts w:cs="Times New Roman"/>
          <w:sz w:val="28"/>
          <w:szCs w:val="28"/>
          <w:lang w:val="ru-RU"/>
        </w:rPr>
        <w:t>.</w:t>
      </w:r>
    </w:p>
    <w:p w:rsidR="00170118" w:rsidRPr="00FC5D4A" w:rsidRDefault="006806AC" w:rsidP="007A3E7E">
      <w:pPr>
        <w:ind w:firstLine="709"/>
        <w:jc w:val="both"/>
        <w:rPr>
          <w:rFonts w:cs="Times New Roman"/>
          <w:sz w:val="28"/>
          <w:szCs w:val="28"/>
          <w:lang w:val="ru-RU"/>
        </w:rPr>
      </w:pPr>
      <w:r w:rsidRPr="00FC5D4A">
        <w:rPr>
          <w:rFonts w:cs="Times New Roman"/>
          <w:sz w:val="28"/>
          <w:szCs w:val="28"/>
          <w:lang w:val="ru-RU"/>
        </w:rPr>
        <w:t>Важным подклассом таких традиционных формул являются метрики на основании лексических данных (‘</w:t>
      </w:r>
      <w:r w:rsidRPr="00FC5D4A">
        <w:rPr>
          <w:rFonts w:cs="Times New Roman"/>
          <w:sz w:val="28"/>
          <w:szCs w:val="28"/>
        </w:rPr>
        <w:t>vocabulary</w:t>
      </w:r>
      <w:r w:rsidRPr="00FC5D4A">
        <w:rPr>
          <w:rFonts w:cs="Times New Roman"/>
          <w:sz w:val="28"/>
          <w:szCs w:val="28"/>
          <w:lang w:val="ru-RU"/>
        </w:rPr>
        <w:t>-</w:t>
      </w:r>
      <w:r w:rsidRPr="00FC5D4A">
        <w:rPr>
          <w:rFonts w:cs="Times New Roman"/>
          <w:sz w:val="28"/>
          <w:szCs w:val="28"/>
        </w:rPr>
        <w:t>based</w:t>
      </w:r>
      <w:r w:rsidRPr="00FC5D4A">
        <w:rPr>
          <w:rFonts w:cs="Times New Roman"/>
          <w:sz w:val="28"/>
          <w:szCs w:val="28"/>
          <w:lang w:val="ru-RU"/>
        </w:rPr>
        <w:t>’). Трудность лексики измеряется здесь её "знакомостью" читателю или на основании частотных списков.</w:t>
      </w:r>
      <w:r w:rsidR="00AA4D7F" w:rsidRPr="00FC5D4A">
        <w:rPr>
          <w:rFonts w:cs="Times New Roman"/>
          <w:sz w:val="28"/>
          <w:szCs w:val="28"/>
          <w:lang w:val="ru-RU"/>
        </w:rPr>
        <w:t xml:space="preserve"> Одной из наиболее известных формул такого типа является  обновленная формула Дэйла-Чалл, где используется средняя длина</w:t>
      </w:r>
      <w:r w:rsidR="00170118" w:rsidRPr="00FC5D4A">
        <w:rPr>
          <w:rFonts w:cs="Times New Roman"/>
          <w:sz w:val="28"/>
          <w:szCs w:val="28"/>
          <w:lang w:val="ru-RU"/>
        </w:rPr>
        <w:t xml:space="preserve"> предло</w:t>
      </w:r>
      <w:r w:rsidR="00AA4D7F" w:rsidRPr="00FC5D4A">
        <w:rPr>
          <w:rFonts w:cs="Times New Roman"/>
          <w:sz w:val="28"/>
          <w:szCs w:val="28"/>
          <w:lang w:val="ru-RU"/>
        </w:rPr>
        <w:t xml:space="preserve">жения и процент "сложных" слов. В качестве сложных слов авторы предлагают считать лексику, не вошедшую в список из </w:t>
      </w:r>
      <w:r w:rsidR="00170118" w:rsidRPr="00FC5D4A">
        <w:rPr>
          <w:rFonts w:cs="Times New Roman"/>
          <w:sz w:val="28"/>
          <w:szCs w:val="28"/>
          <w:lang w:val="ru-RU"/>
        </w:rPr>
        <w:t>3000 слов английского языка</w:t>
      </w:r>
      <w:r w:rsidR="00AA4D7F" w:rsidRPr="00FC5D4A">
        <w:rPr>
          <w:rFonts w:cs="Times New Roman"/>
          <w:sz w:val="28"/>
          <w:szCs w:val="28"/>
          <w:lang w:val="ru-RU"/>
        </w:rPr>
        <w:t>, знакомых 80 процентам английских школьников 4 грейда</w:t>
      </w:r>
      <w:r w:rsidR="00FC5D4A" w:rsidRPr="00FC5D4A">
        <w:rPr>
          <w:rFonts w:cs="Times New Roman"/>
          <w:sz w:val="28"/>
          <w:szCs w:val="28"/>
          <w:lang w:val="ru-RU"/>
        </w:rPr>
        <w:t xml:space="preserve"> </w:t>
      </w:r>
      <w:r w:rsidR="00517168" w:rsidRPr="00517168">
        <w:rPr>
          <w:rFonts w:cs="Times New Roman"/>
          <w:sz w:val="28"/>
          <w:szCs w:val="28"/>
          <w:lang w:val="ru-RU"/>
        </w:rPr>
        <w:t>(</w:t>
      </w:r>
      <w:r w:rsidR="00170118" w:rsidRPr="00517168">
        <w:rPr>
          <w:rFonts w:cs="Times New Roman"/>
          <w:sz w:val="28"/>
          <w:szCs w:val="28"/>
        </w:rPr>
        <w:t>Chall</w:t>
      </w:r>
      <w:r w:rsidR="00170118" w:rsidRPr="00517168">
        <w:rPr>
          <w:rFonts w:cs="Times New Roman"/>
          <w:sz w:val="28"/>
          <w:szCs w:val="28"/>
          <w:lang w:val="ru-RU"/>
        </w:rPr>
        <w:t xml:space="preserve"> </w:t>
      </w:r>
      <w:r w:rsidR="00170118" w:rsidRPr="00517168">
        <w:rPr>
          <w:rFonts w:cs="Times New Roman"/>
          <w:sz w:val="28"/>
          <w:szCs w:val="28"/>
        </w:rPr>
        <w:t>and</w:t>
      </w:r>
      <w:r w:rsidR="00170118" w:rsidRPr="00517168">
        <w:rPr>
          <w:rFonts w:cs="Times New Roman"/>
          <w:sz w:val="28"/>
          <w:szCs w:val="28"/>
          <w:lang w:val="ru-RU"/>
        </w:rPr>
        <w:t xml:space="preserve"> </w:t>
      </w:r>
      <w:r w:rsidR="00170118" w:rsidRPr="00517168">
        <w:rPr>
          <w:rFonts w:cs="Times New Roman"/>
          <w:sz w:val="28"/>
          <w:szCs w:val="28"/>
        </w:rPr>
        <w:t>Dale</w:t>
      </w:r>
      <w:r w:rsidR="00517168" w:rsidRPr="00517168">
        <w:rPr>
          <w:rFonts w:cs="Times New Roman"/>
          <w:sz w:val="28"/>
          <w:szCs w:val="28"/>
          <w:lang w:val="ru-RU"/>
        </w:rPr>
        <w:t>, 1995)</w:t>
      </w:r>
      <w:r w:rsidR="00AA4D7F" w:rsidRPr="00517168">
        <w:rPr>
          <w:rFonts w:cs="Times New Roman"/>
          <w:sz w:val="28"/>
          <w:szCs w:val="28"/>
          <w:lang w:val="ru-RU"/>
        </w:rPr>
        <w:t>.</w:t>
      </w:r>
    </w:p>
    <w:p w:rsidR="006806AC" w:rsidRPr="00FC5D4A" w:rsidRDefault="00170118" w:rsidP="007A3E7E">
      <w:pPr>
        <w:ind w:firstLine="709"/>
        <w:jc w:val="both"/>
        <w:rPr>
          <w:rFonts w:cs="Times New Roman"/>
          <w:sz w:val="28"/>
          <w:szCs w:val="28"/>
          <w:lang w:val="ru-RU"/>
        </w:rPr>
      </w:pPr>
      <w:r w:rsidRPr="00FC5D4A">
        <w:rPr>
          <w:rFonts w:cs="Times New Roman"/>
          <w:sz w:val="28"/>
          <w:szCs w:val="28"/>
          <w:lang w:val="ru-RU"/>
        </w:rPr>
        <w:t xml:space="preserve">Большинство таких формул были разработаны для английского языка. В основном интерес исследователей этого </w:t>
      </w:r>
      <w:r w:rsidR="00475C30">
        <w:rPr>
          <w:rFonts w:cs="Times New Roman"/>
          <w:sz w:val="28"/>
          <w:szCs w:val="28"/>
          <w:lang w:val="ru-RU"/>
        </w:rPr>
        <w:t xml:space="preserve">периода </w:t>
      </w:r>
      <w:r w:rsidRPr="00FC5D4A">
        <w:rPr>
          <w:rFonts w:cs="Times New Roman"/>
          <w:sz w:val="28"/>
          <w:szCs w:val="28"/>
          <w:lang w:val="ru-RU"/>
        </w:rPr>
        <w:t>был сконцентрирован на сложности текста в аспекте школьного преподавания и соответствия материала возрасту, поэтому результатом их работы является число, обозначающее класс или возраст, на которы</w:t>
      </w:r>
      <w:r w:rsidR="00475C30">
        <w:rPr>
          <w:rFonts w:cs="Times New Roman"/>
          <w:sz w:val="28"/>
          <w:szCs w:val="28"/>
          <w:lang w:val="ru-RU"/>
        </w:rPr>
        <w:t>й рассчитан этот текст. Д</w:t>
      </w:r>
      <w:r w:rsidRPr="00FC5D4A">
        <w:rPr>
          <w:rFonts w:cs="Times New Roman"/>
          <w:sz w:val="28"/>
          <w:szCs w:val="28"/>
          <w:lang w:val="ru-RU"/>
        </w:rPr>
        <w:t xml:space="preserve">ля определения сложности русского текста необходим пересчет </w:t>
      </w:r>
      <w:r w:rsidR="00475C30">
        <w:rPr>
          <w:rFonts w:cs="Times New Roman"/>
          <w:sz w:val="28"/>
          <w:szCs w:val="28"/>
          <w:lang w:val="ru-RU"/>
        </w:rPr>
        <w:t xml:space="preserve">этих </w:t>
      </w:r>
      <w:r w:rsidRPr="00FC5D4A">
        <w:rPr>
          <w:rFonts w:cs="Times New Roman"/>
          <w:sz w:val="28"/>
          <w:szCs w:val="28"/>
          <w:lang w:val="ru-RU"/>
        </w:rPr>
        <w:t>параметров</w:t>
      </w:r>
      <w:r w:rsidR="0023380D" w:rsidRPr="00FC5D4A">
        <w:rPr>
          <w:rFonts w:cs="Times New Roman"/>
          <w:sz w:val="28"/>
          <w:szCs w:val="28"/>
          <w:lang w:val="ru-RU"/>
        </w:rPr>
        <w:t>: в этой связи следует упомянуть работы</w:t>
      </w:r>
      <w:r w:rsidR="005E7FE7">
        <w:rPr>
          <w:rFonts w:cs="Times New Roman"/>
          <w:sz w:val="28"/>
          <w:szCs w:val="28"/>
          <w:lang w:val="ru-RU"/>
        </w:rPr>
        <w:t xml:space="preserve"> И.В.Оборневой (Оборнева</w:t>
      </w:r>
      <w:r w:rsidR="000C1A6E" w:rsidRPr="000C1A6E">
        <w:rPr>
          <w:rFonts w:cs="Times New Roman"/>
          <w:sz w:val="28"/>
          <w:szCs w:val="28"/>
          <w:lang w:val="ru-RU"/>
        </w:rPr>
        <w:t>,</w:t>
      </w:r>
      <w:r w:rsidR="005E7FE7">
        <w:rPr>
          <w:rFonts w:cs="Times New Roman"/>
          <w:sz w:val="28"/>
          <w:szCs w:val="28"/>
          <w:lang w:val="ru-RU"/>
        </w:rPr>
        <w:t xml:space="preserve"> 2006)</w:t>
      </w:r>
      <w:r w:rsidRPr="00FC5D4A">
        <w:rPr>
          <w:rFonts w:cs="Times New Roman"/>
          <w:sz w:val="28"/>
          <w:szCs w:val="28"/>
          <w:lang w:val="ru-RU"/>
        </w:rPr>
        <w:t xml:space="preserve"> и проект </w:t>
      </w:r>
      <w:r w:rsidRPr="00FC5D4A">
        <w:rPr>
          <w:rFonts w:cs="Times New Roman"/>
          <w:sz w:val="28"/>
          <w:szCs w:val="28"/>
        </w:rPr>
        <w:t>Readability</w:t>
      </w:r>
      <w:r w:rsidRPr="00FC5D4A">
        <w:rPr>
          <w:rFonts w:cs="Times New Roman"/>
          <w:sz w:val="28"/>
          <w:szCs w:val="28"/>
          <w:lang w:val="ru-RU"/>
        </w:rPr>
        <w:t>.</w:t>
      </w:r>
      <w:r w:rsidRPr="00FC5D4A">
        <w:rPr>
          <w:rFonts w:cs="Times New Roman"/>
          <w:sz w:val="28"/>
          <w:szCs w:val="28"/>
        </w:rPr>
        <w:t>io</w:t>
      </w:r>
      <w:r w:rsidR="000C1A6E">
        <w:rPr>
          <w:rStyle w:val="ab"/>
          <w:rFonts w:cs="Times New Roman"/>
          <w:sz w:val="28"/>
          <w:szCs w:val="28"/>
        </w:rPr>
        <w:footnoteReference w:id="1"/>
      </w:r>
      <w:r w:rsidRPr="00FC5D4A">
        <w:rPr>
          <w:rFonts w:cs="Times New Roman"/>
          <w:sz w:val="28"/>
          <w:szCs w:val="28"/>
          <w:lang w:val="ru-RU"/>
        </w:rPr>
        <w:t xml:space="preserve"> Ивана Бегтина. </w:t>
      </w:r>
    </w:p>
    <w:p w:rsidR="00AA4D7F" w:rsidRDefault="006806AC" w:rsidP="007A3E7E">
      <w:pPr>
        <w:ind w:firstLine="709"/>
        <w:jc w:val="both"/>
        <w:rPr>
          <w:rFonts w:cs="Times New Roman"/>
          <w:sz w:val="28"/>
          <w:szCs w:val="28"/>
          <w:lang w:val="ru-RU"/>
        </w:rPr>
      </w:pPr>
      <w:r w:rsidRPr="00FC5D4A">
        <w:rPr>
          <w:rFonts w:cs="Times New Roman"/>
          <w:sz w:val="28"/>
          <w:szCs w:val="28"/>
          <w:lang w:val="ru-RU"/>
        </w:rPr>
        <w:t>Базируясь на исследованиях М.С. Мацковского и Я. Микка, И.В. Оборнева предлагает свой вариант корректировки индексов Флеша, Флеша-Кинсайда и Фога, а также проводит экспериментальные доказательства эффективности методики оценки сложности учебных текстов  с целью верификации полученных индексов.</w:t>
      </w:r>
    </w:p>
    <w:p w:rsidR="00475C30" w:rsidRPr="00FC5D4A" w:rsidRDefault="00475C30" w:rsidP="00475C30">
      <w:pPr>
        <w:ind w:firstLine="709"/>
        <w:jc w:val="both"/>
        <w:rPr>
          <w:rFonts w:cs="Times New Roman"/>
          <w:sz w:val="28"/>
          <w:szCs w:val="28"/>
          <w:lang w:val="ru-RU"/>
        </w:rPr>
      </w:pPr>
      <w:r>
        <w:rPr>
          <w:rFonts w:cs="Times New Roman"/>
          <w:sz w:val="28"/>
          <w:szCs w:val="28"/>
          <w:lang w:val="ru-RU"/>
        </w:rPr>
        <w:t>Сначала было необходимо понять и рассчитать различия числовых характеристик английского и русского текста: д</w:t>
      </w:r>
      <w:r w:rsidRPr="00FC5D4A">
        <w:rPr>
          <w:rFonts w:cs="Times New Roman"/>
          <w:sz w:val="28"/>
          <w:szCs w:val="28"/>
          <w:lang w:val="ru-RU"/>
        </w:rPr>
        <w:t xml:space="preserve">ля </w:t>
      </w:r>
      <w:r>
        <w:rPr>
          <w:rFonts w:cs="Times New Roman"/>
          <w:sz w:val="28"/>
          <w:szCs w:val="28"/>
          <w:lang w:val="ru-RU"/>
        </w:rPr>
        <w:t xml:space="preserve">этого </w:t>
      </w:r>
      <w:r w:rsidRPr="00FC5D4A">
        <w:rPr>
          <w:rFonts w:cs="Times New Roman"/>
          <w:sz w:val="28"/>
          <w:szCs w:val="28"/>
          <w:lang w:val="ru-RU"/>
        </w:rPr>
        <w:t>автор использовала литературные тексты на английском языке и соответствующие переводы на</w:t>
      </w:r>
      <w:r>
        <w:rPr>
          <w:rFonts w:cs="Times New Roman"/>
          <w:sz w:val="28"/>
          <w:szCs w:val="28"/>
          <w:lang w:val="ru-RU"/>
        </w:rPr>
        <w:t xml:space="preserve"> русский язык известных авторов, а также материал словарей.</w:t>
      </w:r>
      <w:r w:rsidRPr="00FC5D4A">
        <w:rPr>
          <w:rFonts w:cs="Times New Roman"/>
          <w:sz w:val="28"/>
          <w:szCs w:val="28"/>
          <w:lang w:val="ru-RU"/>
        </w:rPr>
        <w:t xml:space="preserve"> </w:t>
      </w:r>
      <w:r w:rsidRPr="00AA6762">
        <w:rPr>
          <w:rFonts w:cs="Times New Roman"/>
          <w:sz w:val="28"/>
          <w:szCs w:val="28"/>
          <w:lang w:val="ru-RU"/>
        </w:rPr>
        <w:t xml:space="preserve">Всего было проанализировано более 100 произведений общим объёмом около 6 млн. слов. Эти тексты сравнивались по каждой из характеристик (среднее кол-во слогов, средняя длина слова, ср кол-во слов в предложении, процент </w:t>
      </w:r>
      <w:r w:rsidRPr="00AA6762">
        <w:rPr>
          <w:rFonts w:cs="Times New Roman"/>
          <w:sz w:val="28"/>
          <w:szCs w:val="28"/>
          <w:lang w:val="ru-RU"/>
        </w:rPr>
        <w:lastRenderedPageBreak/>
        <w:t>многосложных слов – более 3 слогов, кол-во согласных в слове, сред число знаков препинания).</w:t>
      </w:r>
    </w:p>
    <w:p w:rsidR="006806AC" w:rsidRPr="00FC5D4A" w:rsidRDefault="006806AC" w:rsidP="007A3E7E">
      <w:pPr>
        <w:ind w:firstLine="709"/>
        <w:jc w:val="both"/>
        <w:rPr>
          <w:rFonts w:cs="Times New Roman"/>
          <w:sz w:val="28"/>
          <w:szCs w:val="28"/>
          <w:lang w:val="ru-RU"/>
        </w:rPr>
      </w:pPr>
      <w:r w:rsidRPr="00FC5D4A">
        <w:rPr>
          <w:rFonts w:cs="Times New Roman"/>
          <w:sz w:val="28"/>
          <w:szCs w:val="28"/>
          <w:lang w:val="ru-RU"/>
        </w:rPr>
        <w:t>Сравнение средней длины слова на базе "Толкового словаря русского языка" Ожегова и "Англо-русского словаря" В.К.Мюллера:</w:t>
      </w:r>
    </w:p>
    <w:tbl>
      <w:tblPr>
        <w:tblStyle w:val="a7"/>
        <w:tblW w:w="0" w:type="auto"/>
        <w:tblInd w:w="108" w:type="dxa"/>
        <w:tblLook w:val="04A0"/>
      </w:tblPr>
      <w:tblGrid>
        <w:gridCol w:w="2284"/>
        <w:gridCol w:w="2393"/>
        <w:gridCol w:w="2393"/>
        <w:gridCol w:w="2286"/>
      </w:tblGrid>
      <w:tr w:rsidR="006806AC" w:rsidRPr="00FC5D4A" w:rsidTr="00AA4D7F">
        <w:tc>
          <w:tcPr>
            <w:tcW w:w="2284" w:type="dxa"/>
          </w:tcPr>
          <w:p w:rsidR="006806AC" w:rsidRPr="00FC5D4A" w:rsidRDefault="006806AC" w:rsidP="007A3E7E">
            <w:pPr>
              <w:spacing w:line="276" w:lineRule="auto"/>
              <w:rPr>
                <w:rFonts w:cs="Times New Roman"/>
                <w:sz w:val="28"/>
                <w:szCs w:val="28"/>
              </w:rPr>
            </w:pPr>
            <w:r w:rsidRPr="00FC5D4A">
              <w:rPr>
                <w:rFonts w:cs="Times New Roman"/>
                <w:sz w:val="28"/>
                <w:szCs w:val="28"/>
              </w:rPr>
              <w:t>Словарь</w:t>
            </w:r>
          </w:p>
        </w:tc>
        <w:tc>
          <w:tcPr>
            <w:tcW w:w="2393" w:type="dxa"/>
          </w:tcPr>
          <w:p w:rsidR="006806AC" w:rsidRPr="00FC5D4A" w:rsidRDefault="00AA4D7F" w:rsidP="007A3E7E">
            <w:pPr>
              <w:spacing w:line="276" w:lineRule="auto"/>
              <w:rPr>
                <w:rFonts w:cs="Times New Roman"/>
                <w:sz w:val="28"/>
                <w:szCs w:val="28"/>
              </w:rPr>
            </w:pPr>
            <w:r w:rsidRPr="00FC5D4A">
              <w:rPr>
                <w:rFonts w:cs="Times New Roman"/>
                <w:sz w:val="28"/>
                <w:szCs w:val="28"/>
              </w:rPr>
              <w:t>Кол</w:t>
            </w:r>
            <w:r w:rsidRPr="00FC5D4A">
              <w:rPr>
                <w:rFonts w:cs="Times New Roman"/>
                <w:sz w:val="28"/>
                <w:szCs w:val="28"/>
                <w:lang w:val="ru-RU"/>
              </w:rPr>
              <w:t>ичест</w:t>
            </w:r>
            <w:r w:rsidR="006806AC" w:rsidRPr="00FC5D4A">
              <w:rPr>
                <w:rFonts w:cs="Times New Roman"/>
                <w:sz w:val="28"/>
                <w:szCs w:val="28"/>
              </w:rPr>
              <w:t>во слов</w:t>
            </w:r>
          </w:p>
        </w:tc>
        <w:tc>
          <w:tcPr>
            <w:tcW w:w="2393" w:type="dxa"/>
          </w:tcPr>
          <w:p w:rsidR="006806AC" w:rsidRPr="00FC5D4A" w:rsidRDefault="00AA4D7F" w:rsidP="007A3E7E">
            <w:pPr>
              <w:spacing w:line="276" w:lineRule="auto"/>
              <w:rPr>
                <w:rFonts w:cs="Times New Roman"/>
                <w:sz w:val="28"/>
                <w:szCs w:val="28"/>
              </w:rPr>
            </w:pPr>
            <w:r w:rsidRPr="00FC5D4A">
              <w:rPr>
                <w:rFonts w:cs="Times New Roman"/>
                <w:sz w:val="28"/>
                <w:szCs w:val="28"/>
              </w:rPr>
              <w:t>Среднее кол</w:t>
            </w:r>
            <w:r w:rsidRPr="00FC5D4A">
              <w:rPr>
                <w:rFonts w:cs="Times New Roman"/>
                <w:sz w:val="28"/>
                <w:szCs w:val="28"/>
                <w:lang w:val="ru-RU"/>
              </w:rPr>
              <w:t>ичест</w:t>
            </w:r>
            <w:r w:rsidR="006806AC" w:rsidRPr="00FC5D4A">
              <w:rPr>
                <w:rFonts w:cs="Times New Roman"/>
                <w:sz w:val="28"/>
                <w:szCs w:val="28"/>
              </w:rPr>
              <w:t>во слогов</w:t>
            </w:r>
          </w:p>
        </w:tc>
        <w:tc>
          <w:tcPr>
            <w:tcW w:w="2286" w:type="dxa"/>
          </w:tcPr>
          <w:p w:rsidR="006806AC" w:rsidRPr="00FC5D4A" w:rsidRDefault="00AA4D7F" w:rsidP="007A3E7E">
            <w:pPr>
              <w:spacing w:line="276" w:lineRule="auto"/>
              <w:rPr>
                <w:rFonts w:cs="Times New Roman"/>
                <w:sz w:val="28"/>
                <w:szCs w:val="28"/>
              </w:rPr>
            </w:pPr>
            <w:r w:rsidRPr="00FC5D4A">
              <w:rPr>
                <w:rFonts w:cs="Times New Roman"/>
                <w:sz w:val="28"/>
                <w:szCs w:val="28"/>
              </w:rPr>
              <w:t>Кол</w:t>
            </w:r>
            <w:r w:rsidRPr="00FC5D4A">
              <w:rPr>
                <w:rFonts w:cs="Times New Roman"/>
                <w:sz w:val="28"/>
                <w:szCs w:val="28"/>
                <w:lang w:val="ru-RU"/>
              </w:rPr>
              <w:t>ичест</w:t>
            </w:r>
            <w:r w:rsidR="006806AC" w:rsidRPr="00FC5D4A">
              <w:rPr>
                <w:rFonts w:cs="Times New Roman"/>
                <w:sz w:val="28"/>
                <w:szCs w:val="28"/>
              </w:rPr>
              <w:t>во многосложных слов</w:t>
            </w:r>
          </w:p>
        </w:tc>
      </w:tr>
      <w:tr w:rsidR="006806AC" w:rsidRPr="00FC5D4A" w:rsidTr="00AA4D7F">
        <w:tc>
          <w:tcPr>
            <w:tcW w:w="2284" w:type="dxa"/>
          </w:tcPr>
          <w:p w:rsidR="006806AC" w:rsidRPr="00FC5D4A" w:rsidRDefault="006806AC" w:rsidP="007A3E7E">
            <w:pPr>
              <w:spacing w:line="276" w:lineRule="auto"/>
              <w:rPr>
                <w:rFonts w:cs="Times New Roman"/>
                <w:sz w:val="28"/>
                <w:szCs w:val="28"/>
              </w:rPr>
            </w:pPr>
            <w:r w:rsidRPr="00FC5D4A">
              <w:rPr>
                <w:rFonts w:cs="Times New Roman"/>
                <w:sz w:val="28"/>
                <w:szCs w:val="28"/>
              </w:rPr>
              <w:t>Мюллер</w:t>
            </w:r>
          </w:p>
        </w:tc>
        <w:tc>
          <w:tcPr>
            <w:tcW w:w="2393" w:type="dxa"/>
          </w:tcPr>
          <w:p w:rsidR="006806AC" w:rsidRPr="00FC5D4A" w:rsidRDefault="006806AC" w:rsidP="007A3E7E">
            <w:pPr>
              <w:spacing w:line="276" w:lineRule="auto"/>
              <w:rPr>
                <w:rFonts w:cs="Times New Roman"/>
                <w:sz w:val="28"/>
                <w:szCs w:val="28"/>
              </w:rPr>
            </w:pPr>
            <w:r w:rsidRPr="00FC5D4A">
              <w:rPr>
                <w:rFonts w:cs="Times New Roman"/>
                <w:sz w:val="28"/>
                <w:szCs w:val="28"/>
              </w:rPr>
              <w:t>41977</w:t>
            </w:r>
          </w:p>
        </w:tc>
        <w:tc>
          <w:tcPr>
            <w:tcW w:w="2393" w:type="dxa"/>
          </w:tcPr>
          <w:p w:rsidR="006806AC" w:rsidRPr="00FC5D4A" w:rsidRDefault="006806AC" w:rsidP="007A3E7E">
            <w:pPr>
              <w:spacing w:line="276" w:lineRule="auto"/>
              <w:rPr>
                <w:rFonts w:cs="Times New Roman"/>
                <w:sz w:val="28"/>
                <w:szCs w:val="28"/>
              </w:rPr>
            </w:pPr>
            <w:r w:rsidRPr="00FC5D4A">
              <w:rPr>
                <w:rFonts w:cs="Times New Roman"/>
                <w:sz w:val="28"/>
                <w:szCs w:val="28"/>
              </w:rPr>
              <w:t>2,97</w:t>
            </w:r>
          </w:p>
        </w:tc>
        <w:tc>
          <w:tcPr>
            <w:tcW w:w="2286" w:type="dxa"/>
          </w:tcPr>
          <w:p w:rsidR="006806AC" w:rsidRPr="00FC5D4A" w:rsidRDefault="006806AC" w:rsidP="007A3E7E">
            <w:pPr>
              <w:spacing w:line="276" w:lineRule="auto"/>
              <w:rPr>
                <w:rFonts w:cs="Times New Roman"/>
                <w:sz w:val="28"/>
                <w:szCs w:val="28"/>
              </w:rPr>
            </w:pPr>
            <w:r w:rsidRPr="00FC5D4A">
              <w:rPr>
                <w:rFonts w:cs="Times New Roman"/>
                <w:sz w:val="28"/>
                <w:szCs w:val="28"/>
              </w:rPr>
              <w:t>13495</w:t>
            </w:r>
          </w:p>
        </w:tc>
      </w:tr>
      <w:tr w:rsidR="006806AC" w:rsidRPr="00FC5D4A" w:rsidTr="00AA4D7F">
        <w:tc>
          <w:tcPr>
            <w:tcW w:w="2284" w:type="dxa"/>
          </w:tcPr>
          <w:p w:rsidR="006806AC" w:rsidRPr="00FC5D4A" w:rsidRDefault="006806AC" w:rsidP="007A3E7E">
            <w:pPr>
              <w:spacing w:line="276" w:lineRule="auto"/>
              <w:rPr>
                <w:rFonts w:cs="Times New Roman"/>
                <w:sz w:val="28"/>
                <w:szCs w:val="28"/>
              </w:rPr>
            </w:pPr>
            <w:r w:rsidRPr="00FC5D4A">
              <w:rPr>
                <w:rFonts w:cs="Times New Roman"/>
                <w:sz w:val="28"/>
                <w:szCs w:val="28"/>
              </w:rPr>
              <w:t>Ожегов</w:t>
            </w:r>
          </w:p>
        </w:tc>
        <w:tc>
          <w:tcPr>
            <w:tcW w:w="2393" w:type="dxa"/>
          </w:tcPr>
          <w:p w:rsidR="006806AC" w:rsidRPr="00FC5D4A" w:rsidRDefault="006806AC" w:rsidP="007A3E7E">
            <w:pPr>
              <w:spacing w:line="276" w:lineRule="auto"/>
              <w:rPr>
                <w:rFonts w:cs="Times New Roman"/>
                <w:sz w:val="28"/>
                <w:szCs w:val="28"/>
              </w:rPr>
            </w:pPr>
            <w:r w:rsidRPr="00FC5D4A">
              <w:rPr>
                <w:rFonts w:cs="Times New Roman"/>
                <w:sz w:val="28"/>
                <w:szCs w:val="28"/>
              </w:rPr>
              <w:t>39163</w:t>
            </w:r>
          </w:p>
        </w:tc>
        <w:tc>
          <w:tcPr>
            <w:tcW w:w="2393" w:type="dxa"/>
          </w:tcPr>
          <w:p w:rsidR="006806AC" w:rsidRPr="00FC5D4A" w:rsidRDefault="006806AC" w:rsidP="007A3E7E">
            <w:pPr>
              <w:spacing w:line="276" w:lineRule="auto"/>
              <w:rPr>
                <w:rFonts w:cs="Times New Roman"/>
                <w:sz w:val="28"/>
                <w:szCs w:val="28"/>
              </w:rPr>
            </w:pPr>
            <w:r w:rsidRPr="00FC5D4A">
              <w:rPr>
                <w:rFonts w:cs="Times New Roman"/>
                <w:sz w:val="28"/>
                <w:szCs w:val="28"/>
              </w:rPr>
              <w:t>3,29</w:t>
            </w:r>
          </w:p>
        </w:tc>
        <w:tc>
          <w:tcPr>
            <w:tcW w:w="2286" w:type="dxa"/>
          </w:tcPr>
          <w:p w:rsidR="006806AC" w:rsidRPr="00FC5D4A" w:rsidRDefault="006806AC" w:rsidP="007A3E7E">
            <w:pPr>
              <w:spacing w:line="276" w:lineRule="auto"/>
              <w:rPr>
                <w:rFonts w:cs="Times New Roman"/>
                <w:sz w:val="28"/>
                <w:szCs w:val="28"/>
              </w:rPr>
            </w:pPr>
            <w:r w:rsidRPr="00FC5D4A">
              <w:rPr>
                <w:rFonts w:cs="Times New Roman"/>
                <w:sz w:val="28"/>
                <w:szCs w:val="28"/>
              </w:rPr>
              <w:t>14760</w:t>
            </w:r>
          </w:p>
        </w:tc>
      </w:tr>
    </w:tbl>
    <w:p w:rsidR="006806AC" w:rsidRPr="00FC5D4A" w:rsidRDefault="006806AC" w:rsidP="007A3E7E">
      <w:pPr>
        <w:pStyle w:val="a8"/>
        <w:rPr>
          <w:rFonts w:cs="Times New Roman"/>
          <w:sz w:val="28"/>
          <w:szCs w:val="28"/>
        </w:rPr>
      </w:pPr>
    </w:p>
    <w:p w:rsidR="00475C30" w:rsidRDefault="006806AC" w:rsidP="00475C30">
      <w:pPr>
        <w:spacing w:after="0"/>
        <w:ind w:firstLine="709"/>
        <w:jc w:val="both"/>
        <w:rPr>
          <w:rFonts w:cs="Times New Roman"/>
          <w:sz w:val="28"/>
          <w:szCs w:val="28"/>
          <w:lang w:val="ru-RU"/>
        </w:rPr>
      </w:pPr>
      <w:r w:rsidRPr="00FC5D4A">
        <w:rPr>
          <w:rFonts w:cs="Times New Roman"/>
          <w:sz w:val="28"/>
          <w:szCs w:val="28"/>
          <w:lang w:val="ru-RU"/>
        </w:rPr>
        <w:t>На основании полученных данных</w:t>
      </w:r>
      <w:r w:rsidR="00ED026F" w:rsidRPr="00FC5D4A">
        <w:rPr>
          <w:rFonts w:cs="Times New Roman"/>
          <w:sz w:val="28"/>
          <w:szCs w:val="28"/>
          <w:lang w:val="ru-RU"/>
        </w:rPr>
        <w:t xml:space="preserve"> Оборнева отмечает</w:t>
      </w:r>
      <w:r w:rsidRPr="00FC5D4A">
        <w:rPr>
          <w:rFonts w:cs="Times New Roman"/>
          <w:sz w:val="28"/>
          <w:szCs w:val="28"/>
          <w:lang w:val="ru-RU"/>
        </w:rPr>
        <w:t>, что слова в тексте на английском языке содержат слогов меньше чем русские в среднем в 0,71 раза. Количество слов в предложении отражает как синтаксические особенности языка, так и авторский стиль писателя и переводчика, но английские предложения длиннее русских примерно в 1,25 раза. Русскоязычные тексты содержат больше многосложных слов в</w:t>
      </w:r>
      <w:r w:rsidR="0023380D" w:rsidRPr="00FC5D4A">
        <w:rPr>
          <w:rFonts w:cs="Times New Roman"/>
          <w:sz w:val="28"/>
          <w:szCs w:val="28"/>
          <w:lang w:val="ru-RU"/>
        </w:rPr>
        <w:t xml:space="preserve"> 1,24 раза.</w:t>
      </w:r>
    </w:p>
    <w:p w:rsidR="00475C30" w:rsidRDefault="00475C30" w:rsidP="00475C30">
      <w:pPr>
        <w:spacing w:after="0"/>
        <w:ind w:firstLine="709"/>
        <w:jc w:val="both"/>
        <w:rPr>
          <w:rFonts w:cs="Times New Roman"/>
          <w:sz w:val="28"/>
          <w:szCs w:val="28"/>
          <w:lang w:val="ru-RU"/>
        </w:rPr>
      </w:pPr>
    </w:p>
    <w:p w:rsidR="004976DC" w:rsidRPr="00FC5D4A" w:rsidRDefault="00ED026F" w:rsidP="00475C30">
      <w:pPr>
        <w:spacing w:after="0"/>
        <w:ind w:firstLine="709"/>
        <w:jc w:val="both"/>
        <w:rPr>
          <w:rFonts w:cs="Times New Roman"/>
          <w:sz w:val="28"/>
          <w:szCs w:val="28"/>
          <w:lang w:val="ru-RU"/>
        </w:rPr>
      </w:pPr>
      <w:r w:rsidRPr="00FC5D4A">
        <w:rPr>
          <w:rFonts w:cs="Times New Roman"/>
          <w:sz w:val="28"/>
          <w:szCs w:val="28"/>
          <w:lang w:val="ru-RU"/>
        </w:rPr>
        <w:t xml:space="preserve">Далее </w:t>
      </w:r>
      <w:r w:rsidR="009C05E5" w:rsidRPr="00FC5D4A">
        <w:rPr>
          <w:rFonts w:cs="Times New Roman"/>
          <w:sz w:val="28"/>
          <w:szCs w:val="28"/>
          <w:lang w:val="ru-RU"/>
        </w:rPr>
        <w:t xml:space="preserve">она </w:t>
      </w:r>
      <w:r w:rsidRPr="00FC5D4A">
        <w:rPr>
          <w:rFonts w:cs="Times New Roman"/>
          <w:sz w:val="28"/>
          <w:szCs w:val="28"/>
          <w:lang w:val="ru-RU"/>
        </w:rPr>
        <w:t>вычисляет корректировки</w:t>
      </w:r>
      <w:r w:rsidR="006806AC" w:rsidRPr="00FC5D4A">
        <w:rPr>
          <w:rFonts w:cs="Times New Roman"/>
          <w:sz w:val="28"/>
          <w:szCs w:val="28"/>
          <w:lang w:val="ru-RU"/>
        </w:rPr>
        <w:t xml:space="preserve"> </w:t>
      </w:r>
      <w:r w:rsidRPr="00FC5D4A">
        <w:rPr>
          <w:rFonts w:cs="Times New Roman"/>
          <w:sz w:val="28"/>
          <w:szCs w:val="28"/>
          <w:lang w:val="ru-RU"/>
        </w:rPr>
        <w:t>формул</w:t>
      </w:r>
      <w:r w:rsidR="006806AC" w:rsidRPr="00FC5D4A">
        <w:rPr>
          <w:rFonts w:cs="Times New Roman"/>
          <w:sz w:val="28"/>
          <w:szCs w:val="28"/>
          <w:lang w:val="ru-RU"/>
        </w:rPr>
        <w:t xml:space="preserve"> Флеша</w:t>
      </w:r>
      <w:r w:rsidRPr="00FC5D4A">
        <w:rPr>
          <w:rFonts w:cs="Times New Roman"/>
          <w:sz w:val="28"/>
          <w:szCs w:val="28"/>
          <w:lang w:val="ru-RU"/>
        </w:rPr>
        <w:t xml:space="preserve"> и Флэша-Кинсайда для русского языка и для доказательства </w:t>
      </w:r>
      <w:r w:rsidR="006806AC" w:rsidRPr="00FC5D4A">
        <w:rPr>
          <w:rFonts w:cs="Times New Roman"/>
          <w:sz w:val="28"/>
          <w:szCs w:val="28"/>
          <w:lang w:val="ru-RU"/>
        </w:rPr>
        <w:t>эффективности предложенной методики оценки сложности были пров</w:t>
      </w:r>
      <w:r w:rsidRPr="00FC5D4A">
        <w:rPr>
          <w:rFonts w:cs="Times New Roman"/>
          <w:sz w:val="28"/>
          <w:szCs w:val="28"/>
          <w:lang w:val="ru-RU"/>
        </w:rPr>
        <w:t>одит</w:t>
      </w:r>
      <w:r w:rsidR="006806AC" w:rsidRPr="00FC5D4A">
        <w:rPr>
          <w:rFonts w:cs="Times New Roman"/>
          <w:sz w:val="28"/>
          <w:szCs w:val="28"/>
          <w:lang w:val="ru-RU"/>
        </w:rPr>
        <w:t xml:space="preserve"> </w:t>
      </w:r>
      <w:r w:rsidR="0023380D" w:rsidRPr="00FC5D4A">
        <w:rPr>
          <w:rFonts w:cs="Times New Roman"/>
          <w:sz w:val="28"/>
          <w:szCs w:val="28"/>
          <w:lang w:val="ru-RU"/>
        </w:rPr>
        <w:t xml:space="preserve">такие </w:t>
      </w:r>
      <w:r w:rsidR="006806AC" w:rsidRPr="00FC5D4A">
        <w:rPr>
          <w:rFonts w:cs="Times New Roman"/>
          <w:sz w:val="28"/>
          <w:szCs w:val="28"/>
          <w:lang w:val="ru-RU"/>
        </w:rPr>
        <w:t>эксперименты</w:t>
      </w:r>
      <w:r w:rsidRPr="00FC5D4A">
        <w:rPr>
          <w:rFonts w:cs="Times New Roman"/>
          <w:sz w:val="28"/>
          <w:szCs w:val="28"/>
          <w:lang w:val="ru-RU"/>
        </w:rPr>
        <w:t xml:space="preserve"> для проверки</w:t>
      </w:r>
      <w:r w:rsidR="0023380D" w:rsidRPr="00FC5D4A">
        <w:rPr>
          <w:rFonts w:cs="Times New Roman"/>
          <w:sz w:val="28"/>
          <w:szCs w:val="28"/>
          <w:lang w:val="ru-RU"/>
        </w:rPr>
        <w:t xml:space="preserve"> коэффициентов как экспертная оценка текстов, анализ </w:t>
      </w:r>
      <w:r w:rsidR="004976DC" w:rsidRPr="00FC5D4A">
        <w:rPr>
          <w:rFonts w:cs="Times New Roman"/>
          <w:sz w:val="28"/>
          <w:szCs w:val="28"/>
          <w:lang w:val="ru-RU"/>
        </w:rPr>
        <w:t xml:space="preserve">по этим формулам </w:t>
      </w:r>
      <w:r w:rsidR="0023380D" w:rsidRPr="00FC5D4A">
        <w:rPr>
          <w:rFonts w:cs="Times New Roman"/>
          <w:sz w:val="28"/>
          <w:szCs w:val="28"/>
          <w:lang w:val="ru-RU"/>
        </w:rPr>
        <w:t>сочинений</w:t>
      </w:r>
      <w:r w:rsidR="004976DC" w:rsidRPr="00FC5D4A">
        <w:rPr>
          <w:rFonts w:cs="Times New Roman"/>
          <w:sz w:val="28"/>
          <w:szCs w:val="28"/>
          <w:lang w:val="ru-RU"/>
        </w:rPr>
        <w:t xml:space="preserve"> школьников и др.</w:t>
      </w:r>
    </w:p>
    <w:p w:rsidR="0092407C" w:rsidRPr="00FC5D4A" w:rsidRDefault="004976DC" w:rsidP="007A3E7E">
      <w:pPr>
        <w:spacing w:after="0"/>
        <w:ind w:firstLine="709"/>
        <w:jc w:val="both"/>
        <w:rPr>
          <w:rFonts w:cs="Times New Roman"/>
          <w:sz w:val="28"/>
          <w:szCs w:val="28"/>
          <w:lang w:val="ru-RU"/>
        </w:rPr>
      </w:pPr>
      <w:r w:rsidRPr="00FC5D4A">
        <w:rPr>
          <w:rFonts w:cs="Times New Roman"/>
          <w:sz w:val="28"/>
          <w:szCs w:val="28"/>
          <w:lang w:val="ru-RU"/>
        </w:rPr>
        <w:t xml:space="preserve"> </w:t>
      </w:r>
    </w:p>
    <w:p w:rsidR="000C1A6E" w:rsidRPr="003B2839" w:rsidRDefault="004976DC" w:rsidP="007A3E7E">
      <w:pPr>
        <w:spacing w:after="0"/>
        <w:ind w:firstLine="709"/>
        <w:jc w:val="both"/>
        <w:rPr>
          <w:rFonts w:cs="Times New Roman"/>
          <w:sz w:val="28"/>
          <w:szCs w:val="28"/>
          <w:lang w:val="ru-RU"/>
        </w:rPr>
      </w:pPr>
      <w:r w:rsidRPr="00FC5D4A">
        <w:rPr>
          <w:rFonts w:cs="Times New Roman"/>
          <w:sz w:val="28"/>
          <w:szCs w:val="28"/>
          <w:lang w:val="ru-RU"/>
        </w:rPr>
        <w:t>Работа И.В. Бегтина носит несколько другой характер. Это</w:t>
      </w:r>
      <w:r w:rsidR="00475C30" w:rsidRPr="00475C30">
        <w:rPr>
          <w:rFonts w:cs="Times New Roman"/>
          <w:sz w:val="28"/>
          <w:szCs w:val="28"/>
          <w:lang w:val="ru-RU"/>
        </w:rPr>
        <w:t xml:space="preserve"> </w:t>
      </w:r>
      <w:r w:rsidR="00475C30" w:rsidRPr="00FC5D4A">
        <w:rPr>
          <w:rFonts w:cs="Times New Roman"/>
          <w:sz w:val="28"/>
          <w:szCs w:val="28"/>
          <w:lang w:val="ru-RU"/>
        </w:rPr>
        <w:t>открытый</w:t>
      </w:r>
      <w:r w:rsidRPr="00FC5D4A">
        <w:rPr>
          <w:rFonts w:cs="Times New Roman"/>
          <w:sz w:val="28"/>
          <w:szCs w:val="28"/>
          <w:lang w:val="ru-RU"/>
        </w:rPr>
        <w:t xml:space="preserve"> социальный  проект, </w:t>
      </w:r>
      <w:r w:rsidR="000C1A6E">
        <w:rPr>
          <w:rFonts w:cs="Times New Roman"/>
          <w:sz w:val="28"/>
          <w:szCs w:val="28"/>
          <w:lang w:val="ru-RU"/>
        </w:rPr>
        <w:t xml:space="preserve">дающий возможность проверить читабельность любого текста, а также  </w:t>
      </w:r>
      <w:r w:rsidRPr="00FC5D4A">
        <w:rPr>
          <w:rFonts w:cs="Times New Roman"/>
          <w:sz w:val="28"/>
          <w:szCs w:val="28"/>
          <w:lang w:val="ru-RU"/>
        </w:rPr>
        <w:t xml:space="preserve">призванный привлечь внимание к самой проблеме </w:t>
      </w:r>
      <w:r w:rsidR="000C1A6E">
        <w:rPr>
          <w:rFonts w:cs="Times New Roman"/>
          <w:sz w:val="28"/>
          <w:szCs w:val="28"/>
          <w:lang w:val="ru-RU"/>
        </w:rPr>
        <w:t xml:space="preserve">непонятности государственных текстов, </w:t>
      </w:r>
      <w:r w:rsidRPr="00FC5D4A">
        <w:rPr>
          <w:rFonts w:cs="Times New Roman"/>
          <w:sz w:val="28"/>
          <w:szCs w:val="28"/>
          <w:lang w:val="ru-RU"/>
        </w:rPr>
        <w:t xml:space="preserve">злоупотребления </w:t>
      </w:r>
      <w:r w:rsidR="003B2839">
        <w:rPr>
          <w:rFonts w:cs="Times New Roman"/>
          <w:sz w:val="28"/>
          <w:szCs w:val="28"/>
          <w:lang w:val="ru-RU"/>
        </w:rPr>
        <w:t xml:space="preserve">так называемым </w:t>
      </w:r>
      <w:r w:rsidRPr="00FC5D4A">
        <w:rPr>
          <w:rFonts w:cs="Times New Roman"/>
          <w:sz w:val="28"/>
          <w:szCs w:val="28"/>
          <w:lang w:val="ru-RU"/>
        </w:rPr>
        <w:t>канцеляритом</w:t>
      </w:r>
      <w:r w:rsidR="000C1A6E">
        <w:rPr>
          <w:rFonts w:cs="Times New Roman"/>
          <w:sz w:val="28"/>
          <w:szCs w:val="28"/>
          <w:lang w:val="ru-RU"/>
        </w:rPr>
        <w:t xml:space="preserve"> и т.д. Как пишет сам автор на заглавной странице сайта, "с</w:t>
      </w:r>
      <w:r w:rsidR="000C1A6E" w:rsidRPr="000C1A6E">
        <w:rPr>
          <w:rFonts w:cs="Times New Roman"/>
          <w:sz w:val="28"/>
          <w:szCs w:val="28"/>
          <w:lang w:val="ru-RU"/>
        </w:rPr>
        <w:t>ервис может быть полезен разработчикам, райтерам, тем кто делает веб-сайты. Сервис нужен всем</w:t>
      </w:r>
      <w:r w:rsidR="00475C30">
        <w:rPr>
          <w:rFonts w:cs="Times New Roman"/>
          <w:sz w:val="28"/>
          <w:szCs w:val="28"/>
          <w:lang w:val="ru-RU"/>
        </w:rPr>
        <w:t>,</w:t>
      </w:r>
      <w:r w:rsidR="000C1A6E" w:rsidRPr="000C1A6E">
        <w:rPr>
          <w:rFonts w:cs="Times New Roman"/>
          <w:sz w:val="28"/>
          <w:szCs w:val="28"/>
          <w:lang w:val="ru-RU"/>
        </w:rPr>
        <w:t xml:space="preserve"> кто хочет</w:t>
      </w:r>
      <w:r w:rsidR="00475C30">
        <w:rPr>
          <w:rFonts w:cs="Times New Roman"/>
          <w:sz w:val="28"/>
          <w:szCs w:val="28"/>
          <w:lang w:val="ru-RU"/>
        </w:rPr>
        <w:t>,</w:t>
      </w:r>
      <w:r w:rsidR="000C1A6E" w:rsidRPr="000C1A6E">
        <w:rPr>
          <w:rFonts w:cs="Times New Roman"/>
          <w:sz w:val="28"/>
          <w:szCs w:val="28"/>
          <w:lang w:val="ru-RU"/>
        </w:rPr>
        <w:t xml:space="preserve"> чтобы тексты на страницах были понимаемы, журналистам и всем заинтересованным</w:t>
      </w:r>
      <w:r w:rsidR="000C1A6E">
        <w:rPr>
          <w:rFonts w:cs="Times New Roman"/>
          <w:sz w:val="28"/>
          <w:szCs w:val="28"/>
          <w:lang w:val="ru-RU"/>
        </w:rPr>
        <w:t>"</w:t>
      </w:r>
      <w:r w:rsidR="000C1A6E" w:rsidRPr="000C1A6E">
        <w:rPr>
          <w:rFonts w:cs="Times New Roman"/>
          <w:sz w:val="28"/>
          <w:szCs w:val="28"/>
          <w:lang w:val="ru-RU"/>
        </w:rPr>
        <w:t>.</w:t>
      </w:r>
      <w:r w:rsidR="003B2839">
        <w:rPr>
          <w:rFonts w:cs="Times New Roman"/>
          <w:sz w:val="28"/>
          <w:szCs w:val="28"/>
          <w:lang w:val="ru-RU"/>
        </w:rPr>
        <w:t xml:space="preserve"> И. Бегтин разработал оценку текстов исходя из усредненных показателей по 5 известным формулам читабельности:</w:t>
      </w:r>
    </w:p>
    <w:p w:rsidR="003B2839" w:rsidRDefault="003B2839" w:rsidP="007A3E7E">
      <w:pPr>
        <w:spacing w:after="0"/>
        <w:ind w:firstLine="709"/>
        <w:jc w:val="both"/>
        <w:rPr>
          <w:rFonts w:cs="Times New Roman"/>
          <w:sz w:val="28"/>
          <w:szCs w:val="28"/>
          <w:lang w:val="ru-RU"/>
        </w:rPr>
      </w:pPr>
    </w:p>
    <w:p w:rsidR="00475C30" w:rsidRPr="000C1A6E" w:rsidRDefault="00475C30" w:rsidP="007A3E7E">
      <w:pPr>
        <w:spacing w:after="0"/>
        <w:ind w:firstLine="709"/>
        <w:jc w:val="both"/>
        <w:rPr>
          <w:rFonts w:cs="Times New Roman"/>
          <w:sz w:val="28"/>
          <w:szCs w:val="28"/>
          <w:lang w:val="ru-RU"/>
        </w:rPr>
      </w:pPr>
    </w:p>
    <w:p w:rsidR="000C1A6E" w:rsidRPr="003B2839" w:rsidRDefault="000C1A6E" w:rsidP="003B2839">
      <w:pPr>
        <w:pStyle w:val="a8"/>
        <w:numPr>
          <w:ilvl w:val="0"/>
          <w:numId w:val="41"/>
        </w:numPr>
        <w:spacing w:after="0"/>
        <w:jc w:val="both"/>
        <w:rPr>
          <w:rFonts w:cs="Times New Roman"/>
          <w:sz w:val="28"/>
          <w:szCs w:val="28"/>
          <w:lang w:val="ru-RU"/>
        </w:rPr>
      </w:pPr>
      <w:r w:rsidRPr="003B2839">
        <w:rPr>
          <w:rFonts w:cs="Times New Roman"/>
          <w:sz w:val="28"/>
          <w:szCs w:val="28"/>
          <w:lang w:val="ru-RU"/>
        </w:rPr>
        <w:lastRenderedPageBreak/>
        <w:t xml:space="preserve">Формула </w:t>
      </w:r>
      <w:r w:rsidRPr="003B2839">
        <w:rPr>
          <w:rFonts w:cs="Times New Roman"/>
          <w:sz w:val="28"/>
          <w:szCs w:val="28"/>
        </w:rPr>
        <w:t>Flesch</w:t>
      </w:r>
      <w:r w:rsidRPr="003B2839">
        <w:rPr>
          <w:rFonts w:cs="Times New Roman"/>
          <w:sz w:val="28"/>
          <w:szCs w:val="28"/>
          <w:lang w:val="ru-RU"/>
        </w:rPr>
        <w:t>-</w:t>
      </w:r>
      <w:r w:rsidRPr="003B2839">
        <w:rPr>
          <w:rFonts w:cs="Times New Roman"/>
          <w:sz w:val="28"/>
          <w:szCs w:val="28"/>
        </w:rPr>
        <w:t>Kincaid</w:t>
      </w:r>
    </w:p>
    <w:p w:rsidR="000C1A6E" w:rsidRPr="003B2839" w:rsidRDefault="000C1A6E" w:rsidP="003B2839">
      <w:pPr>
        <w:pStyle w:val="a8"/>
        <w:numPr>
          <w:ilvl w:val="0"/>
          <w:numId w:val="41"/>
        </w:numPr>
        <w:spacing w:after="0"/>
        <w:jc w:val="both"/>
        <w:rPr>
          <w:rFonts w:cs="Times New Roman"/>
          <w:sz w:val="28"/>
          <w:szCs w:val="28"/>
          <w:lang w:val="ru-RU"/>
        </w:rPr>
      </w:pPr>
      <w:r w:rsidRPr="003B2839">
        <w:rPr>
          <w:rFonts w:cs="Times New Roman"/>
          <w:sz w:val="28"/>
          <w:szCs w:val="28"/>
          <w:lang w:val="ru-RU"/>
        </w:rPr>
        <w:t>Индекс Колман-Лиау</w:t>
      </w:r>
    </w:p>
    <w:p w:rsidR="000C1A6E" w:rsidRPr="003B2839" w:rsidRDefault="000C1A6E" w:rsidP="003B2839">
      <w:pPr>
        <w:pStyle w:val="a8"/>
        <w:numPr>
          <w:ilvl w:val="0"/>
          <w:numId w:val="41"/>
        </w:numPr>
        <w:spacing w:after="0"/>
        <w:jc w:val="both"/>
        <w:rPr>
          <w:rFonts w:cs="Times New Roman"/>
          <w:sz w:val="28"/>
          <w:szCs w:val="28"/>
        </w:rPr>
      </w:pPr>
      <w:r w:rsidRPr="003B2839">
        <w:rPr>
          <w:rFonts w:cs="Times New Roman"/>
          <w:sz w:val="28"/>
          <w:szCs w:val="28"/>
        </w:rPr>
        <w:t>Automatic Readability Index</w:t>
      </w:r>
    </w:p>
    <w:p w:rsidR="000C1A6E" w:rsidRPr="003B2839" w:rsidRDefault="000C1A6E" w:rsidP="003B2839">
      <w:pPr>
        <w:pStyle w:val="a8"/>
        <w:numPr>
          <w:ilvl w:val="0"/>
          <w:numId w:val="41"/>
        </w:numPr>
        <w:spacing w:after="0"/>
        <w:jc w:val="both"/>
        <w:rPr>
          <w:rFonts w:cs="Times New Roman"/>
          <w:sz w:val="28"/>
          <w:szCs w:val="28"/>
        </w:rPr>
      </w:pPr>
      <w:r w:rsidRPr="003B2839">
        <w:rPr>
          <w:rFonts w:cs="Times New Roman"/>
          <w:sz w:val="28"/>
          <w:szCs w:val="28"/>
        </w:rPr>
        <w:t>SMOG</w:t>
      </w:r>
    </w:p>
    <w:p w:rsidR="000C1A6E" w:rsidRPr="003B2839" w:rsidRDefault="000C1A6E" w:rsidP="003B2839">
      <w:pPr>
        <w:pStyle w:val="a8"/>
        <w:numPr>
          <w:ilvl w:val="0"/>
          <w:numId w:val="41"/>
        </w:numPr>
        <w:spacing w:after="0"/>
        <w:jc w:val="both"/>
        <w:rPr>
          <w:rFonts w:cs="Times New Roman"/>
          <w:sz w:val="28"/>
          <w:szCs w:val="28"/>
        </w:rPr>
      </w:pPr>
      <w:r w:rsidRPr="003B2839">
        <w:rPr>
          <w:rFonts w:cs="Times New Roman"/>
          <w:sz w:val="28"/>
          <w:szCs w:val="28"/>
        </w:rPr>
        <w:t>Формула Дэйла-Чейла</w:t>
      </w:r>
    </w:p>
    <w:p w:rsidR="003B2839" w:rsidRDefault="003B2839" w:rsidP="003B2839">
      <w:pPr>
        <w:ind w:firstLine="709"/>
        <w:jc w:val="both"/>
        <w:rPr>
          <w:rFonts w:cs="Times New Roman"/>
          <w:sz w:val="28"/>
          <w:szCs w:val="28"/>
          <w:lang w:val="ru-RU"/>
        </w:rPr>
      </w:pPr>
    </w:p>
    <w:p w:rsidR="003B2839" w:rsidRDefault="003B2839" w:rsidP="003B2839">
      <w:pPr>
        <w:ind w:firstLine="709"/>
        <w:jc w:val="both"/>
        <w:rPr>
          <w:rFonts w:cs="Times New Roman"/>
          <w:sz w:val="28"/>
          <w:szCs w:val="28"/>
          <w:lang w:val="ru-RU"/>
        </w:rPr>
      </w:pPr>
      <w:r>
        <w:rPr>
          <w:rFonts w:cs="Times New Roman"/>
          <w:sz w:val="28"/>
          <w:szCs w:val="28"/>
          <w:lang w:val="ru-RU"/>
        </w:rPr>
        <w:t>Сама работа состояла в том, чтобы подобрать оптимальные коэффициенты по этим формулам для русского языка: "</w:t>
      </w:r>
      <w:r w:rsidRPr="003B2839">
        <w:rPr>
          <w:rFonts w:cs="Times New Roman"/>
          <w:sz w:val="28"/>
          <w:szCs w:val="28"/>
          <w:lang w:val="ru-RU"/>
        </w:rPr>
        <w:t>Русский язык и, соответственно, тексты на русском языке отличаются от текстов на английском по слогам, по длине предложений, по числу символов, по тому какие слова можно признавать многосложными. В частности, в русском языке слова, как правило, длиннее, но предложения короче. В общеупотребительной речи больше многосложных слов и коэффициенты в формулах должны быть иными</w:t>
      </w:r>
      <w:r>
        <w:rPr>
          <w:rFonts w:cs="Times New Roman"/>
          <w:sz w:val="28"/>
          <w:szCs w:val="28"/>
          <w:lang w:val="ru-RU"/>
        </w:rPr>
        <w:t>"</w:t>
      </w:r>
      <w:r w:rsidRPr="003B2839">
        <w:rPr>
          <w:rFonts w:cs="Times New Roman"/>
          <w:sz w:val="28"/>
          <w:szCs w:val="28"/>
          <w:lang w:val="ru-RU"/>
        </w:rPr>
        <w:t>.</w:t>
      </w:r>
      <w:r>
        <w:rPr>
          <w:rFonts w:cs="Times New Roman"/>
          <w:sz w:val="28"/>
          <w:szCs w:val="28"/>
          <w:lang w:val="ru-RU"/>
        </w:rPr>
        <w:t xml:space="preserve"> </w:t>
      </w:r>
      <w:r>
        <w:rPr>
          <w:rStyle w:val="ab"/>
          <w:rFonts w:cs="Times New Roman"/>
          <w:sz w:val="28"/>
          <w:szCs w:val="28"/>
          <w:lang w:val="ru-RU"/>
        </w:rPr>
        <w:footnoteReference w:id="2"/>
      </w:r>
      <w:r>
        <w:rPr>
          <w:rFonts w:cs="Times New Roman"/>
          <w:sz w:val="28"/>
          <w:szCs w:val="28"/>
          <w:lang w:val="ru-RU"/>
        </w:rPr>
        <w:t xml:space="preserve"> </w:t>
      </w:r>
    </w:p>
    <w:p w:rsidR="00534494" w:rsidRPr="003704B4" w:rsidRDefault="00C6373F" w:rsidP="003704B4">
      <w:pPr>
        <w:ind w:firstLine="709"/>
        <w:jc w:val="both"/>
        <w:rPr>
          <w:rFonts w:cs="Times New Roman"/>
          <w:sz w:val="28"/>
          <w:szCs w:val="28"/>
          <w:lang w:val="ru-RU"/>
        </w:rPr>
      </w:pPr>
      <w:r>
        <w:rPr>
          <w:rFonts w:cs="Times New Roman"/>
          <w:sz w:val="28"/>
          <w:szCs w:val="28"/>
          <w:lang w:val="ru-RU"/>
        </w:rPr>
        <w:t>По различным данным в мире насчитывается около 200</w:t>
      </w:r>
      <w:r w:rsidR="003704B4">
        <w:rPr>
          <w:rFonts w:cs="Times New Roman"/>
          <w:sz w:val="28"/>
          <w:szCs w:val="28"/>
          <w:lang w:val="ru-RU"/>
        </w:rPr>
        <w:t xml:space="preserve"> подобных формул читабельности. С одной стороны, их обвиняют в излишнем упрощении и однобокости видени</w:t>
      </w:r>
      <w:r w:rsidR="00F30384">
        <w:rPr>
          <w:rFonts w:cs="Times New Roman"/>
          <w:sz w:val="28"/>
          <w:szCs w:val="28"/>
          <w:lang w:val="ru-RU"/>
        </w:rPr>
        <w:t>я</w:t>
      </w:r>
      <w:r w:rsidR="003704B4">
        <w:rPr>
          <w:rFonts w:cs="Times New Roman"/>
          <w:sz w:val="28"/>
          <w:szCs w:val="28"/>
          <w:lang w:val="ru-RU"/>
        </w:rPr>
        <w:t xml:space="preserve"> </w:t>
      </w:r>
      <w:r w:rsidR="00F30384">
        <w:rPr>
          <w:rFonts w:cs="Times New Roman"/>
          <w:sz w:val="28"/>
          <w:szCs w:val="28"/>
          <w:lang w:val="ru-RU"/>
        </w:rPr>
        <w:t xml:space="preserve">проблемы </w:t>
      </w:r>
      <w:r w:rsidR="003704B4">
        <w:rPr>
          <w:rFonts w:cs="Times New Roman"/>
          <w:sz w:val="28"/>
          <w:szCs w:val="28"/>
          <w:lang w:val="ru-RU"/>
        </w:rPr>
        <w:t xml:space="preserve">сложности, с другой стороны - благодаря своей простоте они </w:t>
      </w:r>
      <w:r w:rsidR="00F30384">
        <w:rPr>
          <w:rFonts w:cs="Times New Roman"/>
          <w:sz w:val="28"/>
          <w:szCs w:val="28"/>
          <w:lang w:val="ru-RU"/>
        </w:rPr>
        <w:t xml:space="preserve">уже широко </w:t>
      </w:r>
      <w:r w:rsidR="003704B4">
        <w:rPr>
          <w:rFonts w:cs="Times New Roman"/>
          <w:sz w:val="28"/>
          <w:szCs w:val="28"/>
          <w:lang w:val="ru-RU"/>
        </w:rPr>
        <w:t xml:space="preserve">используются для решения различных </w:t>
      </w:r>
      <w:r w:rsidR="00475C30">
        <w:rPr>
          <w:rFonts w:cs="Times New Roman"/>
          <w:sz w:val="28"/>
          <w:szCs w:val="28"/>
          <w:lang w:val="ru-RU"/>
        </w:rPr>
        <w:t xml:space="preserve">практических </w:t>
      </w:r>
      <w:r w:rsidR="003704B4">
        <w:rPr>
          <w:rFonts w:cs="Times New Roman"/>
          <w:sz w:val="28"/>
          <w:szCs w:val="28"/>
          <w:lang w:val="ru-RU"/>
        </w:rPr>
        <w:t>задач, например, две такие формулы (</w:t>
      </w:r>
      <w:r w:rsidR="003704B4" w:rsidRPr="003704B4">
        <w:rPr>
          <w:rFonts w:cs="Times New Roman"/>
          <w:sz w:val="28"/>
          <w:szCs w:val="28"/>
          <w:lang w:val="ru-RU"/>
        </w:rPr>
        <w:t>удобочитаемость по Флешу</w:t>
      </w:r>
      <w:r w:rsidR="003704B4">
        <w:rPr>
          <w:rFonts w:cs="Times New Roman"/>
          <w:sz w:val="28"/>
          <w:szCs w:val="28"/>
          <w:lang w:val="ru-RU"/>
        </w:rPr>
        <w:t xml:space="preserve"> и формула для школьных</w:t>
      </w:r>
      <w:r w:rsidR="003704B4" w:rsidRPr="003704B4">
        <w:rPr>
          <w:rFonts w:cs="Times New Roman"/>
          <w:sz w:val="28"/>
          <w:szCs w:val="28"/>
          <w:lang w:val="ru-RU"/>
        </w:rPr>
        <w:t xml:space="preserve"> те</w:t>
      </w:r>
      <w:r w:rsidR="003704B4">
        <w:rPr>
          <w:rFonts w:cs="Times New Roman"/>
          <w:sz w:val="28"/>
          <w:szCs w:val="28"/>
          <w:lang w:val="ru-RU"/>
        </w:rPr>
        <w:t>к</w:t>
      </w:r>
      <w:r w:rsidR="003704B4" w:rsidRPr="003704B4">
        <w:rPr>
          <w:rFonts w:cs="Times New Roman"/>
          <w:sz w:val="28"/>
          <w:szCs w:val="28"/>
          <w:lang w:val="ru-RU"/>
        </w:rPr>
        <w:t>ст</w:t>
      </w:r>
      <w:r w:rsidR="003704B4">
        <w:rPr>
          <w:rFonts w:cs="Times New Roman"/>
          <w:sz w:val="28"/>
          <w:szCs w:val="28"/>
          <w:lang w:val="ru-RU"/>
        </w:rPr>
        <w:t xml:space="preserve">ов по Флешу–Кинкейду) встроены в </w:t>
      </w:r>
      <w:r w:rsidR="003704B4">
        <w:rPr>
          <w:rFonts w:cs="Times New Roman"/>
          <w:sz w:val="28"/>
          <w:szCs w:val="28"/>
        </w:rPr>
        <w:t>Microsoft</w:t>
      </w:r>
      <w:r w:rsidR="003704B4" w:rsidRPr="003704B4">
        <w:rPr>
          <w:rFonts w:cs="Times New Roman"/>
          <w:sz w:val="28"/>
          <w:szCs w:val="28"/>
          <w:lang w:val="ru-RU"/>
        </w:rPr>
        <w:t xml:space="preserve"> </w:t>
      </w:r>
      <w:r w:rsidR="003704B4">
        <w:rPr>
          <w:rFonts w:cs="Times New Roman"/>
          <w:sz w:val="28"/>
          <w:szCs w:val="28"/>
        </w:rPr>
        <w:t>Word</w:t>
      </w:r>
      <w:r w:rsidR="003704B4" w:rsidRPr="003704B4">
        <w:rPr>
          <w:rFonts w:cs="Times New Roman"/>
          <w:sz w:val="28"/>
          <w:szCs w:val="28"/>
          <w:lang w:val="ru-RU"/>
        </w:rPr>
        <w:t xml:space="preserve"> </w:t>
      </w:r>
      <w:r w:rsidR="003704B4">
        <w:rPr>
          <w:rFonts w:cs="Times New Roman"/>
          <w:sz w:val="28"/>
          <w:szCs w:val="28"/>
          <w:lang w:val="ru-RU"/>
        </w:rPr>
        <w:t xml:space="preserve">и помогают </w:t>
      </w:r>
      <w:r w:rsidR="00F30384">
        <w:rPr>
          <w:rFonts w:cs="Times New Roman"/>
          <w:sz w:val="28"/>
          <w:szCs w:val="28"/>
          <w:lang w:val="ru-RU"/>
        </w:rPr>
        <w:t xml:space="preserve">быстро </w:t>
      </w:r>
      <w:r w:rsidR="003704B4">
        <w:rPr>
          <w:rFonts w:cs="Times New Roman"/>
          <w:sz w:val="28"/>
          <w:szCs w:val="28"/>
          <w:lang w:val="ru-RU"/>
        </w:rPr>
        <w:t xml:space="preserve">оценить </w:t>
      </w:r>
      <w:r w:rsidR="00F30384">
        <w:rPr>
          <w:rFonts w:cs="Times New Roman"/>
          <w:sz w:val="28"/>
          <w:szCs w:val="28"/>
          <w:lang w:val="ru-RU"/>
        </w:rPr>
        <w:t xml:space="preserve">пользователю </w:t>
      </w:r>
      <w:r w:rsidR="003704B4">
        <w:rPr>
          <w:rFonts w:cs="Times New Roman"/>
          <w:sz w:val="28"/>
          <w:szCs w:val="28"/>
          <w:lang w:val="ru-RU"/>
        </w:rPr>
        <w:t xml:space="preserve">примерную сложность созданного </w:t>
      </w:r>
      <w:r w:rsidR="0076217A">
        <w:rPr>
          <w:rFonts w:cs="Times New Roman"/>
          <w:sz w:val="28"/>
          <w:szCs w:val="28"/>
          <w:lang w:val="ru-RU"/>
        </w:rPr>
        <w:t xml:space="preserve">им </w:t>
      </w:r>
      <w:r w:rsidR="003704B4">
        <w:rPr>
          <w:rFonts w:cs="Times New Roman"/>
          <w:sz w:val="28"/>
          <w:szCs w:val="28"/>
          <w:lang w:val="ru-RU"/>
        </w:rPr>
        <w:t>текста.</w:t>
      </w:r>
    </w:p>
    <w:p w:rsidR="00170118" w:rsidRPr="00F30384" w:rsidRDefault="003704B4" w:rsidP="007A3E7E">
      <w:pPr>
        <w:ind w:firstLine="709"/>
        <w:jc w:val="both"/>
        <w:rPr>
          <w:rFonts w:cs="Times New Roman"/>
          <w:sz w:val="28"/>
          <w:szCs w:val="28"/>
          <w:lang w:val="ru-RU"/>
        </w:rPr>
      </w:pPr>
      <w:r>
        <w:rPr>
          <w:rFonts w:cs="Times New Roman"/>
          <w:sz w:val="28"/>
          <w:szCs w:val="28"/>
          <w:lang w:val="ru-RU"/>
        </w:rPr>
        <w:t xml:space="preserve">С ростом </w:t>
      </w:r>
      <w:r w:rsidR="00F30384">
        <w:rPr>
          <w:rFonts w:cs="Times New Roman"/>
          <w:sz w:val="28"/>
          <w:szCs w:val="28"/>
          <w:lang w:val="ru-RU"/>
        </w:rPr>
        <w:t xml:space="preserve">количества приложений и модулей для обработки естественного языка методами машинного обучения появляются исследования, основанные на работе с большими коллекциями документов, автоматическим извлечением и поиском релевантных признаков и т.д. </w:t>
      </w:r>
      <w:r w:rsidR="00170118" w:rsidRPr="00FC5D4A">
        <w:rPr>
          <w:rFonts w:cs="Times New Roman"/>
          <w:sz w:val="28"/>
          <w:szCs w:val="28"/>
          <w:lang w:val="ru-RU"/>
        </w:rPr>
        <w:t xml:space="preserve">Проблема автоматического определения сложности текста </w:t>
      </w:r>
      <w:r w:rsidR="00F30384">
        <w:rPr>
          <w:rFonts w:cs="Times New Roman"/>
          <w:sz w:val="28"/>
          <w:szCs w:val="28"/>
          <w:lang w:val="ru-RU"/>
        </w:rPr>
        <w:t>становится классической задачей</w:t>
      </w:r>
      <w:r w:rsidR="00170118" w:rsidRPr="00FC5D4A">
        <w:rPr>
          <w:rFonts w:cs="Times New Roman"/>
          <w:sz w:val="28"/>
          <w:szCs w:val="28"/>
          <w:lang w:val="ru-RU"/>
        </w:rPr>
        <w:t xml:space="preserve"> построения предсказательной модели на основании обучения на тренировочном корпусе текстов и наборе признаков.</w:t>
      </w:r>
    </w:p>
    <w:p w:rsidR="009F0EFF" w:rsidRPr="00FC5D4A" w:rsidRDefault="009F0EFF" w:rsidP="007A3E7E">
      <w:pPr>
        <w:ind w:firstLine="709"/>
        <w:jc w:val="both"/>
        <w:rPr>
          <w:rFonts w:cs="Times New Roman"/>
          <w:sz w:val="28"/>
          <w:szCs w:val="28"/>
          <w:lang w:val="ru-RU"/>
        </w:rPr>
      </w:pPr>
      <w:r w:rsidRPr="00FC5D4A">
        <w:rPr>
          <w:rFonts w:cs="Times New Roman"/>
          <w:sz w:val="28"/>
          <w:szCs w:val="28"/>
          <w:lang w:val="ru-RU"/>
        </w:rPr>
        <w:t xml:space="preserve">Плюсами такого подхода являются возможность задействования куда большего количества признаков, возможность </w:t>
      </w:r>
      <w:r w:rsidR="004976DC" w:rsidRPr="00FC5D4A">
        <w:rPr>
          <w:rFonts w:cs="Times New Roman"/>
          <w:sz w:val="28"/>
          <w:szCs w:val="28"/>
          <w:lang w:val="ru-RU"/>
        </w:rPr>
        <w:t xml:space="preserve">легко </w:t>
      </w:r>
      <w:r w:rsidRPr="00FC5D4A">
        <w:rPr>
          <w:rFonts w:cs="Times New Roman"/>
          <w:sz w:val="28"/>
          <w:szCs w:val="28"/>
          <w:lang w:val="ru-RU"/>
        </w:rPr>
        <w:t>переобучиться на обновленной коллекции данных</w:t>
      </w:r>
      <w:r w:rsidR="00E1113F" w:rsidRPr="00FC5D4A">
        <w:rPr>
          <w:rFonts w:cs="Times New Roman"/>
          <w:sz w:val="28"/>
          <w:szCs w:val="28"/>
          <w:lang w:val="ru-RU"/>
        </w:rPr>
        <w:t xml:space="preserve">, а благодаря готовым </w:t>
      </w:r>
      <w:r w:rsidR="00E1113F" w:rsidRPr="00FC5D4A">
        <w:rPr>
          <w:rFonts w:cs="Times New Roman"/>
          <w:sz w:val="28"/>
          <w:szCs w:val="28"/>
          <w:lang w:val="ru-RU"/>
        </w:rPr>
        <w:lastRenderedPageBreak/>
        <w:t xml:space="preserve">библиотекам </w:t>
      </w:r>
      <w:r w:rsidR="004976DC" w:rsidRPr="00FC5D4A">
        <w:rPr>
          <w:rFonts w:cs="Times New Roman"/>
          <w:sz w:val="28"/>
          <w:szCs w:val="28"/>
          <w:lang w:val="ru-RU"/>
        </w:rPr>
        <w:t xml:space="preserve">для обработки данных </w:t>
      </w:r>
      <w:r w:rsidR="00E1113F" w:rsidRPr="00FC5D4A">
        <w:rPr>
          <w:rFonts w:cs="Times New Roman"/>
          <w:sz w:val="28"/>
          <w:szCs w:val="28"/>
          <w:lang w:val="ru-RU"/>
        </w:rPr>
        <w:t>не приходится говорить о сложности вычислений.</w:t>
      </w:r>
    </w:p>
    <w:p w:rsidR="00BD570C" w:rsidRPr="00FC5D4A" w:rsidRDefault="00F30384" w:rsidP="007A3E7E">
      <w:pPr>
        <w:ind w:firstLine="709"/>
        <w:jc w:val="both"/>
        <w:rPr>
          <w:rFonts w:cs="Times New Roman"/>
          <w:iCs/>
          <w:sz w:val="28"/>
          <w:szCs w:val="28"/>
          <w:lang w:val="ru-RU" w:bidi="ar-SA"/>
        </w:rPr>
      </w:pPr>
      <w:r>
        <w:rPr>
          <w:rFonts w:cs="Times New Roman"/>
          <w:sz w:val="28"/>
          <w:szCs w:val="28"/>
          <w:lang w:val="ru-RU"/>
        </w:rPr>
        <w:t xml:space="preserve">Так, например, </w:t>
      </w:r>
      <w:r w:rsidR="00BD570C" w:rsidRPr="00FC5D4A">
        <w:rPr>
          <w:rFonts w:cs="Times New Roman"/>
          <w:sz w:val="28"/>
          <w:szCs w:val="28"/>
          <w:lang w:val="ru-RU"/>
        </w:rPr>
        <w:t>Константин Дружкин</w:t>
      </w:r>
      <w:r>
        <w:rPr>
          <w:rFonts w:cs="Times New Roman"/>
          <w:sz w:val="28"/>
          <w:szCs w:val="28"/>
          <w:lang w:val="ru-RU"/>
        </w:rPr>
        <w:t>, продолжая</w:t>
      </w:r>
      <w:r w:rsidR="00BD570C" w:rsidRPr="00FC5D4A">
        <w:rPr>
          <w:rFonts w:cs="Times New Roman"/>
          <w:sz w:val="28"/>
          <w:szCs w:val="28"/>
          <w:lang w:val="ru-RU"/>
        </w:rPr>
        <w:t xml:space="preserve"> работу И.В.</w:t>
      </w:r>
      <w:r w:rsidR="00CA35A1" w:rsidRPr="00FC5D4A">
        <w:rPr>
          <w:rFonts w:cs="Times New Roman"/>
          <w:sz w:val="28"/>
          <w:szCs w:val="28"/>
          <w:lang w:val="ru-RU"/>
        </w:rPr>
        <w:t xml:space="preserve"> Бегтина по адаптации англоязычных метрик удобочитаемости для русского языка</w:t>
      </w:r>
      <w:r>
        <w:rPr>
          <w:rFonts w:cs="Times New Roman"/>
          <w:sz w:val="28"/>
          <w:szCs w:val="28"/>
          <w:lang w:val="ru-RU"/>
        </w:rPr>
        <w:t xml:space="preserve">, </w:t>
      </w:r>
      <w:r w:rsidR="00BD570C" w:rsidRPr="00FC5D4A">
        <w:rPr>
          <w:rFonts w:cs="Times New Roman"/>
          <w:sz w:val="28"/>
          <w:szCs w:val="28"/>
          <w:lang w:val="ru-RU"/>
        </w:rPr>
        <w:t xml:space="preserve">предлагает новый метод обучения </w:t>
      </w:r>
      <w:r w:rsidR="004976DC" w:rsidRPr="00FC5D4A">
        <w:rPr>
          <w:rFonts w:cs="Times New Roman"/>
          <w:sz w:val="28"/>
          <w:szCs w:val="28"/>
          <w:lang w:val="ru-RU"/>
        </w:rPr>
        <w:t xml:space="preserve">модели линейной регрессии </w:t>
      </w:r>
      <w:r w:rsidR="00BD570C" w:rsidRPr="00FC5D4A">
        <w:rPr>
          <w:rFonts w:cs="Times New Roman"/>
          <w:sz w:val="28"/>
          <w:szCs w:val="28"/>
          <w:lang w:val="ru-RU"/>
        </w:rPr>
        <w:t>на неразмеченном корпусе текстов</w:t>
      </w:r>
      <w:r w:rsidR="00D90E98" w:rsidRPr="00FC5D4A">
        <w:rPr>
          <w:rFonts w:cs="Times New Roman"/>
          <w:sz w:val="28"/>
          <w:szCs w:val="28"/>
          <w:lang w:val="ru-RU"/>
        </w:rPr>
        <w:t>.</w:t>
      </w:r>
      <w:r w:rsidR="00D90E98" w:rsidRPr="00FC5D4A">
        <w:rPr>
          <w:rFonts w:cs="TimesNewRomanPSMT"/>
          <w:sz w:val="28"/>
          <w:szCs w:val="28"/>
          <w:lang w:val="ru-RU" w:bidi="ar-SA"/>
        </w:rPr>
        <w:t xml:space="preserve"> </w:t>
      </w:r>
      <w:r w:rsidR="00BD570C" w:rsidRPr="00FC5D4A">
        <w:rPr>
          <w:rFonts w:cs="Times New Roman"/>
          <w:sz w:val="28"/>
          <w:szCs w:val="28"/>
          <w:lang w:val="ru-RU" w:bidi="ar-SA"/>
        </w:rPr>
        <w:t xml:space="preserve">В качестве признаков автор </w:t>
      </w:r>
      <w:r w:rsidR="0076217A">
        <w:rPr>
          <w:rFonts w:cs="Times New Roman"/>
          <w:sz w:val="28"/>
          <w:szCs w:val="28"/>
          <w:lang w:val="ru-RU" w:bidi="ar-SA"/>
        </w:rPr>
        <w:t xml:space="preserve">выделяет </w:t>
      </w:r>
      <w:r w:rsidR="00BD570C" w:rsidRPr="00FC5D4A">
        <w:rPr>
          <w:rFonts w:cs="Times New Roman"/>
          <w:sz w:val="28"/>
          <w:szCs w:val="28"/>
          <w:lang w:val="ru-RU" w:bidi="ar-SA"/>
        </w:rPr>
        <w:t>частоты граммем</w:t>
      </w:r>
      <w:r w:rsidR="00D90E98" w:rsidRPr="00FC5D4A">
        <w:rPr>
          <w:rFonts w:cs="Times New Roman"/>
          <w:sz w:val="28"/>
          <w:szCs w:val="28"/>
          <w:lang w:val="ru-RU" w:bidi="ar-SA"/>
        </w:rPr>
        <w:t xml:space="preserve"> во всем тексте и внутри грамматической категории;</w:t>
      </w:r>
      <w:r w:rsidR="00BD570C" w:rsidRPr="00FC5D4A">
        <w:rPr>
          <w:rFonts w:cs="Times New Roman"/>
          <w:sz w:val="28"/>
          <w:szCs w:val="28"/>
          <w:lang w:val="ru-RU" w:bidi="ar-SA"/>
        </w:rPr>
        <w:t xml:space="preserve"> </w:t>
      </w:r>
      <w:r w:rsidR="00D90E98" w:rsidRPr="00FC5D4A">
        <w:rPr>
          <w:rFonts w:cs="Times New Roman"/>
          <w:sz w:val="28"/>
          <w:szCs w:val="28"/>
          <w:lang w:val="ru-RU" w:bidi="ar-SA"/>
        </w:rPr>
        <w:t xml:space="preserve">одно- двух- и трехбуквенные </w:t>
      </w:r>
      <w:r w:rsidR="00BD570C" w:rsidRPr="00FC5D4A">
        <w:rPr>
          <w:rFonts w:cs="Times New Roman"/>
          <w:iCs/>
          <w:sz w:val="28"/>
          <w:szCs w:val="28"/>
          <w:lang w:val="ru-RU" w:bidi="ar-SA"/>
        </w:rPr>
        <w:t>концовки словоформ и</w:t>
      </w:r>
      <w:r w:rsidR="0076217A">
        <w:rPr>
          <w:rFonts w:cs="Times New Roman"/>
          <w:iCs/>
          <w:sz w:val="28"/>
          <w:szCs w:val="28"/>
          <w:lang w:val="ru-RU" w:bidi="ar-SA"/>
        </w:rPr>
        <w:t xml:space="preserve"> лексем</w:t>
      </w:r>
      <w:r w:rsidR="00D90E98" w:rsidRPr="00FC5D4A">
        <w:rPr>
          <w:rFonts w:cs="Times New Roman"/>
          <w:iCs/>
          <w:sz w:val="28"/>
          <w:szCs w:val="28"/>
          <w:lang w:val="ru-RU" w:bidi="ar-SA"/>
        </w:rPr>
        <w:t>;</w:t>
      </w:r>
      <w:r w:rsidR="00BD570C" w:rsidRPr="00FC5D4A">
        <w:rPr>
          <w:rFonts w:cs="Times New Roman"/>
          <w:iCs/>
          <w:sz w:val="28"/>
          <w:szCs w:val="28"/>
          <w:lang w:val="ru-RU" w:bidi="ar-SA"/>
        </w:rPr>
        <w:t xml:space="preserve"> </w:t>
      </w:r>
      <w:r w:rsidR="00D90E98" w:rsidRPr="00FC5D4A">
        <w:rPr>
          <w:rFonts w:cs="Times New Roman"/>
          <w:iCs/>
          <w:sz w:val="28"/>
          <w:szCs w:val="28"/>
          <w:lang w:val="ru-RU" w:bidi="ar-SA"/>
        </w:rPr>
        <w:t>доли слов, входящих в различные частотные списки. В</w:t>
      </w:r>
      <w:r w:rsidR="00BD570C" w:rsidRPr="00FC5D4A">
        <w:rPr>
          <w:rFonts w:cs="Times New Roman"/>
          <w:iCs/>
          <w:sz w:val="28"/>
          <w:szCs w:val="28"/>
          <w:lang w:val="ru-RU" w:bidi="ar-SA"/>
        </w:rPr>
        <w:t xml:space="preserve"> качестве же "правильных ответов" для тренировки модели он использует среднее от 5 оценок т</w:t>
      </w:r>
      <w:r w:rsidR="00D90E98" w:rsidRPr="00FC5D4A">
        <w:rPr>
          <w:rFonts w:cs="Times New Roman"/>
          <w:iCs/>
          <w:sz w:val="28"/>
          <w:szCs w:val="28"/>
          <w:lang w:val="ru-RU" w:bidi="ar-SA"/>
        </w:rPr>
        <w:t xml:space="preserve">екста по формулам читабельности: "Есть пять “формул сложности”, адаптированных И.В. Бегтиным для русского языка. Их оценки не идеально точны, но они часто согласуются с нашими субъективными ощущениями. Мы возьмём среднее арифметическое между пятью оценками и будем использовать его как </w:t>
      </w:r>
      <w:r w:rsidR="0076217A">
        <w:rPr>
          <w:rFonts w:cs="Times New Roman"/>
          <w:iCs/>
          <w:sz w:val="28"/>
          <w:szCs w:val="28"/>
          <w:lang w:val="ru-RU" w:bidi="ar-SA"/>
        </w:rPr>
        <w:t>ориентир</w:t>
      </w:r>
      <w:r w:rsidR="00D90E98" w:rsidRPr="00C6373F">
        <w:rPr>
          <w:rFonts w:cs="Times New Roman"/>
          <w:iCs/>
          <w:sz w:val="28"/>
          <w:szCs w:val="28"/>
          <w:lang w:val="ru-RU" w:bidi="ar-SA"/>
        </w:rPr>
        <w:t>"</w:t>
      </w:r>
      <w:r w:rsidR="00C6373F">
        <w:rPr>
          <w:rFonts w:cs="Times New Roman"/>
          <w:iCs/>
          <w:sz w:val="28"/>
          <w:szCs w:val="28"/>
          <w:lang w:val="ru-RU" w:bidi="ar-SA"/>
        </w:rPr>
        <w:t xml:space="preserve"> (Дружкин, 2016)</w:t>
      </w:r>
      <w:r w:rsidR="0076217A">
        <w:rPr>
          <w:rFonts w:cs="Times New Roman"/>
          <w:iCs/>
          <w:sz w:val="28"/>
          <w:szCs w:val="28"/>
          <w:lang w:val="ru-RU" w:bidi="ar-SA"/>
        </w:rPr>
        <w:t>.</w:t>
      </w:r>
      <w:r w:rsidR="00D90E98" w:rsidRPr="00FC5D4A">
        <w:rPr>
          <w:rFonts w:cs="TimesNewRomanPSMT"/>
          <w:sz w:val="28"/>
          <w:szCs w:val="28"/>
          <w:lang w:val="ru-RU" w:bidi="ar-SA"/>
        </w:rPr>
        <w:t xml:space="preserve"> </w:t>
      </w:r>
      <w:r w:rsidR="00BD570C" w:rsidRPr="00FC5D4A">
        <w:rPr>
          <w:rFonts w:cs="Times New Roman"/>
          <w:iCs/>
          <w:sz w:val="28"/>
          <w:szCs w:val="28"/>
          <w:lang w:val="ru-RU" w:bidi="ar-SA"/>
        </w:rPr>
        <w:t xml:space="preserve">С одной стороны, нам кажется интересной и заманчивой </w:t>
      </w:r>
      <w:r w:rsidR="00D90E98" w:rsidRPr="00FC5D4A">
        <w:rPr>
          <w:rFonts w:cs="Times New Roman"/>
          <w:iCs/>
          <w:sz w:val="28"/>
          <w:szCs w:val="28"/>
          <w:lang w:val="ru-RU" w:bidi="ar-SA"/>
        </w:rPr>
        <w:t xml:space="preserve">идея </w:t>
      </w:r>
      <w:r w:rsidR="00BD570C" w:rsidRPr="00FC5D4A">
        <w:rPr>
          <w:rFonts w:cs="Times New Roman"/>
          <w:iCs/>
          <w:sz w:val="28"/>
          <w:szCs w:val="28"/>
          <w:lang w:val="ru-RU" w:bidi="ar-SA"/>
        </w:rPr>
        <w:t xml:space="preserve">автоматической разметки </w:t>
      </w:r>
      <w:r w:rsidR="00D90E98" w:rsidRPr="00FC5D4A">
        <w:rPr>
          <w:rFonts w:cs="Times New Roman"/>
          <w:iCs/>
          <w:sz w:val="28"/>
          <w:szCs w:val="28"/>
          <w:lang w:val="ru-RU" w:bidi="ar-SA"/>
        </w:rPr>
        <w:t xml:space="preserve">большого </w:t>
      </w:r>
      <w:r w:rsidR="00BD570C" w:rsidRPr="00FC5D4A">
        <w:rPr>
          <w:rFonts w:cs="Times New Roman"/>
          <w:iCs/>
          <w:sz w:val="28"/>
          <w:szCs w:val="28"/>
          <w:lang w:val="ru-RU" w:bidi="ar-SA"/>
        </w:rPr>
        <w:t>корпуса</w:t>
      </w:r>
      <w:r w:rsidR="00D90E98" w:rsidRPr="00FC5D4A">
        <w:rPr>
          <w:rFonts w:cs="Times New Roman"/>
          <w:iCs/>
          <w:sz w:val="28"/>
          <w:szCs w:val="28"/>
          <w:lang w:val="ru-RU" w:bidi="ar-SA"/>
        </w:rPr>
        <w:t xml:space="preserve"> с помощью такого решения</w:t>
      </w:r>
      <w:r w:rsidR="00BD570C" w:rsidRPr="00FC5D4A">
        <w:rPr>
          <w:rFonts w:cs="Times New Roman"/>
          <w:iCs/>
          <w:sz w:val="28"/>
          <w:szCs w:val="28"/>
          <w:lang w:val="ru-RU" w:bidi="ar-SA"/>
        </w:rPr>
        <w:t xml:space="preserve">, </w:t>
      </w:r>
      <w:r w:rsidR="00D90E98" w:rsidRPr="00FC5D4A">
        <w:rPr>
          <w:rFonts w:cs="Times New Roman"/>
          <w:iCs/>
          <w:sz w:val="28"/>
          <w:szCs w:val="28"/>
          <w:lang w:val="ru-RU" w:bidi="ar-SA"/>
        </w:rPr>
        <w:t xml:space="preserve">однако анализ корреляции признаков </w:t>
      </w:r>
      <w:r w:rsidR="00BD570C" w:rsidRPr="00FC5D4A">
        <w:rPr>
          <w:rFonts w:cs="Times New Roman"/>
          <w:iCs/>
          <w:sz w:val="28"/>
          <w:szCs w:val="28"/>
          <w:lang w:val="ru-RU" w:bidi="ar-SA"/>
        </w:rPr>
        <w:t>на таком материале может оказаться замкнутым кругом, где мы обучаемся на заведомо непроверенных данных.</w:t>
      </w:r>
    </w:p>
    <w:p w:rsidR="00DE1C17" w:rsidRPr="00FC5D4A" w:rsidRDefault="004976DC" w:rsidP="007A3E7E">
      <w:pPr>
        <w:ind w:firstLine="709"/>
        <w:jc w:val="both"/>
        <w:rPr>
          <w:rFonts w:cs="Times New Roman"/>
          <w:sz w:val="28"/>
          <w:szCs w:val="28"/>
          <w:lang w:val="ru-RU" w:bidi="ar-SA"/>
        </w:rPr>
      </w:pPr>
      <w:r w:rsidRPr="00FC5D4A">
        <w:rPr>
          <w:rFonts w:cs="Times New Roman"/>
          <w:sz w:val="28"/>
          <w:szCs w:val="28"/>
          <w:lang w:val="ru-RU" w:bidi="ar-SA"/>
        </w:rPr>
        <w:t>В ходе анализа кор</w:t>
      </w:r>
      <w:r w:rsidR="00DE1C17" w:rsidRPr="00FC5D4A">
        <w:rPr>
          <w:rFonts w:cs="Times New Roman"/>
          <w:sz w:val="28"/>
          <w:szCs w:val="28"/>
          <w:lang w:val="ru-RU" w:bidi="ar-SA"/>
        </w:rPr>
        <w:t>р</w:t>
      </w:r>
      <w:r w:rsidRPr="00FC5D4A">
        <w:rPr>
          <w:rFonts w:cs="Times New Roman"/>
          <w:sz w:val="28"/>
          <w:szCs w:val="28"/>
          <w:lang w:val="ru-RU" w:bidi="ar-SA"/>
        </w:rPr>
        <w:t>еляции признаков со сложностью автор</w:t>
      </w:r>
      <w:r w:rsidR="00DE1C17" w:rsidRPr="00FC5D4A">
        <w:rPr>
          <w:rFonts w:cs="Times New Roman"/>
          <w:sz w:val="28"/>
          <w:szCs w:val="28"/>
          <w:lang w:val="ru-RU" w:bidi="ar-SA"/>
        </w:rPr>
        <w:t xml:space="preserve"> высказывает следующие наблюдения</w:t>
      </w:r>
      <w:r w:rsidR="00D90E98" w:rsidRPr="00FC5D4A">
        <w:rPr>
          <w:rFonts w:cs="Times New Roman"/>
          <w:sz w:val="28"/>
          <w:szCs w:val="28"/>
          <w:lang w:val="ru-RU" w:bidi="ar-SA"/>
        </w:rPr>
        <w:t>:</w:t>
      </w:r>
    </w:p>
    <w:p w:rsidR="00DE1C17" w:rsidRPr="00FC5D4A" w:rsidRDefault="00D90E98" w:rsidP="007A3E7E">
      <w:pPr>
        <w:pStyle w:val="a8"/>
        <w:numPr>
          <w:ilvl w:val="0"/>
          <w:numId w:val="32"/>
        </w:numPr>
        <w:jc w:val="both"/>
        <w:rPr>
          <w:rFonts w:cs="Times New Roman"/>
          <w:sz w:val="28"/>
          <w:szCs w:val="28"/>
          <w:lang w:val="ru-RU" w:bidi="ar-SA"/>
        </w:rPr>
      </w:pPr>
      <w:r w:rsidRPr="00FC5D4A">
        <w:rPr>
          <w:rFonts w:cs="Times New Roman"/>
          <w:color w:val="000000"/>
          <w:sz w:val="28"/>
          <w:szCs w:val="28"/>
          <w:lang w:val="ru-RU" w:bidi="ar-SA"/>
        </w:rPr>
        <w:t>В сложных текстах растёт доля родительного падежа (</w:t>
      </w:r>
      <w:r w:rsidRPr="00FC5D4A">
        <w:rPr>
          <w:rFonts w:cs="Times New Roman"/>
          <w:color w:val="4D0000"/>
          <w:sz w:val="28"/>
          <w:szCs w:val="28"/>
          <w:lang w:val="ru-RU" w:bidi="ar-SA"/>
        </w:rPr>
        <w:t>‘род’</w:t>
      </w:r>
      <w:r w:rsidRPr="00FC5D4A">
        <w:rPr>
          <w:rFonts w:cs="Times New Roman"/>
          <w:color w:val="000000"/>
          <w:sz w:val="28"/>
          <w:szCs w:val="28"/>
          <w:lang w:val="ru-RU" w:bidi="ar-SA"/>
        </w:rPr>
        <w:t>).</w:t>
      </w:r>
    </w:p>
    <w:p w:rsidR="00DE1C17" w:rsidRPr="00FC5D4A" w:rsidRDefault="00D90E98" w:rsidP="007A3E7E">
      <w:pPr>
        <w:pStyle w:val="a8"/>
        <w:numPr>
          <w:ilvl w:val="0"/>
          <w:numId w:val="32"/>
        </w:numPr>
        <w:jc w:val="both"/>
        <w:rPr>
          <w:rFonts w:cs="Times New Roman"/>
          <w:sz w:val="28"/>
          <w:szCs w:val="28"/>
          <w:lang w:val="ru-RU" w:bidi="ar-SA"/>
        </w:rPr>
      </w:pPr>
      <w:r w:rsidRPr="00FC5D4A">
        <w:rPr>
          <w:rFonts w:cs="Times New Roman"/>
          <w:color w:val="000000"/>
          <w:sz w:val="28"/>
          <w:szCs w:val="28"/>
          <w:lang w:val="ru-RU" w:bidi="ar-SA"/>
        </w:rPr>
        <w:t xml:space="preserve">В сложных текстах увеличивается доля полных форм прилагательных и </w:t>
      </w:r>
      <w:r w:rsidR="00DE1C17" w:rsidRPr="00FC5D4A">
        <w:rPr>
          <w:rFonts w:cs="Times New Roman"/>
          <w:color w:val="000000"/>
          <w:sz w:val="28"/>
          <w:szCs w:val="28"/>
          <w:lang w:val="ru-RU" w:bidi="ar-SA"/>
        </w:rPr>
        <w:tab/>
      </w:r>
      <w:r w:rsidRPr="00FC5D4A">
        <w:rPr>
          <w:rFonts w:cs="Times New Roman"/>
          <w:color w:val="000000"/>
          <w:sz w:val="28"/>
          <w:szCs w:val="28"/>
          <w:lang w:val="ru-RU" w:bidi="ar-SA"/>
        </w:rPr>
        <w:t>причастий (</w:t>
      </w:r>
      <w:r w:rsidRPr="00FC5D4A">
        <w:rPr>
          <w:rFonts w:cs="Times New Roman"/>
          <w:i/>
          <w:iCs/>
          <w:color w:val="000033"/>
          <w:sz w:val="28"/>
          <w:szCs w:val="28"/>
          <w:lang w:val="ru-RU" w:bidi="ar-SA"/>
        </w:rPr>
        <w:t>“единый”</w:t>
      </w:r>
      <w:r w:rsidRPr="00FC5D4A">
        <w:rPr>
          <w:rFonts w:cs="Times New Roman"/>
          <w:color w:val="000000"/>
          <w:sz w:val="28"/>
          <w:szCs w:val="28"/>
          <w:lang w:val="ru-RU" w:bidi="ar-SA"/>
        </w:rPr>
        <w:t xml:space="preserve">, </w:t>
      </w:r>
      <w:r w:rsidRPr="00FC5D4A">
        <w:rPr>
          <w:rFonts w:cs="Times New Roman"/>
          <w:i/>
          <w:iCs/>
          <w:color w:val="000033"/>
          <w:sz w:val="28"/>
          <w:szCs w:val="28"/>
          <w:lang w:val="ru-RU" w:bidi="ar-SA"/>
        </w:rPr>
        <w:t>“объединённый”</w:t>
      </w:r>
      <w:r w:rsidRPr="00FC5D4A">
        <w:rPr>
          <w:rFonts w:cs="Times New Roman"/>
          <w:color w:val="000000"/>
          <w:sz w:val="28"/>
          <w:szCs w:val="28"/>
          <w:lang w:val="ru-RU" w:bidi="ar-SA"/>
        </w:rPr>
        <w:t xml:space="preserve">, </w:t>
      </w:r>
      <w:r w:rsidRPr="00FC5D4A">
        <w:rPr>
          <w:rFonts w:cs="Times New Roman"/>
          <w:i/>
          <w:iCs/>
          <w:color w:val="000033"/>
          <w:sz w:val="28"/>
          <w:szCs w:val="28"/>
          <w:lang w:val="ru-RU" w:bidi="ar-SA"/>
        </w:rPr>
        <w:t>“объединяющий”</w:t>
      </w:r>
      <w:r w:rsidRPr="00FC5D4A">
        <w:rPr>
          <w:rFonts w:cs="Times New Roman"/>
          <w:color w:val="000000"/>
          <w:sz w:val="28"/>
          <w:szCs w:val="28"/>
          <w:lang w:val="ru-RU" w:bidi="ar-SA"/>
        </w:rPr>
        <w:t>).</w:t>
      </w:r>
    </w:p>
    <w:p w:rsidR="00DE1C17" w:rsidRPr="00FC5D4A" w:rsidRDefault="00DE1C17" w:rsidP="007A3E7E">
      <w:pPr>
        <w:pStyle w:val="a8"/>
        <w:numPr>
          <w:ilvl w:val="0"/>
          <w:numId w:val="32"/>
        </w:numPr>
        <w:jc w:val="both"/>
        <w:rPr>
          <w:rFonts w:cs="Times New Roman"/>
          <w:sz w:val="28"/>
          <w:szCs w:val="28"/>
          <w:lang w:val="ru-RU" w:bidi="ar-SA"/>
        </w:rPr>
      </w:pPr>
      <w:r w:rsidRPr="00FC5D4A">
        <w:rPr>
          <w:rFonts w:cs="Times New Roman"/>
          <w:sz w:val="28"/>
          <w:szCs w:val="28"/>
          <w:lang w:val="ru-RU" w:bidi="ar-SA"/>
        </w:rPr>
        <w:t xml:space="preserve">В </w:t>
      </w:r>
      <w:r w:rsidR="00D90E98" w:rsidRPr="00FC5D4A">
        <w:rPr>
          <w:rFonts w:cs="Times New Roman"/>
          <w:sz w:val="28"/>
          <w:szCs w:val="28"/>
          <w:lang w:val="ru-RU" w:bidi="ar-SA"/>
        </w:rPr>
        <w:t>сложных текстах увеличивается доля существительных.</w:t>
      </w:r>
    </w:p>
    <w:p w:rsidR="00D90E98" w:rsidRPr="00FC5D4A" w:rsidRDefault="00DE1C17" w:rsidP="007A3E7E">
      <w:pPr>
        <w:pStyle w:val="a8"/>
        <w:numPr>
          <w:ilvl w:val="0"/>
          <w:numId w:val="32"/>
        </w:numPr>
        <w:jc w:val="both"/>
        <w:rPr>
          <w:rFonts w:cs="Times New Roman"/>
          <w:sz w:val="28"/>
          <w:szCs w:val="28"/>
          <w:lang w:val="ru-RU" w:bidi="ar-SA"/>
        </w:rPr>
      </w:pPr>
      <w:r w:rsidRPr="00FC5D4A">
        <w:rPr>
          <w:rFonts w:cs="Times New Roman"/>
          <w:color w:val="000000"/>
          <w:sz w:val="28"/>
          <w:szCs w:val="28"/>
          <w:lang w:val="ru-RU" w:bidi="ar-SA"/>
        </w:rPr>
        <w:t>В с</w:t>
      </w:r>
      <w:r w:rsidR="00D90E98" w:rsidRPr="00FC5D4A">
        <w:rPr>
          <w:rFonts w:cs="Times New Roman"/>
          <w:color w:val="000000"/>
          <w:sz w:val="28"/>
          <w:szCs w:val="28"/>
          <w:lang w:val="ru-RU" w:bidi="ar-SA"/>
        </w:rPr>
        <w:t>ложных текстах уменьшается доля глаголов в личной</w:t>
      </w:r>
      <w:r w:rsidRPr="00FC5D4A">
        <w:rPr>
          <w:rFonts w:cs="Times New Roman"/>
          <w:sz w:val="28"/>
          <w:szCs w:val="28"/>
          <w:lang w:val="ru-RU" w:bidi="ar-SA"/>
        </w:rPr>
        <w:t xml:space="preserve"> </w:t>
      </w:r>
      <w:r w:rsidR="00D90E98" w:rsidRPr="00FC5D4A">
        <w:rPr>
          <w:rFonts w:cs="Times New Roman"/>
          <w:color w:val="000000"/>
          <w:sz w:val="28"/>
          <w:szCs w:val="28"/>
          <w:lang w:val="ru-RU" w:bidi="ar-SA"/>
        </w:rPr>
        <w:t>форме (</w:t>
      </w:r>
      <w:r w:rsidR="00D90E98" w:rsidRPr="00FC5D4A">
        <w:rPr>
          <w:rFonts w:cs="Times New Roman"/>
          <w:color w:val="4D0000"/>
          <w:sz w:val="28"/>
          <w:szCs w:val="28"/>
          <w:lang w:val="ru-RU" w:bidi="ar-SA"/>
        </w:rPr>
        <w:t>‘изъяв’</w:t>
      </w:r>
      <w:r w:rsidR="00D90E98" w:rsidRPr="00FC5D4A">
        <w:rPr>
          <w:rFonts w:cs="Times New Roman"/>
          <w:color w:val="000000"/>
          <w:sz w:val="28"/>
          <w:szCs w:val="28"/>
          <w:lang w:val="ru-RU" w:bidi="ar-SA"/>
        </w:rPr>
        <w:t xml:space="preserve">). По-видимому, основная причина уменьшения доли глаголов </w:t>
      </w:r>
      <w:r w:rsidRPr="00FC5D4A">
        <w:rPr>
          <w:rFonts w:cs="Times New Roman"/>
          <w:color w:val="000000"/>
          <w:sz w:val="28"/>
          <w:szCs w:val="28"/>
          <w:lang w:val="ru-RU" w:bidi="ar-SA"/>
        </w:rPr>
        <w:t xml:space="preserve">- </w:t>
      </w:r>
      <w:r w:rsidR="00D90E98" w:rsidRPr="00FC5D4A">
        <w:rPr>
          <w:rFonts w:cs="Times New Roman"/>
          <w:color w:val="000000"/>
          <w:sz w:val="28"/>
          <w:szCs w:val="28"/>
          <w:lang w:val="ru-RU" w:bidi="ar-SA"/>
        </w:rPr>
        <w:t>это увеличение размера именных групп.</w:t>
      </w:r>
    </w:p>
    <w:p w:rsidR="00D90E98" w:rsidRPr="00FC5D4A" w:rsidRDefault="008722F7" w:rsidP="007A3E7E">
      <w:pPr>
        <w:pStyle w:val="a8"/>
        <w:numPr>
          <w:ilvl w:val="0"/>
          <w:numId w:val="32"/>
        </w:numPr>
        <w:jc w:val="both"/>
        <w:rPr>
          <w:rFonts w:cs="Times New Roman"/>
          <w:color w:val="000000"/>
          <w:sz w:val="28"/>
          <w:szCs w:val="28"/>
          <w:lang w:val="ru-RU" w:bidi="ar-SA"/>
        </w:rPr>
      </w:pPr>
      <w:r w:rsidRPr="00FC5D4A">
        <w:rPr>
          <w:rFonts w:cs="Times New Roman"/>
          <w:color w:val="000000"/>
          <w:sz w:val="28"/>
          <w:szCs w:val="28"/>
          <w:lang w:val="ru-RU" w:bidi="ar-SA"/>
        </w:rPr>
        <w:t xml:space="preserve">Очевидно, что </w:t>
      </w:r>
      <w:r w:rsidR="00DE1C17" w:rsidRPr="00FC5D4A">
        <w:rPr>
          <w:rFonts w:cs="Times New Roman"/>
          <w:color w:val="000000"/>
          <w:sz w:val="28"/>
          <w:szCs w:val="28"/>
          <w:lang w:val="ru-RU" w:bidi="ar-SA"/>
        </w:rPr>
        <w:t>признаки на основе концовок</w:t>
      </w:r>
      <w:r w:rsidRPr="00FC5D4A">
        <w:rPr>
          <w:rFonts w:cs="Times New Roman"/>
          <w:color w:val="000000"/>
          <w:sz w:val="28"/>
          <w:szCs w:val="28"/>
          <w:lang w:val="ru-RU" w:bidi="ar-SA"/>
        </w:rPr>
        <w:t xml:space="preserve"> словоформ будут сильно коррелировать с грамматическими категориями. Так, среди однобуквенных признаков с положительных корреляцией отмечены:</w:t>
      </w:r>
    </w:p>
    <w:p w:rsidR="008722F7" w:rsidRPr="00FC5D4A" w:rsidRDefault="008722F7" w:rsidP="007A3E7E">
      <w:pPr>
        <w:pStyle w:val="a8"/>
        <w:numPr>
          <w:ilvl w:val="0"/>
          <w:numId w:val="33"/>
        </w:numPr>
        <w:autoSpaceDE w:val="0"/>
        <w:autoSpaceDN w:val="0"/>
        <w:adjustRightInd w:val="0"/>
        <w:spacing w:after="0"/>
        <w:rPr>
          <w:rFonts w:cs="Times New Roman"/>
          <w:color w:val="000000"/>
          <w:sz w:val="28"/>
          <w:szCs w:val="28"/>
          <w:lang w:val="ru-RU" w:bidi="ar-SA"/>
        </w:rPr>
      </w:pPr>
      <w:r w:rsidRPr="00FC5D4A">
        <w:rPr>
          <w:rFonts w:cs="Times New Roman"/>
          <w:color w:val="4D0000"/>
          <w:sz w:val="28"/>
          <w:szCs w:val="28"/>
          <w:lang w:val="ru-RU" w:bidi="ar-SA"/>
        </w:rPr>
        <w:t>‘Х’</w:t>
      </w:r>
      <w:r w:rsidRPr="00FC5D4A">
        <w:rPr>
          <w:rFonts w:cs="Times New Roman"/>
          <w:color w:val="000000"/>
          <w:sz w:val="28"/>
          <w:szCs w:val="28"/>
          <w:lang w:val="ru-RU" w:bidi="ar-SA"/>
        </w:rPr>
        <w:t>: окончание родительного падежа множественного числа (</w:t>
      </w:r>
      <w:r w:rsidRPr="00FC5D4A">
        <w:rPr>
          <w:rFonts w:cs="Times New Roman"/>
          <w:i/>
          <w:iCs/>
          <w:color w:val="000033"/>
          <w:sz w:val="28"/>
          <w:szCs w:val="28"/>
          <w:lang w:val="ru-RU" w:bidi="ar-SA"/>
        </w:rPr>
        <w:t>“президентских”</w:t>
      </w:r>
      <w:r w:rsidR="00DE1C17" w:rsidRPr="00FC5D4A">
        <w:rPr>
          <w:rFonts w:cs="Times New Roman"/>
          <w:color w:val="000000"/>
          <w:sz w:val="28"/>
          <w:szCs w:val="28"/>
          <w:lang w:val="ru-RU" w:bidi="ar-SA"/>
        </w:rPr>
        <w:t>);</w:t>
      </w:r>
    </w:p>
    <w:p w:rsidR="008722F7" w:rsidRPr="00FC5D4A" w:rsidRDefault="008722F7" w:rsidP="007A3E7E">
      <w:pPr>
        <w:pStyle w:val="a8"/>
        <w:numPr>
          <w:ilvl w:val="0"/>
          <w:numId w:val="33"/>
        </w:numPr>
        <w:autoSpaceDE w:val="0"/>
        <w:autoSpaceDN w:val="0"/>
        <w:adjustRightInd w:val="0"/>
        <w:spacing w:after="0"/>
        <w:rPr>
          <w:rFonts w:cs="Times New Roman"/>
          <w:color w:val="000000"/>
          <w:sz w:val="28"/>
          <w:szCs w:val="28"/>
          <w:lang w:val="ru-RU" w:bidi="ar-SA"/>
        </w:rPr>
      </w:pPr>
      <w:r w:rsidRPr="00FC5D4A">
        <w:rPr>
          <w:rFonts w:cs="Times New Roman"/>
          <w:color w:val="4D0000"/>
          <w:sz w:val="28"/>
          <w:szCs w:val="28"/>
          <w:lang w:val="ru-RU" w:bidi="ar-SA"/>
        </w:rPr>
        <w:lastRenderedPageBreak/>
        <w:t>‘В’</w:t>
      </w:r>
      <w:r w:rsidRPr="00FC5D4A">
        <w:rPr>
          <w:rFonts w:cs="Times New Roman"/>
          <w:color w:val="000000"/>
          <w:sz w:val="28"/>
          <w:szCs w:val="28"/>
          <w:lang w:val="ru-RU" w:bidi="ar-SA"/>
        </w:rPr>
        <w:t>: окончание родительного падежа множественного числа (</w:t>
      </w:r>
      <w:r w:rsidRPr="00FC5D4A">
        <w:rPr>
          <w:rFonts w:cs="Times New Roman"/>
          <w:i/>
          <w:iCs/>
          <w:color w:val="000033"/>
          <w:sz w:val="28"/>
          <w:szCs w:val="28"/>
          <w:lang w:val="ru-RU" w:bidi="ar-SA"/>
        </w:rPr>
        <w:t>“указов”</w:t>
      </w:r>
      <w:r w:rsidR="00DE1C17" w:rsidRPr="00FC5D4A">
        <w:rPr>
          <w:rFonts w:cs="Times New Roman"/>
          <w:color w:val="000000"/>
          <w:sz w:val="28"/>
          <w:szCs w:val="28"/>
          <w:lang w:val="ru-RU" w:bidi="ar-SA"/>
        </w:rPr>
        <w:t>);</w:t>
      </w:r>
    </w:p>
    <w:p w:rsidR="008722F7" w:rsidRPr="00FC5D4A" w:rsidRDefault="008722F7" w:rsidP="007A3E7E">
      <w:pPr>
        <w:pStyle w:val="a8"/>
        <w:numPr>
          <w:ilvl w:val="0"/>
          <w:numId w:val="33"/>
        </w:numPr>
        <w:autoSpaceDE w:val="0"/>
        <w:autoSpaceDN w:val="0"/>
        <w:adjustRightInd w:val="0"/>
        <w:spacing w:after="0"/>
        <w:rPr>
          <w:rFonts w:cs="Times New Roman"/>
          <w:i/>
          <w:iCs/>
          <w:color w:val="000033"/>
          <w:sz w:val="28"/>
          <w:szCs w:val="28"/>
          <w:lang w:val="ru-RU" w:bidi="ar-SA"/>
        </w:rPr>
      </w:pPr>
      <w:r w:rsidRPr="00FC5D4A">
        <w:rPr>
          <w:rFonts w:cs="Times New Roman"/>
          <w:color w:val="4D0000"/>
          <w:sz w:val="28"/>
          <w:szCs w:val="28"/>
          <w:lang w:val="ru-RU" w:bidi="ar-SA"/>
        </w:rPr>
        <w:t>‘Й’</w:t>
      </w:r>
      <w:r w:rsidRPr="00FC5D4A">
        <w:rPr>
          <w:rFonts w:cs="Times New Roman"/>
          <w:color w:val="000000"/>
          <w:sz w:val="28"/>
          <w:szCs w:val="28"/>
          <w:lang w:val="ru-RU" w:bidi="ar-SA"/>
        </w:rPr>
        <w:t>: окончание родительного падежа множественного числа (</w:t>
      </w:r>
      <w:r w:rsidR="00DE1C17" w:rsidRPr="00FC5D4A">
        <w:rPr>
          <w:rFonts w:cs="Times New Roman"/>
          <w:i/>
          <w:iCs/>
          <w:color w:val="000033"/>
          <w:sz w:val="28"/>
          <w:szCs w:val="28"/>
          <w:lang w:val="ru-RU" w:bidi="ar-SA"/>
        </w:rPr>
        <w:t>“распоряже</w:t>
      </w:r>
      <w:r w:rsidRPr="00FC5D4A">
        <w:rPr>
          <w:rFonts w:cs="Times New Roman"/>
          <w:i/>
          <w:iCs/>
          <w:color w:val="000033"/>
          <w:sz w:val="28"/>
          <w:szCs w:val="28"/>
          <w:lang w:val="ru-RU" w:bidi="ar-SA"/>
        </w:rPr>
        <w:t>ний”</w:t>
      </w:r>
      <w:r w:rsidRPr="00FC5D4A">
        <w:rPr>
          <w:rFonts w:cs="Times New Roman"/>
          <w:color w:val="000000"/>
          <w:sz w:val="28"/>
          <w:szCs w:val="28"/>
          <w:lang w:val="ru-RU" w:bidi="ar-SA"/>
        </w:rPr>
        <w:t>)</w:t>
      </w:r>
      <w:r w:rsidR="00DE1C17" w:rsidRPr="00FC5D4A">
        <w:rPr>
          <w:rFonts w:cs="Times New Roman"/>
          <w:color w:val="000000"/>
          <w:sz w:val="28"/>
          <w:szCs w:val="28"/>
          <w:lang w:val="ru-RU" w:bidi="ar-SA"/>
        </w:rPr>
        <w:t>;</w:t>
      </w:r>
    </w:p>
    <w:p w:rsidR="00DE1C17" w:rsidRPr="00FC5D4A" w:rsidRDefault="00DE1C17" w:rsidP="007A3E7E">
      <w:pPr>
        <w:pStyle w:val="a8"/>
        <w:autoSpaceDE w:val="0"/>
        <w:autoSpaceDN w:val="0"/>
        <w:adjustRightInd w:val="0"/>
        <w:spacing w:after="0"/>
        <w:ind w:left="1080"/>
        <w:rPr>
          <w:rFonts w:cs="Times New Roman"/>
          <w:i/>
          <w:iCs/>
          <w:color w:val="000033"/>
          <w:sz w:val="28"/>
          <w:szCs w:val="28"/>
          <w:lang w:val="ru-RU" w:bidi="ar-SA"/>
        </w:rPr>
      </w:pPr>
    </w:p>
    <w:p w:rsidR="004976DC" w:rsidRPr="00FC5D4A" w:rsidRDefault="00DE1C17" w:rsidP="007A3E7E">
      <w:pPr>
        <w:pStyle w:val="a8"/>
        <w:numPr>
          <w:ilvl w:val="0"/>
          <w:numId w:val="32"/>
        </w:numPr>
        <w:jc w:val="both"/>
        <w:rPr>
          <w:rFonts w:cs="Times New Roman"/>
          <w:color w:val="000000"/>
          <w:sz w:val="28"/>
          <w:szCs w:val="28"/>
          <w:lang w:val="ru-RU" w:bidi="ar-SA"/>
        </w:rPr>
      </w:pPr>
      <w:r w:rsidRPr="00FC5D4A">
        <w:rPr>
          <w:rFonts w:cs="Times New Roman"/>
          <w:color w:val="000000"/>
          <w:sz w:val="28"/>
          <w:szCs w:val="28"/>
          <w:lang w:val="ru-RU" w:bidi="ar-SA"/>
        </w:rPr>
        <w:t xml:space="preserve">Среди трех- и четырехбуквенных концовок лемм уже легко угадываются </w:t>
      </w:r>
      <w:r w:rsidR="00E05C7A" w:rsidRPr="00FC5D4A">
        <w:rPr>
          <w:rFonts w:cs="Times New Roman"/>
          <w:color w:val="000000"/>
          <w:sz w:val="28"/>
          <w:szCs w:val="28"/>
          <w:lang w:val="ru-RU" w:bidi="ar-SA"/>
        </w:rPr>
        <w:t>разные способы образования существительных, а также стандартные окончания прилагательных.</w:t>
      </w:r>
    </w:p>
    <w:p w:rsidR="00DE1C17" w:rsidRPr="00FC5D4A" w:rsidRDefault="00DE1C17" w:rsidP="007A3E7E">
      <w:pPr>
        <w:ind w:firstLine="709"/>
        <w:jc w:val="both"/>
        <w:rPr>
          <w:rFonts w:cs="TimesNewRomanPSMT"/>
          <w:color w:val="000000"/>
          <w:sz w:val="28"/>
          <w:szCs w:val="28"/>
          <w:lang w:val="ru-RU" w:bidi="ar-SA"/>
        </w:rPr>
      </w:pPr>
      <w:r w:rsidRPr="00FC5D4A">
        <w:rPr>
          <w:rFonts w:cs="TimesNewRomanPSMT"/>
          <w:noProof/>
          <w:color w:val="000000"/>
          <w:sz w:val="28"/>
          <w:szCs w:val="28"/>
          <w:lang w:val="ru-RU" w:eastAsia="ru-RU" w:bidi="ar-SA"/>
        </w:rPr>
        <w:drawing>
          <wp:inline distT="0" distB="0" distL="0" distR="0">
            <wp:extent cx="3905250" cy="1800225"/>
            <wp:effectExtent l="19050" t="0" r="0" b="0"/>
            <wp:docPr id="9" name="Рисунок 8" descr="трехбу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рехбук.JPG"/>
                    <pic:cNvPicPr/>
                  </pic:nvPicPr>
                  <pic:blipFill>
                    <a:blip r:embed="rId8" cstate="print"/>
                    <a:stretch>
                      <a:fillRect/>
                    </a:stretch>
                  </pic:blipFill>
                  <pic:spPr>
                    <a:xfrm>
                      <a:off x="0" y="0"/>
                      <a:ext cx="3905250" cy="1800225"/>
                    </a:xfrm>
                    <a:prstGeom prst="rect">
                      <a:avLst/>
                    </a:prstGeom>
                  </pic:spPr>
                </pic:pic>
              </a:graphicData>
            </a:graphic>
          </wp:inline>
        </w:drawing>
      </w:r>
    </w:p>
    <w:p w:rsidR="00BD570C" w:rsidRDefault="0076217A" w:rsidP="0076217A">
      <w:pPr>
        <w:autoSpaceDE w:val="0"/>
        <w:autoSpaceDN w:val="0"/>
        <w:adjustRightInd w:val="0"/>
        <w:spacing w:after="0"/>
        <w:ind w:firstLine="709"/>
        <w:rPr>
          <w:rFonts w:cs="TimesNewRomanPS-ItalicMT"/>
          <w:iCs/>
          <w:sz w:val="28"/>
          <w:szCs w:val="28"/>
          <w:lang w:val="ru-RU" w:bidi="ar-SA"/>
        </w:rPr>
      </w:pPr>
      <w:r>
        <w:rPr>
          <w:rFonts w:cs="TimesNewRomanPS-ItalicMT"/>
          <w:iCs/>
          <w:sz w:val="28"/>
          <w:szCs w:val="28"/>
          <w:lang w:val="ru-RU" w:bidi="ar-SA"/>
        </w:rPr>
        <w:t>Напомним, что вышеуказанные результаты приведены для русского языка как родного и обучающим корпусом, основанном на усредненном значении 5 формул удобочитаемости. Интересно будет провести параллели с нашими результатами о вкладе некоторых признаков.</w:t>
      </w:r>
    </w:p>
    <w:p w:rsidR="0076217A" w:rsidRPr="0076217A" w:rsidRDefault="0076217A" w:rsidP="0076217A">
      <w:pPr>
        <w:autoSpaceDE w:val="0"/>
        <w:autoSpaceDN w:val="0"/>
        <w:adjustRightInd w:val="0"/>
        <w:spacing w:after="0"/>
        <w:ind w:firstLine="709"/>
        <w:rPr>
          <w:rFonts w:cs="TimesNewRomanPS-ItalicMT"/>
          <w:iCs/>
          <w:sz w:val="28"/>
          <w:szCs w:val="28"/>
          <w:lang w:val="ru-RU" w:bidi="ar-SA"/>
        </w:rPr>
      </w:pPr>
    </w:p>
    <w:p w:rsidR="000344E0" w:rsidRPr="00FC5D4A" w:rsidRDefault="00E05C7A" w:rsidP="00C6373F">
      <w:pPr>
        <w:ind w:firstLine="709"/>
        <w:jc w:val="both"/>
        <w:rPr>
          <w:rFonts w:cs="Times New Roman"/>
          <w:sz w:val="28"/>
          <w:szCs w:val="28"/>
          <w:lang w:val="ru-RU"/>
        </w:rPr>
      </w:pPr>
      <w:r w:rsidRPr="00FC5D4A">
        <w:rPr>
          <w:rFonts w:cs="Times New Roman"/>
          <w:sz w:val="28"/>
          <w:szCs w:val="28"/>
          <w:lang w:val="ru-RU"/>
        </w:rPr>
        <w:t>Другой</w:t>
      </w:r>
      <w:r w:rsidRPr="00867F5C">
        <w:rPr>
          <w:rFonts w:cs="Times New Roman"/>
          <w:sz w:val="28"/>
          <w:szCs w:val="28"/>
          <w:lang w:val="ru-RU"/>
        </w:rPr>
        <w:t xml:space="preserve"> </w:t>
      </w:r>
      <w:r w:rsidRPr="00FC5D4A">
        <w:rPr>
          <w:rFonts w:cs="Times New Roman"/>
          <w:sz w:val="28"/>
          <w:szCs w:val="28"/>
          <w:lang w:val="ru-RU"/>
        </w:rPr>
        <w:t>подход</w:t>
      </w:r>
      <w:r w:rsidRPr="00867F5C">
        <w:rPr>
          <w:rFonts w:cs="Times New Roman"/>
          <w:sz w:val="28"/>
          <w:szCs w:val="28"/>
          <w:lang w:val="ru-RU"/>
        </w:rPr>
        <w:t xml:space="preserve"> </w:t>
      </w:r>
      <w:r w:rsidRPr="00FC5D4A">
        <w:rPr>
          <w:rFonts w:cs="Times New Roman"/>
          <w:sz w:val="28"/>
          <w:szCs w:val="28"/>
          <w:lang w:val="ru-RU"/>
        </w:rPr>
        <w:t>к</w:t>
      </w:r>
      <w:r w:rsidRPr="00867F5C">
        <w:rPr>
          <w:rFonts w:cs="Times New Roman"/>
          <w:sz w:val="28"/>
          <w:szCs w:val="28"/>
          <w:lang w:val="ru-RU"/>
        </w:rPr>
        <w:t xml:space="preserve"> </w:t>
      </w:r>
      <w:r w:rsidR="00867F5C">
        <w:rPr>
          <w:rFonts w:cs="Times New Roman"/>
          <w:sz w:val="28"/>
          <w:szCs w:val="28"/>
          <w:lang w:val="ru-RU"/>
        </w:rPr>
        <w:t xml:space="preserve">решению проблемы определения уровня текста </w:t>
      </w:r>
      <w:r w:rsidRPr="00FC5D4A">
        <w:rPr>
          <w:rFonts w:cs="Times New Roman"/>
          <w:sz w:val="28"/>
          <w:szCs w:val="28"/>
          <w:lang w:val="ru-RU"/>
        </w:rPr>
        <w:t>предлагают</w:t>
      </w:r>
      <w:r w:rsidRPr="00867F5C">
        <w:rPr>
          <w:rFonts w:cs="Times New Roman"/>
          <w:sz w:val="28"/>
          <w:szCs w:val="28"/>
          <w:lang w:val="ru-RU"/>
        </w:rPr>
        <w:t xml:space="preserve"> </w:t>
      </w:r>
      <w:r w:rsidR="00E1113F" w:rsidRPr="00FC5D4A">
        <w:rPr>
          <w:rFonts w:cs="Times New Roman"/>
          <w:sz w:val="28"/>
          <w:szCs w:val="28"/>
        </w:rPr>
        <w:t>Sarah</w:t>
      </w:r>
      <w:r w:rsidR="00E1113F" w:rsidRPr="00867F5C">
        <w:rPr>
          <w:rFonts w:cs="Times New Roman"/>
          <w:sz w:val="28"/>
          <w:szCs w:val="28"/>
          <w:lang w:val="ru-RU"/>
        </w:rPr>
        <w:t xml:space="preserve"> </w:t>
      </w:r>
      <w:r w:rsidR="00E1113F" w:rsidRPr="00FC5D4A">
        <w:rPr>
          <w:rFonts w:cs="Times New Roman"/>
          <w:sz w:val="28"/>
          <w:szCs w:val="28"/>
        </w:rPr>
        <w:t>E</w:t>
      </w:r>
      <w:r w:rsidR="00E1113F" w:rsidRPr="00867F5C">
        <w:rPr>
          <w:rFonts w:cs="Times New Roman"/>
          <w:sz w:val="28"/>
          <w:szCs w:val="28"/>
          <w:lang w:val="ru-RU"/>
        </w:rPr>
        <w:t xml:space="preserve">. </w:t>
      </w:r>
      <w:r w:rsidR="00E1113F" w:rsidRPr="00FC5D4A">
        <w:rPr>
          <w:rFonts w:cs="Times New Roman"/>
          <w:sz w:val="28"/>
          <w:szCs w:val="28"/>
        </w:rPr>
        <w:t>Schwarm</w:t>
      </w:r>
      <w:r w:rsidR="00E1113F" w:rsidRPr="00867F5C">
        <w:rPr>
          <w:rFonts w:cs="Times New Roman"/>
          <w:sz w:val="28"/>
          <w:szCs w:val="28"/>
          <w:lang w:val="ru-RU"/>
        </w:rPr>
        <w:t xml:space="preserve"> </w:t>
      </w:r>
      <w:r w:rsidR="00E1113F" w:rsidRPr="00FC5D4A">
        <w:rPr>
          <w:rFonts w:cs="Times New Roman"/>
          <w:sz w:val="28"/>
          <w:szCs w:val="28"/>
          <w:lang w:val="ru-RU"/>
        </w:rPr>
        <w:t>и</w:t>
      </w:r>
      <w:r w:rsidR="00E1113F" w:rsidRPr="00867F5C">
        <w:rPr>
          <w:rFonts w:cs="Times New Roman"/>
          <w:sz w:val="28"/>
          <w:szCs w:val="28"/>
          <w:lang w:val="ru-RU"/>
        </w:rPr>
        <w:t xml:space="preserve"> </w:t>
      </w:r>
      <w:r w:rsidR="00E1113F" w:rsidRPr="00FC5D4A">
        <w:rPr>
          <w:rFonts w:cs="Times New Roman"/>
          <w:sz w:val="28"/>
          <w:szCs w:val="28"/>
        </w:rPr>
        <w:t>Mari</w:t>
      </w:r>
      <w:r w:rsidR="00E1113F" w:rsidRPr="00867F5C">
        <w:rPr>
          <w:rFonts w:cs="Times New Roman"/>
          <w:sz w:val="28"/>
          <w:szCs w:val="28"/>
          <w:lang w:val="ru-RU"/>
        </w:rPr>
        <w:t xml:space="preserve"> </w:t>
      </w:r>
      <w:r w:rsidR="00E1113F" w:rsidRPr="00FC5D4A">
        <w:rPr>
          <w:rFonts w:cs="Times New Roman"/>
          <w:sz w:val="28"/>
          <w:szCs w:val="28"/>
        </w:rPr>
        <w:t>Ostendorf</w:t>
      </w:r>
      <w:r w:rsidR="00E1113F" w:rsidRPr="00867F5C">
        <w:rPr>
          <w:rFonts w:cs="Times New Roman"/>
          <w:sz w:val="28"/>
          <w:szCs w:val="28"/>
          <w:lang w:val="ru-RU"/>
        </w:rPr>
        <w:t xml:space="preserve"> </w:t>
      </w:r>
      <w:r w:rsidR="00E1113F" w:rsidRPr="00FC5D4A">
        <w:rPr>
          <w:rFonts w:cs="Times New Roman"/>
          <w:sz w:val="28"/>
          <w:szCs w:val="28"/>
          <w:lang w:val="ru-RU"/>
        </w:rPr>
        <w:t>в</w:t>
      </w:r>
      <w:r w:rsidR="00E1113F" w:rsidRPr="00867F5C">
        <w:rPr>
          <w:rFonts w:cs="Times New Roman"/>
          <w:sz w:val="28"/>
          <w:szCs w:val="28"/>
          <w:lang w:val="ru-RU"/>
        </w:rPr>
        <w:t xml:space="preserve"> </w:t>
      </w:r>
      <w:r w:rsidR="00E1113F" w:rsidRPr="00FC5D4A">
        <w:rPr>
          <w:rFonts w:cs="Times New Roman"/>
          <w:sz w:val="28"/>
          <w:szCs w:val="28"/>
          <w:lang w:val="ru-RU"/>
        </w:rPr>
        <w:t>своей</w:t>
      </w:r>
      <w:r w:rsidR="00E1113F" w:rsidRPr="00867F5C">
        <w:rPr>
          <w:rFonts w:cs="Times New Roman"/>
          <w:sz w:val="28"/>
          <w:szCs w:val="28"/>
          <w:lang w:val="ru-RU"/>
        </w:rPr>
        <w:t xml:space="preserve"> </w:t>
      </w:r>
      <w:r w:rsidR="00E1113F" w:rsidRPr="00FC5D4A">
        <w:rPr>
          <w:rFonts w:cs="Times New Roman"/>
          <w:sz w:val="28"/>
          <w:szCs w:val="28"/>
          <w:lang w:val="ru-RU"/>
        </w:rPr>
        <w:t>работе</w:t>
      </w:r>
      <w:r w:rsidR="00E1113F" w:rsidRPr="00867F5C">
        <w:rPr>
          <w:rFonts w:cs="Times New Roman"/>
          <w:sz w:val="28"/>
          <w:szCs w:val="28"/>
          <w:lang w:val="ru-RU"/>
        </w:rPr>
        <w:t xml:space="preserve"> </w:t>
      </w:r>
      <w:r w:rsidR="00E1113F" w:rsidRPr="00FC5D4A">
        <w:rPr>
          <w:rFonts w:cs="Times New Roman"/>
          <w:sz w:val="28"/>
          <w:szCs w:val="28"/>
        </w:rPr>
        <w:t>Reading</w:t>
      </w:r>
      <w:r w:rsidR="00E1113F" w:rsidRPr="00867F5C">
        <w:rPr>
          <w:rFonts w:cs="Times New Roman"/>
          <w:sz w:val="28"/>
          <w:szCs w:val="28"/>
          <w:lang w:val="ru-RU"/>
        </w:rPr>
        <w:t xml:space="preserve"> </w:t>
      </w:r>
      <w:r w:rsidR="00E1113F" w:rsidRPr="00FC5D4A">
        <w:rPr>
          <w:rFonts w:cs="Times New Roman"/>
          <w:sz w:val="28"/>
          <w:szCs w:val="28"/>
        </w:rPr>
        <w:t>Level</w:t>
      </w:r>
      <w:r w:rsidR="00E1113F" w:rsidRPr="00867F5C">
        <w:rPr>
          <w:rFonts w:cs="Times New Roman"/>
          <w:sz w:val="28"/>
          <w:szCs w:val="28"/>
          <w:lang w:val="ru-RU"/>
        </w:rPr>
        <w:t xml:space="preserve"> </w:t>
      </w:r>
      <w:r w:rsidR="00E1113F" w:rsidRPr="00FC5D4A">
        <w:rPr>
          <w:rFonts w:cs="Times New Roman"/>
          <w:sz w:val="28"/>
          <w:szCs w:val="28"/>
        </w:rPr>
        <w:t>Assessment</w:t>
      </w:r>
      <w:r w:rsidR="00E1113F" w:rsidRPr="00867F5C">
        <w:rPr>
          <w:rFonts w:cs="Times New Roman"/>
          <w:sz w:val="28"/>
          <w:szCs w:val="28"/>
          <w:lang w:val="ru-RU"/>
        </w:rPr>
        <w:t xml:space="preserve"> </w:t>
      </w:r>
      <w:r w:rsidR="00E1113F" w:rsidRPr="00FC5D4A">
        <w:rPr>
          <w:rFonts w:cs="Times New Roman"/>
          <w:sz w:val="28"/>
          <w:szCs w:val="28"/>
        </w:rPr>
        <w:t>Using</w:t>
      </w:r>
      <w:r w:rsidR="00E1113F" w:rsidRPr="00867F5C">
        <w:rPr>
          <w:rFonts w:cs="Times New Roman"/>
          <w:sz w:val="28"/>
          <w:szCs w:val="28"/>
          <w:lang w:val="ru-RU"/>
        </w:rPr>
        <w:t xml:space="preserve"> </w:t>
      </w:r>
      <w:r w:rsidR="00E1113F" w:rsidRPr="00FC5D4A">
        <w:rPr>
          <w:rFonts w:cs="Times New Roman"/>
          <w:sz w:val="28"/>
          <w:szCs w:val="28"/>
        </w:rPr>
        <w:t>Support</w:t>
      </w:r>
      <w:r w:rsidR="00E1113F" w:rsidRPr="00867F5C">
        <w:rPr>
          <w:rFonts w:cs="Times New Roman"/>
          <w:sz w:val="28"/>
          <w:szCs w:val="28"/>
          <w:lang w:val="ru-RU"/>
        </w:rPr>
        <w:t xml:space="preserve"> </w:t>
      </w:r>
      <w:r w:rsidR="00E1113F" w:rsidRPr="00FC5D4A">
        <w:rPr>
          <w:rFonts w:cs="Times New Roman"/>
          <w:sz w:val="28"/>
          <w:szCs w:val="28"/>
        </w:rPr>
        <w:t>Vector</w:t>
      </w:r>
      <w:r w:rsidR="00E1113F" w:rsidRPr="00867F5C">
        <w:rPr>
          <w:rFonts w:cs="Times New Roman"/>
          <w:sz w:val="28"/>
          <w:szCs w:val="28"/>
          <w:lang w:val="ru-RU"/>
        </w:rPr>
        <w:t xml:space="preserve"> </w:t>
      </w:r>
      <w:r w:rsidR="00E1113F" w:rsidRPr="00FC5D4A">
        <w:rPr>
          <w:rFonts w:cs="Times New Roman"/>
          <w:sz w:val="28"/>
          <w:szCs w:val="28"/>
        </w:rPr>
        <w:t>Machines</w:t>
      </w:r>
      <w:r w:rsidR="00E1113F" w:rsidRPr="00867F5C">
        <w:rPr>
          <w:rFonts w:cs="Times New Roman"/>
          <w:sz w:val="28"/>
          <w:szCs w:val="28"/>
          <w:lang w:val="ru-RU"/>
        </w:rPr>
        <w:t xml:space="preserve"> </w:t>
      </w:r>
      <w:r w:rsidR="00E1113F" w:rsidRPr="00FC5D4A">
        <w:rPr>
          <w:rFonts w:cs="Times New Roman"/>
          <w:sz w:val="28"/>
          <w:szCs w:val="28"/>
        </w:rPr>
        <w:t>and</w:t>
      </w:r>
      <w:r w:rsidR="00E1113F" w:rsidRPr="00867F5C">
        <w:rPr>
          <w:rFonts w:cs="Times New Roman"/>
          <w:sz w:val="28"/>
          <w:szCs w:val="28"/>
          <w:lang w:val="ru-RU"/>
        </w:rPr>
        <w:t xml:space="preserve"> </w:t>
      </w:r>
      <w:r w:rsidR="00E1113F" w:rsidRPr="00FC5D4A">
        <w:rPr>
          <w:rFonts w:cs="Times New Roman"/>
          <w:sz w:val="28"/>
          <w:szCs w:val="28"/>
        </w:rPr>
        <w:t>Statistical</w:t>
      </w:r>
      <w:r w:rsidR="00E1113F" w:rsidRPr="00867F5C">
        <w:rPr>
          <w:rFonts w:cs="Times New Roman"/>
          <w:sz w:val="28"/>
          <w:szCs w:val="28"/>
          <w:lang w:val="ru-RU"/>
        </w:rPr>
        <w:t xml:space="preserve"> </w:t>
      </w:r>
      <w:r w:rsidR="00E1113F" w:rsidRPr="00FC5D4A">
        <w:rPr>
          <w:rFonts w:cs="Times New Roman"/>
          <w:sz w:val="28"/>
          <w:szCs w:val="28"/>
        </w:rPr>
        <w:t>Language</w:t>
      </w:r>
      <w:r w:rsidR="00E1113F" w:rsidRPr="00867F5C">
        <w:rPr>
          <w:rFonts w:cs="Times New Roman"/>
          <w:sz w:val="28"/>
          <w:szCs w:val="28"/>
          <w:lang w:val="ru-RU"/>
        </w:rPr>
        <w:t xml:space="preserve"> </w:t>
      </w:r>
      <w:r w:rsidR="00E1113F" w:rsidRPr="00C6373F">
        <w:rPr>
          <w:rFonts w:cs="Times New Roman"/>
          <w:sz w:val="28"/>
          <w:szCs w:val="28"/>
        </w:rPr>
        <w:t>Models</w:t>
      </w:r>
      <w:r w:rsidRPr="00867F5C">
        <w:rPr>
          <w:rFonts w:cs="Times New Roman"/>
          <w:sz w:val="28"/>
          <w:szCs w:val="28"/>
          <w:lang w:val="ru-RU"/>
        </w:rPr>
        <w:t xml:space="preserve">. </w:t>
      </w:r>
      <w:r w:rsidR="00C6373F">
        <w:rPr>
          <w:rFonts w:cs="Times New Roman"/>
          <w:sz w:val="28"/>
          <w:szCs w:val="28"/>
          <w:lang w:val="ru-RU"/>
        </w:rPr>
        <w:t>(</w:t>
      </w:r>
      <w:r w:rsidR="0076217A">
        <w:rPr>
          <w:rFonts w:cs="Times New Roman"/>
          <w:sz w:val="28"/>
          <w:szCs w:val="28"/>
        </w:rPr>
        <w:t>Schwa</w:t>
      </w:r>
      <w:r w:rsidR="00C6373F">
        <w:rPr>
          <w:rFonts w:cs="Times New Roman"/>
          <w:sz w:val="28"/>
          <w:szCs w:val="28"/>
        </w:rPr>
        <w:t>rm</w:t>
      </w:r>
      <w:r w:rsidR="00C6373F" w:rsidRPr="00C6373F">
        <w:rPr>
          <w:rFonts w:cs="Times New Roman"/>
          <w:sz w:val="28"/>
          <w:szCs w:val="28"/>
          <w:lang w:val="ru-RU"/>
        </w:rPr>
        <w:t xml:space="preserve">, </w:t>
      </w:r>
      <w:r w:rsidR="00C6373F">
        <w:rPr>
          <w:rFonts w:cs="Times New Roman"/>
          <w:sz w:val="28"/>
          <w:szCs w:val="28"/>
        </w:rPr>
        <w:t>Ostendorf</w:t>
      </w:r>
      <w:r w:rsidR="00C6373F" w:rsidRPr="00C6373F">
        <w:rPr>
          <w:rFonts w:cs="Times New Roman"/>
          <w:sz w:val="28"/>
          <w:szCs w:val="28"/>
          <w:lang w:val="ru-RU"/>
        </w:rPr>
        <w:t>, 2005</w:t>
      </w:r>
      <w:r w:rsidR="00C6373F">
        <w:rPr>
          <w:rFonts w:cs="Times New Roman"/>
          <w:sz w:val="28"/>
          <w:szCs w:val="28"/>
          <w:lang w:val="ru-RU"/>
        </w:rPr>
        <w:t xml:space="preserve">) </w:t>
      </w:r>
      <w:r w:rsidRPr="00FC5D4A">
        <w:rPr>
          <w:rFonts w:cs="Times New Roman"/>
          <w:sz w:val="28"/>
          <w:szCs w:val="28"/>
          <w:lang w:val="ru-RU"/>
        </w:rPr>
        <w:t xml:space="preserve">Авторы строят </w:t>
      </w:r>
      <w:r w:rsidR="000344E0" w:rsidRPr="00FC5D4A">
        <w:rPr>
          <w:rFonts w:cs="Times New Roman"/>
          <w:sz w:val="28"/>
          <w:szCs w:val="28"/>
          <w:lang w:val="ru-RU"/>
        </w:rPr>
        <w:t xml:space="preserve">статистическую </w:t>
      </w:r>
      <w:r w:rsidR="00E1113F" w:rsidRPr="00FC5D4A">
        <w:rPr>
          <w:rFonts w:cs="Times New Roman"/>
          <w:sz w:val="28"/>
          <w:szCs w:val="28"/>
          <w:lang w:val="ru-RU"/>
        </w:rPr>
        <w:t xml:space="preserve">языковую модель на основе </w:t>
      </w:r>
      <w:r w:rsidRPr="00FC5D4A">
        <w:rPr>
          <w:rFonts w:cs="Times New Roman"/>
          <w:sz w:val="28"/>
          <w:szCs w:val="28"/>
          <w:lang w:val="ru-RU"/>
        </w:rPr>
        <w:t>корпуса</w:t>
      </w:r>
      <w:r w:rsidR="000344E0" w:rsidRPr="00FC5D4A">
        <w:rPr>
          <w:rFonts w:cs="Times New Roman"/>
          <w:sz w:val="28"/>
          <w:szCs w:val="28"/>
          <w:lang w:val="ru-RU"/>
        </w:rPr>
        <w:t>, содержащего около 2500</w:t>
      </w:r>
      <w:r w:rsidRPr="00FC5D4A">
        <w:rPr>
          <w:rFonts w:cs="Times New Roman"/>
          <w:sz w:val="28"/>
          <w:szCs w:val="28"/>
          <w:lang w:val="ru-RU"/>
        </w:rPr>
        <w:t xml:space="preserve"> текстов </w:t>
      </w:r>
      <w:r w:rsidR="00E1113F" w:rsidRPr="00FC5D4A">
        <w:rPr>
          <w:rFonts w:cs="Times New Roman"/>
          <w:sz w:val="28"/>
          <w:szCs w:val="28"/>
          <w:lang w:val="ru-RU"/>
        </w:rPr>
        <w:t xml:space="preserve">еженедельного выпуска детского журнала Reader, где </w:t>
      </w:r>
      <w:r w:rsidRPr="00FC5D4A">
        <w:rPr>
          <w:rFonts w:cs="Times New Roman"/>
          <w:sz w:val="28"/>
          <w:szCs w:val="28"/>
          <w:lang w:val="ru-RU"/>
        </w:rPr>
        <w:t>у</w:t>
      </w:r>
      <w:r w:rsidR="00E1113F" w:rsidRPr="00FC5D4A">
        <w:rPr>
          <w:rFonts w:cs="Times New Roman"/>
          <w:sz w:val="28"/>
          <w:szCs w:val="28"/>
          <w:lang w:val="ru-RU"/>
        </w:rPr>
        <w:t>же присутствует деление на грейды</w:t>
      </w:r>
      <w:r w:rsidRPr="00FC5D4A">
        <w:rPr>
          <w:rFonts w:cs="Times New Roman"/>
          <w:sz w:val="28"/>
          <w:szCs w:val="28"/>
          <w:lang w:val="ru-RU"/>
        </w:rPr>
        <w:t xml:space="preserve"> (школьные классы)</w:t>
      </w:r>
      <w:r w:rsidR="00E1113F" w:rsidRPr="00FC5D4A">
        <w:rPr>
          <w:rFonts w:cs="Times New Roman"/>
          <w:sz w:val="28"/>
          <w:szCs w:val="28"/>
          <w:lang w:val="ru-RU"/>
        </w:rPr>
        <w:t xml:space="preserve"> читателей, а также не основе параллельных текстов из энциклопедии Britanica и CNN для взрослых и для детей.</w:t>
      </w:r>
      <w:r w:rsidR="000344E0" w:rsidRPr="00FC5D4A">
        <w:rPr>
          <w:rFonts w:cs="Times New Roman"/>
          <w:sz w:val="28"/>
          <w:szCs w:val="28"/>
          <w:lang w:val="ru-RU"/>
        </w:rPr>
        <w:t xml:space="preserve"> </w:t>
      </w:r>
    </w:p>
    <w:p w:rsidR="00E1113F" w:rsidRDefault="00E1113F" w:rsidP="00C6373F">
      <w:pPr>
        <w:autoSpaceDE w:val="0"/>
        <w:autoSpaceDN w:val="0"/>
        <w:adjustRightInd w:val="0"/>
        <w:spacing w:after="0"/>
        <w:ind w:firstLine="709"/>
        <w:jc w:val="both"/>
        <w:rPr>
          <w:rFonts w:cs="Times-Roman~15"/>
          <w:sz w:val="28"/>
          <w:szCs w:val="28"/>
          <w:lang w:val="ru-RU" w:bidi="ar-SA"/>
        </w:rPr>
      </w:pPr>
      <w:r w:rsidRPr="00FC5D4A">
        <w:rPr>
          <w:rFonts w:cs="Times New Roman"/>
          <w:sz w:val="28"/>
          <w:szCs w:val="28"/>
          <w:lang w:val="ru-RU"/>
        </w:rPr>
        <w:t xml:space="preserve">Особенность этой работы состоит в том, что авторы не ставили целью отнесение текста к какому-либо классу сложности,  </w:t>
      </w:r>
      <w:r w:rsidR="006E712D" w:rsidRPr="00FC5D4A">
        <w:rPr>
          <w:rFonts w:cs="Times New Roman"/>
          <w:sz w:val="28"/>
          <w:szCs w:val="28"/>
          <w:lang w:val="ru-RU"/>
        </w:rPr>
        <w:t xml:space="preserve">их интересует </w:t>
      </w:r>
      <w:r w:rsidRPr="00FC5D4A">
        <w:rPr>
          <w:rFonts w:cs="Times New Roman"/>
          <w:sz w:val="28"/>
          <w:szCs w:val="28"/>
          <w:lang w:val="ru-RU"/>
        </w:rPr>
        <w:t>YES-NO решение, подходит ли этот текст заданному уровню.</w:t>
      </w:r>
      <w:r w:rsidR="000344E0" w:rsidRPr="00FC5D4A">
        <w:rPr>
          <w:rFonts w:cs="Times New Roman"/>
          <w:sz w:val="28"/>
          <w:szCs w:val="28"/>
          <w:lang w:val="ru-RU"/>
        </w:rPr>
        <w:t xml:space="preserve"> Предсказательная модель на основе опорных векторов (</w:t>
      </w:r>
      <w:r w:rsidR="000344E0" w:rsidRPr="00FC5D4A">
        <w:rPr>
          <w:rFonts w:cs="Times New Roman"/>
          <w:sz w:val="28"/>
          <w:szCs w:val="28"/>
        </w:rPr>
        <w:t>SVM</w:t>
      </w:r>
      <w:r w:rsidR="000344E0" w:rsidRPr="00FC5D4A">
        <w:rPr>
          <w:rFonts w:cs="Times New Roman"/>
          <w:sz w:val="28"/>
          <w:szCs w:val="28"/>
          <w:lang w:val="ru-RU"/>
        </w:rPr>
        <w:t xml:space="preserve"> </w:t>
      </w:r>
      <w:r w:rsidR="000344E0" w:rsidRPr="00FC5D4A">
        <w:rPr>
          <w:rFonts w:cs="Times New Roman"/>
          <w:sz w:val="28"/>
          <w:szCs w:val="28"/>
        </w:rPr>
        <w:t>model</w:t>
      </w:r>
      <w:r w:rsidR="000344E0" w:rsidRPr="00FC5D4A">
        <w:rPr>
          <w:rFonts w:cs="Times New Roman"/>
          <w:sz w:val="28"/>
          <w:szCs w:val="28"/>
          <w:lang w:val="ru-RU"/>
        </w:rPr>
        <w:t>)</w:t>
      </w:r>
      <w:r w:rsidR="006E57E2" w:rsidRPr="00FC5D4A">
        <w:rPr>
          <w:rFonts w:cs="Times New Roman"/>
          <w:sz w:val="28"/>
          <w:szCs w:val="28"/>
          <w:lang w:val="ru-RU"/>
        </w:rPr>
        <w:t xml:space="preserve"> получает</w:t>
      </w:r>
      <w:r w:rsidR="000344E0" w:rsidRPr="00FC5D4A">
        <w:rPr>
          <w:rFonts w:cs="Times New Roman"/>
          <w:sz w:val="28"/>
          <w:szCs w:val="28"/>
          <w:lang w:val="ru-RU"/>
        </w:rPr>
        <w:t xml:space="preserve"> на вход как более-менее традиционные признаки (средняя длина предло</w:t>
      </w:r>
      <w:r w:rsidR="006E57E2" w:rsidRPr="00FC5D4A">
        <w:rPr>
          <w:rFonts w:cs="Times New Roman"/>
          <w:sz w:val="28"/>
          <w:szCs w:val="28"/>
          <w:lang w:val="ru-RU"/>
        </w:rPr>
        <w:t>жения, средняя длина слова в сл</w:t>
      </w:r>
      <w:r w:rsidR="000344E0" w:rsidRPr="00FC5D4A">
        <w:rPr>
          <w:rFonts w:cs="Times New Roman"/>
          <w:sz w:val="28"/>
          <w:szCs w:val="28"/>
          <w:lang w:val="ru-RU"/>
        </w:rPr>
        <w:t xml:space="preserve">огах, вхождения в </w:t>
      </w:r>
      <w:r w:rsidR="000344E0" w:rsidRPr="00FC5D4A">
        <w:rPr>
          <w:rFonts w:cs="Times New Roman"/>
          <w:sz w:val="28"/>
          <w:szCs w:val="28"/>
          <w:lang w:val="ru-RU"/>
        </w:rPr>
        <w:lastRenderedPageBreak/>
        <w:t xml:space="preserve">частотные списки, </w:t>
      </w:r>
      <w:r w:rsidR="006E57E2" w:rsidRPr="00FC5D4A">
        <w:rPr>
          <w:rFonts w:cs="Times New Roman"/>
          <w:sz w:val="28"/>
          <w:szCs w:val="28"/>
          <w:lang w:val="ru-RU"/>
        </w:rPr>
        <w:t xml:space="preserve">частота синтаксических конструкций, </w:t>
      </w:r>
      <w:r w:rsidR="000344E0" w:rsidRPr="00FC5D4A">
        <w:rPr>
          <w:rFonts w:cs="Times New Roman"/>
          <w:sz w:val="28"/>
          <w:szCs w:val="28"/>
          <w:lang w:val="ru-RU"/>
        </w:rPr>
        <w:t xml:space="preserve">оценка текста по Флешу-Кинсайду), так и </w:t>
      </w:r>
      <w:r w:rsidR="006E57E2" w:rsidRPr="00FC5D4A">
        <w:rPr>
          <w:rFonts w:cs="Times New Roman"/>
          <w:sz w:val="28"/>
          <w:szCs w:val="28"/>
          <w:lang w:val="ru-RU"/>
        </w:rPr>
        <w:t>12 признаков на основе языковой модели. Статистическая языковая модель (Statistical Language Models) на основе обучающих данных предсказывает вероятность появления конкретной последовательности из n слов.</w:t>
      </w:r>
      <w:r w:rsidR="006E57E2" w:rsidRPr="00FC5D4A">
        <w:rPr>
          <w:rFonts w:cs="Times-Roman~15"/>
          <w:sz w:val="28"/>
          <w:szCs w:val="28"/>
          <w:lang w:val="ru-RU" w:bidi="ar-SA"/>
        </w:rPr>
        <w:t xml:space="preserve"> </w:t>
      </w:r>
    </w:p>
    <w:p w:rsidR="00A42240" w:rsidRDefault="00A42240" w:rsidP="00C6373F">
      <w:pPr>
        <w:autoSpaceDE w:val="0"/>
        <w:autoSpaceDN w:val="0"/>
        <w:adjustRightInd w:val="0"/>
        <w:spacing w:after="0"/>
        <w:ind w:firstLine="709"/>
        <w:jc w:val="both"/>
        <w:rPr>
          <w:rFonts w:cs="Times-Roman~15"/>
          <w:sz w:val="28"/>
          <w:szCs w:val="28"/>
          <w:lang w:val="ru-RU" w:bidi="ar-SA"/>
        </w:rPr>
      </w:pPr>
    </w:p>
    <w:p w:rsidR="00A42240" w:rsidRPr="00FC5D4A" w:rsidRDefault="00A42240" w:rsidP="00A42240">
      <w:pPr>
        <w:autoSpaceDE w:val="0"/>
        <w:autoSpaceDN w:val="0"/>
        <w:adjustRightInd w:val="0"/>
        <w:spacing w:after="0"/>
        <w:ind w:firstLine="709"/>
        <w:jc w:val="both"/>
        <w:rPr>
          <w:rFonts w:cs="Times New Roman"/>
          <w:sz w:val="28"/>
          <w:szCs w:val="28"/>
          <w:lang w:val="ru-RU" w:bidi="ar-SA"/>
        </w:rPr>
      </w:pPr>
      <w:r w:rsidRPr="004E4D3A">
        <w:rPr>
          <w:rFonts w:cs="Times New Roman"/>
          <w:sz w:val="28"/>
          <w:szCs w:val="28"/>
          <w:lang w:val="ru-RU" w:bidi="ar-SA"/>
        </w:rPr>
        <w:t xml:space="preserve">Метод компонентного анализа признаков для задач определения сложности предлагается в работе </w:t>
      </w:r>
      <w:r w:rsidRPr="004E4D3A">
        <w:rPr>
          <w:rFonts w:cs="Times New Roman"/>
          <w:sz w:val="28"/>
          <w:szCs w:val="28"/>
          <w:lang w:bidi="ar-SA"/>
        </w:rPr>
        <w:t>S</w:t>
      </w:r>
      <w:r w:rsidRPr="004E4D3A">
        <w:rPr>
          <w:rFonts w:cs="Times New Roman"/>
          <w:sz w:val="28"/>
          <w:szCs w:val="28"/>
          <w:lang w:val="ru-RU" w:bidi="ar-SA"/>
        </w:rPr>
        <w:t xml:space="preserve">. </w:t>
      </w:r>
      <w:r w:rsidRPr="004E4D3A">
        <w:rPr>
          <w:rFonts w:cs="Times New Roman"/>
          <w:sz w:val="28"/>
          <w:szCs w:val="28"/>
          <w:lang w:bidi="ar-SA"/>
        </w:rPr>
        <w:t>Sharoff</w:t>
      </w:r>
      <w:r w:rsidRPr="004E4D3A">
        <w:rPr>
          <w:rFonts w:cs="Times New Roman"/>
          <w:sz w:val="28"/>
          <w:szCs w:val="28"/>
          <w:lang w:val="ru-RU" w:bidi="ar-SA"/>
        </w:rPr>
        <w:t xml:space="preserve"> (</w:t>
      </w:r>
      <w:r w:rsidRPr="004E4D3A">
        <w:rPr>
          <w:rFonts w:cs="Times New Roman"/>
          <w:sz w:val="28"/>
          <w:szCs w:val="28"/>
          <w:lang w:bidi="ar-SA"/>
        </w:rPr>
        <w:t>Sharoff</w:t>
      </w:r>
      <w:r w:rsidRPr="004E4D3A">
        <w:rPr>
          <w:rFonts w:cs="Times New Roman"/>
          <w:sz w:val="28"/>
          <w:szCs w:val="28"/>
          <w:lang w:val="ru-RU" w:bidi="ar-SA"/>
        </w:rPr>
        <w:t xml:space="preserve"> </w:t>
      </w:r>
      <w:r w:rsidRPr="004E4D3A">
        <w:rPr>
          <w:rFonts w:cs="Times New Roman"/>
          <w:sz w:val="28"/>
          <w:szCs w:val="28"/>
          <w:lang w:bidi="ar-SA"/>
        </w:rPr>
        <w:t>et</w:t>
      </w:r>
      <w:r w:rsidRPr="004E4D3A">
        <w:rPr>
          <w:rFonts w:cs="Times New Roman"/>
          <w:sz w:val="28"/>
          <w:szCs w:val="28"/>
          <w:lang w:val="ru-RU" w:bidi="ar-SA"/>
        </w:rPr>
        <w:t xml:space="preserve"> </w:t>
      </w:r>
      <w:r w:rsidRPr="004E4D3A">
        <w:rPr>
          <w:rFonts w:cs="Times New Roman"/>
          <w:sz w:val="28"/>
          <w:szCs w:val="28"/>
          <w:lang w:bidi="ar-SA"/>
        </w:rPr>
        <w:t>al</w:t>
      </w:r>
      <w:r w:rsidRPr="004E4D3A">
        <w:rPr>
          <w:rFonts w:cs="Times New Roman"/>
          <w:sz w:val="28"/>
          <w:szCs w:val="28"/>
          <w:lang w:val="ru-RU" w:bidi="ar-SA"/>
        </w:rPr>
        <w:t>, 2008).</w:t>
      </w:r>
      <w:r w:rsidRPr="00FC5D4A">
        <w:rPr>
          <w:rFonts w:cs="Times New Roman"/>
          <w:sz w:val="28"/>
          <w:szCs w:val="28"/>
          <w:lang w:val="ru-RU" w:bidi="ar-SA"/>
        </w:rPr>
        <w:t xml:space="preserve"> </w:t>
      </w:r>
      <w:r>
        <w:rPr>
          <w:rFonts w:cs="Times New Roman"/>
          <w:sz w:val="28"/>
          <w:szCs w:val="28"/>
          <w:lang w:val="ru-RU" w:bidi="ar-SA"/>
        </w:rPr>
        <w:t xml:space="preserve">Эксперимент проводился для английского на материале параллельных статей Википедии и </w:t>
      </w:r>
      <w:r>
        <w:rPr>
          <w:rFonts w:cs="Times New Roman"/>
          <w:sz w:val="28"/>
          <w:szCs w:val="28"/>
          <w:lang w:bidi="ar-SA"/>
        </w:rPr>
        <w:t>Simple</w:t>
      </w:r>
      <w:r w:rsidRPr="009F28FE">
        <w:rPr>
          <w:rFonts w:cs="Times New Roman"/>
          <w:sz w:val="28"/>
          <w:szCs w:val="28"/>
          <w:lang w:val="ru-RU" w:bidi="ar-SA"/>
        </w:rPr>
        <w:t xml:space="preserve"> </w:t>
      </w:r>
      <w:r>
        <w:rPr>
          <w:rFonts w:cs="Times New Roman"/>
          <w:sz w:val="28"/>
          <w:szCs w:val="28"/>
          <w:lang w:bidi="ar-SA"/>
        </w:rPr>
        <w:t>English</w:t>
      </w:r>
      <w:r w:rsidRPr="009F28FE">
        <w:rPr>
          <w:rFonts w:cs="Times New Roman"/>
          <w:sz w:val="28"/>
          <w:szCs w:val="28"/>
          <w:lang w:val="ru-RU" w:bidi="ar-SA"/>
        </w:rPr>
        <w:t xml:space="preserve"> </w:t>
      </w:r>
      <w:r>
        <w:rPr>
          <w:rFonts w:cs="Times New Roman"/>
          <w:sz w:val="28"/>
          <w:szCs w:val="28"/>
          <w:lang w:bidi="ar-SA"/>
        </w:rPr>
        <w:t>Wikipedia</w:t>
      </w:r>
      <w:r w:rsidRPr="009F28FE">
        <w:rPr>
          <w:rFonts w:cs="Times New Roman"/>
          <w:sz w:val="28"/>
          <w:szCs w:val="28"/>
          <w:lang w:val="ru-RU" w:bidi="ar-SA"/>
        </w:rPr>
        <w:t xml:space="preserve"> (</w:t>
      </w:r>
      <w:r>
        <w:rPr>
          <w:rFonts w:cs="Times New Roman"/>
          <w:sz w:val="28"/>
          <w:szCs w:val="28"/>
          <w:lang w:val="ru-RU" w:bidi="ar-SA"/>
        </w:rPr>
        <w:t>этот момент будет рассмотрен подробнее в разделе 2.1.</w:t>
      </w:r>
      <w:r w:rsidRPr="009F28FE">
        <w:rPr>
          <w:rFonts w:cs="Times New Roman"/>
          <w:sz w:val="28"/>
          <w:szCs w:val="28"/>
          <w:lang w:val="ru-RU" w:bidi="ar-SA"/>
        </w:rPr>
        <w:t>)</w:t>
      </w:r>
      <w:r>
        <w:rPr>
          <w:rFonts w:cs="Times New Roman"/>
          <w:sz w:val="28"/>
          <w:szCs w:val="28"/>
          <w:lang w:val="ru-RU" w:bidi="ar-SA"/>
        </w:rPr>
        <w:t xml:space="preserve">, для русского и китайского языков - на материале сравнения неадаптированных статей на одну и ту же тему в обычных новостных изданиях и на сайте </w:t>
      </w:r>
      <w:r>
        <w:rPr>
          <w:rFonts w:cs="Times New Roman"/>
          <w:sz w:val="28"/>
          <w:szCs w:val="28"/>
          <w:lang w:bidi="ar-SA"/>
        </w:rPr>
        <w:t>BBC</w:t>
      </w:r>
      <w:r>
        <w:rPr>
          <w:rFonts w:cs="Times New Roman"/>
          <w:sz w:val="28"/>
          <w:szCs w:val="28"/>
          <w:lang w:val="ru-RU" w:bidi="ar-SA"/>
        </w:rPr>
        <w:t>, которые по экспертной оценке являются более простыми. В качестве признаков были предложены:</w:t>
      </w:r>
    </w:p>
    <w:p w:rsidR="00A42240" w:rsidRPr="00FC5D4A" w:rsidRDefault="00A42240" w:rsidP="00A42240">
      <w:pPr>
        <w:autoSpaceDE w:val="0"/>
        <w:autoSpaceDN w:val="0"/>
        <w:adjustRightInd w:val="0"/>
        <w:spacing w:after="0"/>
        <w:jc w:val="both"/>
        <w:rPr>
          <w:rFonts w:cs="Times New Roman"/>
          <w:sz w:val="28"/>
          <w:szCs w:val="28"/>
          <w:lang w:val="ru-RU" w:bidi="ar-SA"/>
        </w:rPr>
      </w:pPr>
    </w:p>
    <w:p w:rsidR="00A42240" w:rsidRPr="00FC5D4A" w:rsidRDefault="00A42240" w:rsidP="00A42240">
      <w:pPr>
        <w:pStyle w:val="a8"/>
        <w:numPr>
          <w:ilvl w:val="0"/>
          <w:numId w:val="34"/>
        </w:numPr>
        <w:autoSpaceDE w:val="0"/>
        <w:autoSpaceDN w:val="0"/>
        <w:adjustRightInd w:val="0"/>
        <w:spacing w:after="0"/>
        <w:jc w:val="both"/>
        <w:rPr>
          <w:rFonts w:cs="Times New Roman"/>
          <w:sz w:val="28"/>
          <w:szCs w:val="28"/>
          <w:lang w:val="ru-RU" w:bidi="ar-SA"/>
        </w:rPr>
      </w:pPr>
      <w:r w:rsidRPr="00FC5D4A">
        <w:rPr>
          <w:rFonts w:cs="Times New Roman"/>
          <w:sz w:val="28"/>
          <w:szCs w:val="28"/>
          <w:lang w:val="ru-RU" w:bidi="ar-SA"/>
        </w:rPr>
        <w:t>доля слов, входящих в частотные списки</w:t>
      </w:r>
    </w:p>
    <w:p w:rsidR="00A42240" w:rsidRPr="00FC5D4A" w:rsidRDefault="00A42240" w:rsidP="00A42240">
      <w:pPr>
        <w:pStyle w:val="a8"/>
        <w:numPr>
          <w:ilvl w:val="0"/>
          <w:numId w:val="34"/>
        </w:numPr>
        <w:autoSpaceDE w:val="0"/>
        <w:autoSpaceDN w:val="0"/>
        <w:adjustRightInd w:val="0"/>
        <w:spacing w:after="0"/>
        <w:jc w:val="both"/>
        <w:rPr>
          <w:rFonts w:cs="Times New Roman"/>
          <w:sz w:val="28"/>
          <w:szCs w:val="28"/>
          <w:lang w:val="ru-RU" w:bidi="ar-SA"/>
        </w:rPr>
      </w:pPr>
      <w:r w:rsidRPr="00FC5D4A">
        <w:rPr>
          <w:rFonts w:cs="Times New Roman"/>
          <w:sz w:val="28"/>
          <w:szCs w:val="28"/>
          <w:lang w:val="ru-RU" w:bidi="ar-SA"/>
        </w:rPr>
        <w:t>средняя длина предложения</w:t>
      </w:r>
    </w:p>
    <w:p w:rsidR="00A42240" w:rsidRPr="00FC5D4A" w:rsidRDefault="00A42240" w:rsidP="00A42240">
      <w:pPr>
        <w:pStyle w:val="a8"/>
        <w:numPr>
          <w:ilvl w:val="0"/>
          <w:numId w:val="34"/>
        </w:numPr>
        <w:autoSpaceDE w:val="0"/>
        <w:autoSpaceDN w:val="0"/>
        <w:adjustRightInd w:val="0"/>
        <w:spacing w:after="0"/>
        <w:jc w:val="both"/>
        <w:rPr>
          <w:rFonts w:cs="Times New Roman"/>
          <w:sz w:val="28"/>
          <w:szCs w:val="28"/>
          <w:lang w:val="ru-RU" w:bidi="ar-SA"/>
        </w:rPr>
      </w:pPr>
      <w:r w:rsidRPr="00FC5D4A">
        <w:rPr>
          <w:rFonts w:cs="Times New Roman"/>
          <w:sz w:val="28"/>
          <w:szCs w:val="28"/>
          <w:lang w:val="ru-RU" w:bidi="ar-SA"/>
        </w:rPr>
        <w:t>средняя длина слова в слогах</w:t>
      </w:r>
    </w:p>
    <w:p w:rsidR="00A42240" w:rsidRPr="00FC5D4A" w:rsidRDefault="00A42240" w:rsidP="00A42240">
      <w:pPr>
        <w:pStyle w:val="a8"/>
        <w:numPr>
          <w:ilvl w:val="0"/>
          <w:numId w:val="34"/>
        </w:numPr>
        <w:autoSpaceDE w:val="0"/>
        <w:autoSpaceDN w:val="0"/>
        <w:adjustRightInd w:val="0"/>
        <w:spacing w:after="0"/>
        <w:jc w:val="both"/>
        <w:rPr>
          <w:rFonts w:cs="Times New Roman"/>
          <w:sz w:val="28"/>
          <w:szCs w:val="28"/>
          <w:lang w:val="ru-RU" w:bidi="ar-SA"/>
        </w:rPr>
      </w:pPr>
      <w:r w:rsidRPr="00FC5D4A">
        <w:rPr>
          <w:rFonts w:cs="Times New Roman"/>
          <w:sz w:val="28"/>
          <w:szCs w:val="28"/>
          <w:lang w:val="ru-RU" w:bidi="ar-SA"/>
        </w:rPr>
        <w:t>индекс Флэша</w:t>
      </w:r>
    </w:p>
    <w:p w:rsidR="00A42240" w:rsidRPr="00FC5D4A" w:rsidRDefault="00A42240" w:rsidP="00A42240">
      <w:pPr>
        <w:pStyle w:val="a8"/>
        <w:numPr>
          <w:ilvl w:val="0"/>
          <w:numId w:val="34"/>
        </w:numPr>
        <w:autoSpaceDE w:val="0"/>
        <w:autoSpaceDN w:val="0"/>
        <w:adjustRightInd w:val="0"/>
        <w:spacing w:after="0"/>
        <w:jc w:val="both"/>
        <w:rPr>
          <w:rFonts w:cs="Times New Roman"/>
          <w:sz w:val="28"/>
          <w:szCs w:val="28"/>
          <w:lang w:val="ru-RU" w:bidi="ar-SA"/>
        </w:rPr>
      </w:pPr>
      <w:r w:rsidRPr="00FC5D4A">
        <w:rPr>
          <w:rFonts w:cs="Times New Roman"/>
          <w:sz w:val="28"/>
          <w:szCs w:val="28"/>
          <w:lang w:val="ru-RU" w:bidi="ar-SA"/>
        </w:rPr>
        <w:t xml:space="preserve">доля конструкций, входящих в частотный список частеречных триграмм </w:t>
      </w:r>
    </w:p>
    <w:p w:rsidR="00A42240" w:rsidRPr="00FC5D4A" w:rsidRDefault="00A42240" w:rsidP="00A42240">
      <w:pPr>
        <w:pStyle w:val="a8"/>
        <w:numPr>
          <w:ilvl w:val="0"/>
          <w:numId w:val="34"/>
        </w:numPr>
        <w:autoSpaceDE w:val="0"/>
        <w:autoSpaceDN w:val="0"/>
        <w:adjustRightInd w:val="0"/>
        <w:spacing w:after="0"/>
        <w:jc w:val="both"/>
        <w:rPr>
          <w:rFonts w:cs="Times New Roman"/>
          <w:sz w:val="28"/>
          <w:szCs w:val="28"/>
          <w:lang w:val="ru-RU" w:bidi="ar-SA"/>
        </w:rPr>
      </w:pPr>
      <w:r w:rsidRPr="00FC5D4A">
        <w:rPr>
          <w:rFonts w:cs="Times New Roman"/>
          <w:sz w:val="28"/>
          <w:szCs w:val="28"/>
          <w:lang w:val="ru-RU" w:bidi="ar-SA"/>
        </w:rPr>
        <w:t>среднее число союзов в предложении</w:t>
      </w:r>
    </w:p>
    <w:p w:rsidR="00A42240" w:rsidRPr="00FC5D4A" w:rsidRDefault="00A42240" w:rsidP="00A42240">
      <w:pPr>
        <w:pStyle w:val="a8"/>
        <w:numPr>
          <w:ilvl w:val="0"/>
          <w:numId w:val="34"/>
        </w:numPr>
        <w:autoSpaceDE w:val="0"/>
        <w:autoSpaceDN w:val="0"/>
        <w:adjustRightInd w:val="0"/>
        <w:spacing w:after="0"/>
        <w:jc w:val="both"/>
        <w:rPr>
          <w:rFonts w:cs="Times New Roman"/>
          <w:sz w:val="28"/>
          <w:szCs w:val="28"/>
          <w:lang w:val="ru-RU" w:bidi="ar-SA"/>
        </w:rPr>
      </w:pPr>
      <w:r w:rsidRPr="00FC5D4A">
        <w:rPr>
          <w:rFonts w:cs="Times New Roman"/>
          <w:sz w:val="28"/>
          <w:szCs w:val="28"/>
          <w:lang w:val="ru-RU" w:bidi="ar-SA"/>
        </w:rPr>
        <w:t>среднее число полнозначных глаголов на предложение</w:t>
      </w:r>
    </w:p>
    <w:p w:rsidR="00A42240" w:rsidRPr="00FC5D4A" w:rsidRDefault="00A42240" w:rsidP="00A42240">
      <w:pPr>
        <w:pStyle w:val="a8"/>
        <w:numPr>
          <w:ilvl w:val="0"/>
          <w:numId w:val="34"/>
        </w:numPr>
        <w:autoSpaceDE w:val="0"/>
        <w:autoSpaceDN w:val="0"/>
        <w:adjustRightInd w:val="0"/>
        <w:spacing w:after="0"/>
        <w:jc w:val="both"/>
        <w:rPr>
          <w:rFonts w:cs="Times New Roman"/>
          <w:sz w:val="28"/>
          <w:szCs w:val="28"/>
          <w:lang w:val="ru-RU" w:bidi="ar-SA"/>
        </w:rPr>
      </w:pPr>
      <w:r w:rsidRPr="00FC5D4A">
        <w:rPr>
          <w:rFonts w:cs="Times New Roman"/>
          <w:sz w:val="28"/>
          <w:szCs w:val="28"/>
          <w:lang w:val="ru-RU" w:bidi="ar-SA"/>
        </w:rPr>
        <w:t>среднее число глаголов в пассивной форме на предложение</w:t>
      </w:r>
    </w:p>
    <w:p w:rsidR="00A42240" w:rsidRPr="00FC5D4A" w:rsidRDefault="00A42240" w:rsidP="00A42240">
      <w:pPr>
        <w:pStyle w:val="a8"/>
        <w:numPr>
          <w:ilvl w:val="0"/>
          <w:numId w:val="34"/>
        </w:numPr>
        <w:autoSpaceDE w:val="0"/>
        <w:autoSpaceDN w:val="0"/>
        <w:adjustRightInd w:val="0"/>
        <w:spacing w:after="0"/>
        <w:jc w:val="both"/>
        <w:rPr>
          <w:rFonts w:cs="Times New Roman"/>
          <w:sz w:val="28"/>
          <w:szCs w:val="28"/>
          <w:lang w:val="ru-RU" w:bidi="ar-SA"/>
        </w:rPr>
      </w:pPr>
      <w:r w:rsidRPr="00FC5D4A">
        <w:rPr>
          <w:rFonts w:cs="Times New Roman"/>
          <w:sz w:val="28"/>
          <w:szCs w:val="28"/>
          <w:lang w:val="ru-RU" w:bidi="ar-SA"/>
        </w:rPr>
        <w:t>среднее число модальных глаголов на предложение</w:t>
      </w:r>
    </w:p>
    <w:p w:rsidR="00A42240" w:rsidRPr="00FC5D4A" w:rsidRDefault="00A42240" w:rsidP="00A42240">
      <w:pPr>
        <w:pStyle w:val="a8"/>
        <w:numPr>
          <w:ilvl w:val="0"/>
          <w:numId w:val="34"/>
        </w:numPr>
        <w:autoSpaceDE w:val="0"/>
        <w:autoSpaceDN w:val="0"/>
        <w:adjustRightInd w:val="0"/>
        <w:spacing w:after="0"/>
        <w:jc w:val="both"/>
        <w:rPr>
          <w:rFonts w:cs="Times New Roman"/>
          <w:sz w:val="28"/>
          <w:szCs w:val="28"/>
          <w:lang w:val="ru-RU" w:bidi="ar-SA"/>
        </w:rPr>
      </w:pPr>
      <w:r w:rsidRPr="00FC5D4A">
        <w:rPr>
          <w:rFonts w:cs="Times New Roman"/>
          <w:sz w:val="28"/>
          <w:szCs w:val="28"/>
          <w:lang w:val="ru-RU" w:bidi="ar-SA"/>
        </w:rPr>
        <w:t>среднее число предлогов на предложение</w:t>
      </w:r>
    </w:p>
    <w:p w:rsidR="00A42240" w:rsidRPr="00FC5D4A" w:rsidRDefault="00A42240" w:rsidP="00A42240">
      <w:pPr>
        <w:pStyle w:val="a8"/>
        <w:numPr>
          <w:ilvl w:val="0"/>
          <w:numId w:val="34"/>
        </w:numPr>
        <w:autoSpaceDE w:val="0"/>
        <w:autoSpaceDN w:val="0"/>
        <w:adjustRightInd w:val="0"/>
        <w:spacing w:after="0"/>
        <w:jc w:val="both"/>
        <w:rPr>
          <w:rFonts w:cs="Times New Roman"/>
          <w:sz w:val="28"/>
          <w:szCs w:val="28"/>
          <w:lang w:val="ru-RU" w:bidi="ar-SA"/>
        </w:rPr>
      </w:pPr>
      <w:r w:rsidRPr="00FC5D4A">
        <w:rPr>
          <w:rFonts w:cs="Times New Roman"/>
          <w:sz w:val="28"/>
          <w:szCs w:val="28"/>
          <w:lang w:val="ru-RU" w:bidi="ar-SA"/>
        </w:rPr>
        <w:t>среднее количество знаков пунктуации на предложение</w:t>
      </w:r>
    </w:p>
    <w:p w:rsidR="00A42240" w:rsidRPr="00FC5D4A" w:rsidRDefault="00A42240" w:rsidP="00A42240">
      <w:pPr>
        <w:pStyle w:val="a8"/>
        <w:autoSpaceDE w:val="0"/>
        <w:autoSpaceDN w:val="0"/>
        <w:adjustRightInd w:val="0"/>
        <w:spacing w:after="0"/>
        <w:jc w:val="both"/>
        <w:rPr>
          <w:rFonts w:cs="Times-Roman~15"/>
          <w:sz w:val="28"/>
          <w:szCs w:val="28"/>
          <w:lang w:val="ru-RU" w:bidi="ar-SA"/>
        </w:rPr>
      </w:pPr>
    </w:p>
    <w:p w:rsidR="00A42240" w:rsidRPr="00A42240" w:rsidRDefault="00A42240" w:rsidP="0076217A">
      <w:pPr>
        <w:autoSpaceDE w:val="0"/>
        <w:autoSpaceDN w:val="0"/>
        <w:adjustRightInd w:val="0"/>
        <w:spacing w:after="0"/>
        <w:ind w:firstLine="709"/>
        <w:jc w:val="both"/>
        <w:rPr>
          <w:rFonts w:cs="Times New Roman"/>
          <w:sz w:val="28"/>
          <w:szCs w:val="28"/>
          <w:lang w:val="ru-RU" w:bidi="ar-SA"/>
        </w:rPr>
      </w:pPr>
      <w:r>
        <w:rPr>
          <w:rFonts w:cs="Times New Roman"/>
          <w:sz w:val="28"/>
          <w:szCs w:val="28"/>
          <w:lang w:val="ru-RU" w:bidi="ar-SA"/>
        </w:rPr>
        <w:t>Далее к</w:t>
      </w:r>
      <w:r w:rsidRPr="00FC5D4A">
        <w:rPr>
          <w:rFonts w:cs="Times New Roman"/>
          <w:sz w:val="28"/>
          <w:szCs w:val="28"/>
          <w:lang w:val="ru-RU" w:bidi="ar-SA"/>
        </w:rPr>
        <w:t xml:space="preserve"> полученным признакам был применен метод главных компонент (Principal Compone</w:t>
      </w:r>
      <w:r>
        <w:rPr>
          <w:rFonts w:cs="Times New Roman"/>
          <w:sz w:val="28"/>
          <w:szCs w:val="28"/>
          <w:lang w:val="ru-RU" w:bidi="ar-SA"/>
        </w:rPr>
        <w:t xml:space="preserve">nt Analysis), в результате </w:t>
      </w:r>
      <w:r w:rsidRPr="00FC5D4A">
        <w:rPr>
          <w:rFonts w:cs="Times New Roman"/>
          <w:sz w:val="28"/>
          <w:szCs w:val="28"/>
          <w:lang w:val="ru-RU" w:bidi="ar-SA"/>
        </w:rPr>
        <w:t>стало возможным  обозначить два главных "измерения" сложности и условно назвать и</w:t>
      </w:r>
      <w:r>
        <w:rPr>
          <w:rFonts w:cs="Times New Roman"/>
          <w:sz w:val="28"/>
          <w:szCs w:val="28"/>
          <w:lang w:val="ru-RU" w:bidi="ar-SA"/>
        </w:rPr>
        <w:t>х грамматическим и лексическим. При этом в большинстве случаев простые тексты имеют ожидаемо более низкие показатели по обоим измерениям, однако есть интересные примеры, когда грамматически более просто текст может оказаться сложнее лексически.</w:t>
      </w:r>
    </w:p>
    <w:p w:rsidR="00867F5C" w:rsidRPr="00F87D10" w:rsidRDefault="00867F5C" w:rsidP="00F87D10">
      <w:pPr>
        <w:autoSpaceDE w:val="0"/>
        <w:autoSpaceDN w:val="0"/>
        <w:adjustRightInd w:val="0"/>
        <w:spacing w:after="0"/>
        <w:jc w:val="both"/>
        <w:rPr>
          <w:rFonts w:cs="NimbusRomNo9L-Regu"/>
          <w:sz w:val="28"/>
          <w:szCs w:val="28"/>
          <w:lang w:val="ru-RU" w:bidi="ar-SA"/>
        </w:rPr>
      </w:pPr>
      <w:r>
        <w:rPr>
          <w:rFonts w:cs="Times-Roman~15"/>
          <w:sz w:val="28"/>
          <w:szCs w:val="28"/>
          <w:lang w:val="ru-RU" w:bidi="ar-SA"/>
        </w:rPr>
        <w:lastRenderedPageBreak/>
        <w:br/>
      </w:r>
      <w:r>
        <w:rPr>
          <w:rFonts w:cs="Times-Roman~15"/>
          <w:sz w:val="28"/>
          <w:szCs w:val="28"/>
          <w:lang w:val="ru-RU" w:bidi="ar-SA"/>
        </w:rPr>
        <w:tab/>
      </w:r>
      <w:r w:rsidRPr="00F87D10">
        <w:rPr>
          <w:rFonts w:cs="Times-Roman~15"/>
          <w:sz w:val="28"/>
          <w:szCs w:val="28"/>
          <w:lang w:val="ru-RU" w:bidi="ar-SA"/>
        </w:rPr>
        <w:t xml:space="preserve">Говоря об исследованиях последних лет для русского языка, стоит </w:t>
      </w:r>
      <w:r w:rsidR="00F87D10" w:rsidRPr="00F87D10">
        <w:rPr>
          <w:rFonts w:cs="Times-Roman~15"/>
          <w:sz w:val="28"/>
          <w:szCs w:val="28"/>
          <w:lang w:val="ru-RU" w:bidi="ar-SA"/>
        </w:rPr>
        <w:t xml:space="preserve">упомянуть </w:t>
      </w:r>
      <w:r w:rsidRPr="00F87D10">
        <w:rPr>
          <w:rFonts w:cs="Times-Roman~15"/>
          <w:sz w:val="28"/>
          <w:szCs w:val="28"/>
          <w:lang w:val="ru-RU" w:bidi="ar-SA"/>
        </w:rPr>
        <w:t xml:space="preserve">работу Карпова </w:t>
      </w:r>
      <w:r w:rsidR="00F87D10">
        <w:rPr>
          <w:rFonts w:cs="Times-Roman~15"/>
          <w:sz w:val="28"/>
          <w:szCs w:val="28"/>
          <w:lang w:val="ru-RU" w:bidi="ar-SA"/>
        </w:rPr>
        <w:t>(</w:t>
      </w:r>
      <w:r w:rsidRPr="00F87D10">
        <w:rPr>
          <w:rFonts w:cs="NimbusRomNo9L-Regu"/>
          <w:sz w:val="28"/>
          <w:szCs w:val="28"/>
          <w:lang w:bidi="ar-SA"/>
        </w:rPr>
        <w:t>Karpov</w:t>
      </w:r>
      <w:r w:rsidRPr="00F87D10">
        <w:rPr>
          <w:rFonts w:cs="NimbusRomNo9L-Regu"/>
          <w:sz w:val="28"/>
          <w:szCs w:val="28"/>
          <w:lang w:val="ru-RU" w:bidi="ar-SA"/>
        </w:rPr>
        <w:t xml:space="preserve"> </w:t>
      </w:r>
      <w:r w:rsidRPr="00F87D10">
        <w:rPr>
          <w:rFonts w:cs="NimbusRomNo9L-Regu"/>
          <w:sz w:val="28"/>
          <w:szCs w:val="28"/>
          <w:lang w:bidi="ar-SA"/>
        </w:rPr>
        <w:t>et</w:t>
      </w:r>
      <w:r w:rsidRPr="00F87D10">
        <w:rPr>
          <w:rFonts w:cs="NimbusRomNo9L-Regu"/>
          <w:sz w:val="28"/>
          <w:szCs w:val="28"/>
          <w:lang w:val="ru-RU" w:bidi="ar-SA"/>
        </w:rPr>
        <w:t xml:space="preserve"> </w:t>
      </w:r>
      <w:r w:rsidRPr="00F87D10">
        <w:rPr>
          <w:rFonts w:cs="NimbusRomNo9L-Regu"/>
          <w:sz w:val="28"/>
          <w:szCs w:val="28"/>
          <w:lang w:bidi="ar-SA"/>
        </w:rPr>
        <w:t>al</w:t>
      </w:r>
      <w:r w:rsidR="00F87D10">
        <w:rPr>
          <w:rFonts w:cs="NimbusRomNo9L-Regu"/>
          <w:sz w:val="28"/>
          <w:szCs w:val="28"/>
          <w:lang w:val="ru-RU" w:bidi="ar-SA"/>
        </w:rPr>
        <w:t>.,</w:t>
      </w:r>
      <w:r w:rsidRPr="00F87D10">
        <w:rPr>
          <w:rFonts w:cs="NimbusRomNo9L-Regu"/>
          <w:sz w:val="28"/>
          <w:szCs w:val="28"/>
          <w:lang w:val="ru-RU" w:bidi="ar-SA"/>
        </w:rPr>
        <w:t xml:space="preserve">2014), который провел серию экспериментов по определению как сложности текста, так и отдельных предложений. </w:t>
      </w:r>
      <w:r w:rsidR="002A1AD3" w:rsidRPr="00F87D10">
        <w:rPr>
          <w:rFonts w:cs="NimbusRomNo9L-Regu"/>
          <w:sz w:val="28"/>
          <w:szCs w:val="28"/>
          <w:lang w:val="ru-RU" w:bidi="ar-SA"/>
        </w:rPr>
        <w:t>Описаны эксперименты с использованием таких методов, как логистическая регрессия, метод опорных векторов и построение деревьев классификации для бинарной классификации (</w:t>
      </w:r>
      <w:r w:rsidR="002A1AD3" w:rsidRPr="00F87D10">
        <w:rPr>
          <w:rFonts w:cs="NimbusRomNo9L-Regu"/>
          <w:sz w:val="28"/>
          <w:szCs w:val="28"/>
          <w:lang w:bidi="ar-SA"/>
        </w:rPr>
        <w:t>A</w:t>
      </w:r>
      <w:r w:rsidR="002A1AD3" w:rsidRPr="00F87D10">
        <w:rPr>
          <w:rFonts w:cs="NimbusRomNo9L-Regu"/>
          <w:sz w:val="28"/>
          <w:szCs w:val="28"/>
          <w:lang w:val="ru-RU" w:bidi="ar-SA"/>
        </w:rPr>
        <w:t>1-</w:t>
      </w:r>
      <w:r w:rsidR="002A1AD3" w:rsidRPr="00F87D10">
        <w:rPr>
          <w:rFonts w:cs="NimbusRomNo9L-Regu"/>
          <w:sz w:val="28"/>
          <w:szCs w:val="28"/>
          <w:lang w:bidi="ar-SA"/>
        </w:rPr>
        <w:t>C</w:t>
      </w:r>
      <w:r w:rsidR="002A1AD3" w:rsidRPr="00F87D10">
        <w:rPr>
          <w:rFonts w:cs="NimbusRomNo9L-Regu"/>
          <w:sz w:val="28"/>
          <w:szCs w:val="28"/>
          <w:lang w:val="ru-RU" w:bidi="ar-SA"/>
        </w:rPr>
        <w:t xml:space="preserve">2, </w:t>
      </w:r>
      <w:r w:rsidR="002A1AD3" w:rsidRPr="00F87D10">
        <w:rPr>
          <w:rFonts w:cs="NimbusRomNo9L-Regu"/>
          <w:sz w:val="28"/>
          <w:szCs w:val="28"/>
          <w:lang w:bidi="ar-SA"/>
        </w:rPr>
        <w:t>A</w:t>
      </w:r>
      <w:r w:rsidR="002A1AD3" w:rsidRPr="00F87D10">
        <w:rPr>
          <w:rFonts w:cs="NimbusRomNo9L-Regu"/>
          <w:sz w:val="28"/>
          <w:szCs w:val="28"/>
          <w:lang w:val="ru-RU" w:bidi="ar-SA"/>
        </w:rPr>
        <w:t>2-</w:t>
      </w:r>
      <w:r w:rsidR="002A1AD3" w:rsidRPr="00F87D10">
        <w:rPr>
          <w:rFonts w:cs="NimbusRomNo9L-Regu"/>
          <w:sz w:val="28"/>
          <w:szCs w:val="28"/>
          <w:lang w:bidi="ar-SA"/>
        </w:rPr>
        <w:t>C</w:t>
      </w:r>
      <w:r w:rsidR="002A1AD3" w:rsidRPr="00F87D10">
        <w:rPr>
          <w:rFonts w:cs="NimbusRomNo9L-Regu"/>
          <w:sz w:val="28"/>
          <w:szCs w:val="28"/>
          <w:lang w:val="ru-RU" w:bidi="ar-SA"/>
        </w:rPr>
        <w:t xml:space="preserve">2, </w:t>
      </w:r>
      <w:r w:rsidR="002A1AD3" w:rsidRPr="00F87D10">
        <w:rPr>
          <w:rFonts w:cs="NimbusRomNo9L-Regu"/>
          <w:sz w:val="28"/>
          <w:szCs w:val="28"/>
          <w:lang w:bidi="ar-SA"/>
        </w:rPr>
        <w:t>and</w:t>
      </w:r>
      <w:r w:rsidR="002A1AD3" w:rsidRPr="00F87D10">
        <w:rPr>
          <w:rFonts w:cs="NimbusRomNo9L-Regu"/>
          <w:sz w:val="28"/>
          <w:szCs w:val="28"/>
          <w:lang w:val="ru-RU" w:bidi="ar-SA"/>
        </w:rPr>
        <w:t xml:space="preserve"> </w:t>
      </w:r>
      <w:r w:rsidR="002A1AD3" w:rsidRPr="00F87D10">
        <w:rPr>
          <w:rFonts w:cs="NimbusRomNo9L-Regu"/>
          <w:sz w:val="28"/>
          <w:szCs w:val="28"/>
          <w:lang w:bidi="ar-SA"/>
        </w:rPr>
        <w:t>B</w:t>
      </w:r>
      <w:r w:rsidR="002A1AD3" w:rsidRPr="00F87D10">
        <w:rPr>
          <w:rFonts w:cs="NimbusRomNo9L-Regu"/>
          <w:sz w:val="28"/>
          <w:szCs w:val="28"/>
          <w:lang w:val="ru-RU" w:bidi="ar-SA"/>
        </w:rPr>
        <w:t>1-</w:t>
      </w:r>
      <w:r w:rsidR="002A1AD3" w:rsidRPr="00F87D10">
        <w:rPr>
          <w:rFonts w:cs="NimbusRomNo9L-Regu"/>
          <w:sz w:val="28"/>
          <w:szCs w:val="28"/>
          <w:lang w:bidi="ar-SA"/>
        </w:rPr>
        <w:t>C</w:t>
      </w:r>
      <w:r w:rsidR="002A1AD3" w:rsidRPr="00F87D10">
        <w:rPr>
          <w:rFonts w:cs="NimbusRomNo9L-Regu"/>
          <w:sz w:val="28"/>
          <w:szCs w:val="28"/>
          <w:lang w:val="ru-RU" w:bidi="ar-SA"/>
        </w:rPr>
        <w:t>2).</w:t>
      </w:r>
      <w:r w:rsidR="00F87D10">
        <w:rPr>
          <w:rFonts w:cs="NimbusRomNo9L-Regu"/>
          <w:sz w:val="28"/>
          <w:szCs w:val="28"/>
          <w:lang w:val="ru-RU" w:bidi="ar-SA"/>
        </w:rPr>
        <w:t xml:space="preserve"> </w:t>
      </w:r>
      <w:r w:rsidR="002A1AD3" w:rsidRPr="00F87D10">
        <w:rPr>
          <w:rFonts w:cs="NimbusRomNo9L-Regu"/>
          <w:sz w:val="28"/>
          <w:szCs w:val="28"/>
          <w:lang w:val="ru-RU" w:bidi="ar-SA"/>
        </w:rPr>
        <w:t xml:space="preserve">Авторы использовали </w:t>
      </w:r>
      <w:r w:rsidRPr="00F87D10">
        <w:rPr>
          <w:rFonts w:cs="NimbusRomNo9L-Regu"/>
          <w:sz w:val="28"/>
          <w:szCs w:val="28"/>
          <w:lang w:val="ru-RU" w:bidi="ar-SA"/>
        </w:rPr>
        <w:t xml:space="preserve">25 </w:t>
      </w:r>
      <w:r w:rsidR="002A1AD3" w:rsidRPr="00F87D10">
        <w:rPr>
          <w:rFonts w:cs="NimbusRomNo9L-Regu"/>
          <w:sz w:val="28"/>
          <w:szCs w:val="28"/>
          <w:lang w:val="ru-RU" w:bidi="ar-SA"/>
        </w:rPr>
        <w:t>признаков, среди которых количество слов, длина предложения, средняя длина слова и процент присутствия различных частей речи.</w:t>
      </w:r>
    </w:p>
    <w:p w:rsidR="002A1AD3" w:rsidRPr="00323DBC" w:rsidRDefault="002A1AD3" w:rsidP="00F87D10">
      <w:pPr>
        <w:autoSpaceDE w:val="0"/>
        <w:autoSpaceDN w:val="0"/>
        <w:adjustRightInd w:val="0"/>
        <w:spacing w:after="0"/>
        <w:jc w:val="both"/>
        <w:rPr>
          <w:rFonts w:cs="NimbusRomNo9L-Regu"/>
          <w:sz w:val="28"/>
          <w:szCs w:val="28"/>
          <w:lang w:val="ru-RU" w:bidi="ar-SA"/>
        </w:rPr>
      </w:pPr>
      <w:r w:rsidRPr="00F87D10">
        <w:rPr>
          <w:rFonts w:cs="NimbusRomNo9L-Regu"/>
          <w:sz w:val="28"/>
          <w:szCs w:val="28"/>
          <w:lang w:val="ru-RU" w:bidi="ar-SA"/>
        </w:rPr>
        <w:tab/>
      </w:r>
      <w:r w:rsidRPr="00F87D10">
        <w:rPr>
          <w:rFonts w:cs="NimbusRomNo9L-Regu"/>
          <w:sz w:val="28"/>
          <w:szCs w:val="28"/>
          <w:lang w:val="ru-RU" w:bidi="ar-SA"/>
        </w:rPr>
        <w:br/>
      </w:r>
      <w:r w:rsidRPr="00F87D10">
        <w:rPr>
          <w:rFonts w:cs="NimbusRomNo9L-Regu"/>
          <w:sz w:val="28"/>
          <w:szCs w:val="28"/>
          <w:lang w:val="ru-RU" w:bidi="ar-SA"/>
        </w:rPr>
        <w:tab/>
        <w:t xml:space="preserve">Также стоит </w:t>
      </w:r>
      <w:r w:rsidR="00F87D10" w:rsidRPr="00F87D10">
        <w:rPr>
          <w:rFonts w:cs="NimbusRomNo9L-Regu"/>
          <w:sz w:val="28"/>
          <w:szCs w:val="28"/>
          <w:lang w:val="ru-RU" w:bidi="ar-SA"/>
        </w:rPr>
        <w:t xml:space="preserve">отметить </w:t>
      </w:r>
      <w:r w:rsidRPr="00F87D10">
        <w:rPr>
          <w:rFonts w:cs="NimbusRomNo9L-Regu"/>
          <w:sz w:val="28"/>
          <w:szCs w:val="28"/>
          <w:lang w:val="ru-RU" w:bidi="ar-SA"/>
        </w:rPr>
        <w:t>работу</w:t>
      </w:r>
      <w:r w:rsidR="006E5A43" w:rsidRPr="006E5A43">
        <w:rPr>
          <w:lang w:val="ru-RU"/>
        </w:rPr>
        <w:t xml:space="preserve"> </w:t>
      </w:r>
      <w:r w:rsidR="006E5A43" w:rsidRPr="006E5A43">
        <w:rPr>
          <w:rFonts w:cs="NimbusRomNo9L-Regu"/>
          <w:sz w:val="28"/>
          <w:szCs w:val="28"/>
          <w:lang w:val="ru-RU" w:bidi="ar-SA"/>
        </w:rPr>
        <w:t>Robert Reynolds</w:t>
      </w:r>
      <w:r w:rsidR="0076217A" w:rsidRPr="0076217A">
        <w:rPr>
          <w:rFonts w:cs="NimbusRomNo9L-Regu"/>
          <w:sz w:val="28"/>
          <w:szCs w:val="28"/>
          <w:lang w:val="ru-RU" w:bidi="ar-SA"/>
        </w:rPr>
        <w:t xml:space="preserve"> (</w:t>
      </w:r>
      <w:r w:rsidR="0076217A" w:rsidRPr="006E5A43">
        <w:rPr>
          <w:rFonts w:cs="NimbusRomNo9L-Regu"/>
          <w:sz w:val="28"/>
          <w:szCs w:val="28"/>
          <w:lang w:val="ru-RU" w:bidi="ar-SA"/>
        </w:rPr>
        <w:t>Reynolds</w:t>
      </w:r>
      <w:r w:rsidR="0076217A">
        <w:rPr>
          <w:rFonts w:cs="NimbusRomNo9L-Regu"/>
          <w:sz w:val="28"/>
          <w:szCs w:val="28"/>
          <w:lang w:val="ru-RU" w:bidi="ar-SA"/>
        </w:rPr>
        <w:t>,</w:t>
      </w:r>
      <w:r w:rsidR="0076217A" w:rsidRPr="0076217A">
        <w:rPr>
          <w:rFonts w:cs="NimbusRomNo9L-Regu"/>
          <w:sz w:val="28"/>
          <w:szCs w:val="28"/>
          <w:lang w:val="ru-RU" w:bidi="ar-SA"/>
        </w:rPr>
        <w:t xml:space="preserve"> </w:t>
      </w:r>
      <w:r w:rsidR="0076217A">
        <w:rPr>
          <w:rFonts w:cs="NimbusRomNo9L-Regu"/>
          <w:sz w:val="28"/>
          <w:szCs w:val="28"/>
          <w:lang w:val="ru-RU" w:bidi="ar-SA"/>
        </w:rPr>
        <w:t>201</w:t>
      </w:r>
      <w:r w:rsidR="0076217A" w:rsidRPr="0076217A">
        <w:rPr>
          <w:rFonts w:cs="NimbusRomNo9L-Regu"/>
          <w:sz w:val="28"/>
          <w:szCs w:val="28"/>
          <w:lang w:val="ru-RU" w:bidi="ar-SA"/>
        </w:rPr>
        <w:t>4)</w:t>
      </w:r>
      <w:r w:rsidR="00F87D10" w:rsidRPr="00F87D10">
        <w:rPr>
          <w:rFonts w:cs="NimbusRomNo9L-Regu"/>
          <w:sz w:val="28"/>
          <w:szCs w:val="28"/>
          <w:lang w:val="ru-RU" w:bidi="ar-SA"/>
        </w:rPr>
        <w:t xml:space="preserve">, в которой приводятся </w:t>
      </w:r>
      <w:r w:rsidR="00F87D10">
        <w:rPr>
          <w:rFonts w:cs="NimbusRomNo9L-Regu"/>
          <w:sz w:val="28"/>
          <w:szCs w:val="28"/>
          <w:lang w:val="ru-RU" w:bidi="ar-SA"/>
        </w:rPr>
        <w:t xml:space="preserve">результаты эксперимента с </w:t>
      </w:r>
      <w:r w:rsidR="004E4D3A">
        <w:rPr>
          <w:rFonts w:cs="NimbusRomNo9L-Regu"/>
          <w:sz w:val="28"/>
          <w:szCs w:val="28"/>
          <w:lang w:val="ru-RU" w:bidi="ar-SA"/>
        </w:rPr>
        <w:t>классификатором</w:t>
      </w:r>
      <w:r w:rsidR="004E4D3A" w:rsidRPr="004E4D3A">
        <w:rPr>
          <w:rFonts w:cs="NimbusRomNo9L-Regu"/>
          <w:sz w:val="28"/>
          <w:szCs w:val="28"/>
          <w:lang w:val="ru-RU" w:bidi="ar-SA"/>
        </w:rPr>
        <w:t xml:space="preserve"> </w:t>
      </w:r>
      <w:r w:rsidR="00F87D10">
        <w:rPr>
          <w:rFonts w:cs="NimbusRomNo9L-Regu"/>
          <w:sz w:val="28"/>
          <w:szCs w:val="28"/>
          <w:lang w:bidi="ar-SA"/>
        </w:rPr>
        <w:t>Random</w:t>
      </w:r>
      <w:r w:rsidR="00F87D10" w:rsidRPr="00F87D10">
        <w:rPr>
          <w:rFonts w:cs="NimbusRomNo9L-Regu"/>
          <w:sz w:val="28"/>
          <w:szCs w:val="28"/>
          <w:lang w:val="ru-RU" w:bidi="ar-SA"/>
        </w:rPr>
        <w:t xml:space="preserve"> </w:t>
      </w:r>
      <w:r w:rsidR="00F87D10">
        <w:rPr>
          <w:rFonts w:cs="NimbusRomNo9L-Regu"/>
          <w:sz w:val="28"/>
          <w:szCs w:val="28"/>
          <w:lang w:bidi="ar-SA"/>
        </w:rPr>
        <w:t>Forest</w:t>
      </w:r>
      <w:r w:rsidR="00F87D10" w:rsidRPr="00F87D10">
        <w:rPr>
          <w:rFonts w:cs="NimbusRomNo9L-Regu"/>
          <w:sz w:val="28"/>
          <w:szCs w:val="28"/>
          <w:lang w:val="ru-RU" w:bidi="ar-SA"/>
        </w:rPr>
        <w:t xml:space="preserve"> </w:t>
      </w:r>
      <w:r w:rsidR="00F87D10">
        <w:rPr>
          <w:rFonts w:cs="NimbusRomNo9L-Regu"/>
          <w:sz w:val="28"/>
          <w:szCs w:val="28"/>
          <w:lang w:val="ru-RU" w:bidi="ar-SA"/>
        </w:rPr>
        <w:t xml:space="preserve">на нескольких группах признаков: лексических, морфологических и синтаксических. Автор выдвигает гипотезу, что роль морфологии в формировании сложности текста недооценена из-за того, что огромная часть исследований проводилось для английского языка с относительно бедной морфологией. </w:t>
      </w:r>
      <w:r w:rsidR="006E5A43">
        <w:rPr>
          <w:rFonts w:cs="NimbusRomNo9L-Regu"/>
          <w:sz w:val="28"/>
          <w:szCs w:val="28"/>
          <w:lang w:val="ru-RU" w:bidi="ar-SA"/>
        </w:rPr>
        <w:t>Действительно</w:t>
      </w:r>
      <w:r w:rsidR="006E5A43" w:rsidRPr="0076217A">
        <w:rPr>
          <w:rFonts w:cs="NimbusRomNo9L-Regu"/>
          <w:sz w:val="28"/>
          <w:szCs w:val="28"/>
          <w:lang w:val="ru-RU" w:bidi="ar-SA"/>
        </w:rPr>
        <w:t xml:space="preserve">, </w:t>
      </w:r>
      <w:r w:rsidR="006E5A43">
        <w:rPr>
          <w:rFonts w:cs="NimbusRomNo9L-Regu"/>
          <w:sz w:val="28"/>
          <w:szCs w:val="28"/>
          <w:lang w:val="ru-RU" w:bidi="ar-SA"/>
        </w:rPr>
        <w:t>анализируя</w:t>
      </w:r>
      <w:r w:rsidR="006E5A43" w:rsidRPr="0076217A">
        <w:rPr>
          <w:rFonts w:cs="NimbusRomNo9L-Regu"/>
          <w:sz w:val="28"/>
          <w:szCs w:val="28"/>
          <w:lang w:val="ru-RU" w:bidi="ar-SA"/>
        </w:rPr>
        <w:t xml:space="preserve"> </w:t>
      </w:r>
      <w:r w:rsidR="0076217A">
        <w:rPr>
          <w:rFonts w:cs="NimbusRomNo9L-Regu"/>
          <w:sz w:val="28"/>
          <w:szCs w:val="28"/>
          <w:lang w:val="ru-RU" w:bidi="ar-SA"/>
        </w:rPr>
        <w:t>лучшие признаки, автор сравнивает результаты индивидуального вклада признака и вклада признака в наборе признаков (</w:t>
      </w:r>
      <w:r w:rsidR="0076217A" w:rsidRPr="0076217A">
        <w:rPr>
          <w:rFonts w:cs="NimbusRomNo9L-Regu"/>
          <w:sz w:val="28"/>
          <w:szCs w:val="28"/>
          <w:lang w:val="ru-RU" w:bidi="ar-SA"/>
        </w:rPr>
        <w:t>‘</w:t>
      </w:r>
      <w:r w:rsidR="0076217A">
        <w:rPr>
          <w:rFonts w:cs="NimbusRomNo9L-Regu"/>
          <w:sz w:val="28"/>
          <w:szCs w:val="28"/>
          <w:lang w:bidi="ar-SA"/>
        </w:rPr>
        <w:t>feature</w:t>
      </w:r>
      <w:r w:rsidR="0076217A" w:rsidRPr="0076217A">
        <w:rPr>
          <w:rFonts w:cs="NimbusRomNo9L-Regu"/>
          <w:sz w:val="28"/>
          <w:szCs w:val="28"/>
          <w:lang w:val="ru-RU" w:bidi="ar-SA"/>
        </w:rPr>
        <w:t xml:space="preserve"> </w:t>
      </w:r>
      <w:r w:rsidR="0076217A">
        <w:rPr>
          <w:rFonts w:cs="NimbusRomNo9L-Regu"/>
          <w:sz w:val="28"/>
          <w:szCs w:val="28"/>
          <w:lang w:bidi="ar-SA"/>
        </w:rPr>
        <w:t>set</w:t>
      </w:r>
      <w:r w:rsidR="0076217A" w:rsidRPr="0076217A">
        <w:rPr>
          <w:rFonts w:cs="NimbusRomNo9L-Regu"/>
          <w:sz w:val="28"/>
          <w:szCs w:val="28"/>
          <w:lang w:val="ru-RU" w:bidi="ar-SA"/>
        </w:rPr>
        <w:t>’</w:t>
      </w:r>
      <w:r w:rsidR="0076217A">
        <w:rPr>
          <w:rFonts w:cs="NimbusRomNo9L-Regu"/>
          <w:sz w:val="28"/>
          <w:szCs w:val="28"/>
          <w:lang w:val="ru-RU" w:bidi="ar-SA"/>
        </w:rPr>
        <w:t>)</w:t>
      </w:r>
      <w:r w:rsidR="0076217A" w:rsidRPr="0076217A">
        <w:rPr>
          <w:rFonts w:cs="NimbusRomNo9L-Regu"/>
          <w:sz w:val="28"/>
          <w:szCs w:val="28"/>
          <w:lang w:val="ru-RU" w:bidi="ar-SA"/>
        </w:rPr>
        <w:t xml:space="preserve">. </w:t>
      </w:r>
      <w:r w:rsidR="0076217A">
        <w:rPr>
          <w:rFonts w:cs="NimbusRomNo9L-Regu"/>
          <w:sz w:val="28"/>
          <w:szCs w:val="28"/>
          <w:lang w:val="ru-RU" w:bidi="ar-SA"/>
        </w:rPr>
        <w:t xml:space="preserve">В полученных результатах  </w:t>
      </w:r>
      <w:r w:rsidR="00323DBC">
        <w:rPr>
          <w:rFonts w:cs="NimbusRomNo9L-Regu"/>
          <w:sz w:val="28"/>
          <w:szCs w:val="28"/>
          <w:lang w:val="ru-RU" w:bidi="ar-SA"/>
        </w:rPr>
        <w:t xml:space="preserve">в </w:t>
      </w:r>
      <w:r w:rsidR="00323DBC" w:rsidRPr="00323DBC">
        <w:rPr>
          <w:rFonts w:cs="NimbusRomNo9L-Regu"/>
          <w:sz w:val="28"/>
          <w:szCs w:val="28"/>
          <w:lang w:val="ru-RU" w:bidi="ar-SA"/>
        </w:rPr>
        <w:t>‘</w:t>
      </w:r>
      <w:r w:rsidR="00323DBC">
        <w:rPr>
          <w:rFonts w:cs="NimbusRomNo9L-Regu"/>
          <w:sz w:val="28"/>
          <w:szCs w:val="28"/>
          <w:lang w:val="ru-RU" w:bidi="ar-SA"/>
        </w:rPr>
        <w:t>индивидуальном зачете</w:t>
      </w:r>
      <w:r w:rsidR="00323DBC" w:rsidRPr="00323DBC">
        <w:rPr>
          <w:rFonts w:cs="NimbusRomNo9L-Regu"/>
          <w:sz w:val="28"/>
          <w:szCs w:val="28"/>
          <w:lang w:val="ru-RU" w:bidi="ar-SA"/>
        </w:rPr>
        <w:t>’</w:t>
      </w:r>
      <w:r w:rsidR="00323DBC">
        <w:rPr>
          <w:rFonts w:cs="NimbusRomNo9L-Regu"/>
          <w:sz w:val="28"/>
          <w:szCs w:val="28"/>
          <w:lang w:val="ru-RU" w:bidi="ar-SA"/>
        </w:rPr>
        <w:t xml:space="preserve"> морфологические признаки присутствуют в количестве 7 из 30 лучших, а в наборе из 32 признаков, созданных в помощью алгоритма подбора наилучшего набора признаков (</w:t>
      </w:r>
      <w:r w:rsidR="00323DBC" w:rsidRPr="00323DBC">
        <w:rPr>
          <w:rFonts w:cs="NimbusRomNo9L-Regu"/>
          <w:sz w:val="28"/>
          <w:szCs w:val="28"/>
          <w:lang w:val="ru-RU" w:bidi="ar-SA"/>
        </w:rPr>
        <w:t>feat</w:t>
      </w:r>
      <w:r w:rsidR="00323DBC">
        <w:rPr>
          <w:rFonts w:cs="NimbusRomNo9L-Regu"/>
          <w:sz w:val="28"/>
          <w:szCs w:val="28"/>
          <w:lang w:val="ru-RU" w:bidi="ar-SA"/>
        </w:rPr>
        <w:t xml:space="preserve">ure subset selection algorithm, </w:t>
      </w:r>
      <w:r w:rsidR="00323DBC" w:rsidRPr="00323DBC">
        <w:rPr>
          <w:rFonts w:cs="NimbusRomNo9L-Regu"/>
          <w:sz w:val="28"/>
          <w:szCs w:val="28"/>
          <w:lang w:val="ru-RU" w:bidi="ar-SA"/>
        </w:rPr>
        <w:t>CfsSubsetEval)</w:t>
      </w:r>
      <w:r w:rsidR="00323DBC">
        <w:rPr>
          <w:rFonts w:cs="NimbusRomNo9L-Regu"/>
          <w:sz w:val="28"/>
          <w:szCs w:val="28"/>
          <w:lang w:val="ru-RU" w:bidi="ar-SA"/>
        </w:rPr>
        <w:t xml:space="preserve"> морфологических признаков уже 14. Основываясь на  этих результатах, автор делает предположение, что хотя морфологические признаки не такие информативные, как другие, но они предоставляют уникальную информацию о тексте, чем оказываются ценны при создании набора признаков.</w:t>
      </w:r>
    </w:p>
    <w:p w:rsidR="003D403D" w:rsidRPr="00323DBC" w:rsidRDefault="003D403D" w:rsidP="007A3E7E">
      <w:pPr>
        <w:autoSpaceDE w:val="0"/>
        <w:autoSpaceDN w:val="0"/>
        <w:adjustRightInd w:val="0"/>
        <w:spacing w:after="0"/>
        <w:rPr>
          <w:rFonts w:cs="Times New Roman"/>
          <w:sz w:val="28"/>
          <w:szCs w:val="28"/>
          <w:lang w:val="ru-RU" w:bidi="ar-SA"/>
        </w:rPr>
      </w:pPr>
    </w:p>
    <w:p w:rsidR="00164045" w:rsidRDefault="00A42240" w:rsidP="00323DBC">
      <w:pPr>
        <w:ind w:firstLine="709"/>
        <w:jc w:val="both"/>
        <w:rPr>
          <w:rFonts w:cs="Times New Roman"/>
          <w:sz w:val="28"/>
          <w:szCs w:val="28"/>
          <w:lang w:val="ru-RU"/>
        </w:rPr>
      </w:pPr>
      <w:r>
        <w:rPr>
          <w:rFonts w:cs="Times New Roman"/>
          <w:sz w:val="28"/>
          <w:szCs w:val="28"/>
          <w:lang w:val="ru-RU"/>
        </w:rPr>
        <w:t xml:space="preserve">Подводя итог, можно обозначить два </w:t>
      </w:r>
      <w:r w:rsidR="00164045">
        <w:rPr>
          <w:rFonts w:cs="Times New Roman"/>
          <w:sz w:val="28"/>
          <w:szCs w:val="28"/>
          <w:lang w:val="ru-RU"/>
        </w:rPr>
        <w:t xml:space="preserve">основных </w:t>
      </w:r>
      <w:r>
        <w:rPr>
          <w:rFonts w:cs="Times New Roman"/>
          <w:sz w:val="28"/>
          <w:szCs w:val="28"/>
          <w:lang w:val="ru-RU"/>
        </w:rPr>
        <w:t xml:space="preserve">направления работ в области изучения сложности текста: это коррекция и адаптация для других языков уже </w:t>
      </w:r>
      <w:r w:rsidR="00164045">
        <w:rPr>
          <w:rFonts w:cs="Times New Roman"/>
          <w:sz w:val="28"/>
          <w:szCs w:val="28"/>
          <w:lang w:val="ru-RU"/>
        </w:rPr>
        <w:t xml:space="preserve">известных и популярных </w:t>
      </w:r>
      <w:r>
        <w:rPr>
          <w:rFonts w:cs="Times New Roman"/>
          <w:sz w:val="28"/>
          <w:szCs w:val="28"/>
          <w:lang w:val="ru-RU"/>
        </w:rPr>
        <w:t xml:space="preserve">формул читабельности, а также поиск </w:t>
      </w:r>
      <w:r w:rsidR="00164045">
        <w:rPr>
          <w:rFonts w:cs="Times New Roman"/>
          <w:sz w:val="28"/>
          <w:szCs w:val="28"/>
          <w:lang w:val="ru-RU"/>
        </w:rPr>
        <w:t xml:space="preserve">все </w:t>
      </w:r>
      <w:r>
        <w:rPr>
          <w:rFonts w:cs="Times New Roman"/>
          <w:sz w:val="28"/>
          <w:szCs w:val="28"/>
          <w:lang w:val="ru-RU"/>
        </w:rPr>
        <w:t xml:space="preserve">новых </w:t>
      </w:r>
      <w:r w:rsidR="00164045">
        <w:rPr>
          <w:rFonts w:cs="Times New Roman"/>
          <w:sz w:val="28"/>
          <w:szCs w:val="28"/>
          <w:lang w:val="ru-RU"/>
        </w:rPr>
        <w:t xml:space="preserve">языковых </w:t>
      </w:r>
      <w:r>
        <w:rPr>
          <w:rFonts w:cs="Times New Roman"/>
          <w:sz w:val="28"/>
          <w:szCs w:val="28"/>
          <w:lang w:val="ru-RU"/>
        </w:rPr>
        <w:t>признаков с помощью современных технологи</w:t>
      </w:r>
      <w:r w:rsidR="00164045">
        <w:rPr>
          <w:rFonts w:cs="Times New Roman"/>
          <w:sz w:val="28"/>
          <w:szCs w:val="28"/>
          <w:lang w:val="ru-RU"/>
        </w:rPr>
        <w:t>й</w:t>
      </w:r>
      <w:r>
        <w:rPr>
          <w:rFonts w:cs="Times New Roman"/>
          <w:sz w:val="28"/>
          <w:szCs w:val="28"/>
          <w:lang w:val="ru-RU"/>
        </w:rPr>
        <w:t xml:space="preserve"> анализа естественного языка. Наша работа пойдет по второму пути. </w:t>
      </w:r>
    </w:p>
    <w:p w:rsidR="001D65F2" w:rsidRDefault="00A42240" w:rsidP="00323DBC">
      <w:pPr>
        <w:ind w:firstLine="709"/>
        <w:jc w:val="both"/>
        <w:rPr>
          <w:rFonts w:cs="Times New Roman"/>
          <w:sz w:val="28"/>
          <w:szCs w:val="28"/>
          <w:lang w:val="ru-RU"/>
        </w:rPr>
      </w:pPr>
      <w:r>
        <w:rPr>
          <w:rFonts w:cs="Times New Roman"/>
          <w:sz w:val="28"/>
          <w:szCs w:val="28"/>
          <w:lang w:val="ru-RU"/>
        </w:rPr>
        <w:lastRenderedPageBreak/>
        <w:t>Т</w:t>
      </w:r>
      <w:r w:rsidR="00F30384" w:rsidRPr="00FC5D4A">
        <w:rPr>
          <w:rFonts w:cs="Times New Roman"/>
          <w:sz w:val="28"/>
          <w:szCs w:val="28"/>
          <w:lang w:val="ru-RU"/>
        </w:rPr>
        <w:t xml:space="preserve">радиционно </w:t>
      </w:r>
      <w:r w:rsidR="001D65F2">
        <w:rPr>
          <w:rFonts w:cs="Times New Roman"/>
          <w:sz w:val="28"/>
          <w:szCs w:val="28"/>
          <w:lang w:val="ru-RU"/>
        </w:rPr>
        <w:t xml:space="preserve">исследование </w:t>
      </w:r>
      <w:r w:rsidR="00F30384" w:rsidRPr="00FC5D4A">
        <w:rPr>
          <w:rFonts w:cs="Times New Roman"/>
          <w:sz w:val="28"/>
          <w:szCs w:val="28"/>
          <w:lang w:val="ru-RU"/>
        </w:rPr>
        <w:t>на основе машинного обучения состоит из трех основных этапов: сбор данных для обучения, сбор и обработка признаков из полученных данных, выбор и настройка параметров математической модели. В случае модели на основе нейронных сетей этапов становится еще меньше: пропадает этап сбора признаков, поскольку модель сама анализирует данные и вычисляет некие признаки, на вход ей требуется лишь больша</w:t>
      </w:r>
      <w:r w:rsidR="001D65F2">
        <w:rPr>
          <w:rFonts w:cs="Times New Roman"/>
          <w:sz w:val="28"/>
          <w:szCs w:val="28"/>
          <w:lang w:val="ru-RU"/>
        </w:rPr>
        <w:t xml:space="preserve">я коллекция размеченных данных, однако такой метод стоит выбирать имея очень большие коллекции данных. </w:t>
      </w:r>
      <w:r w:rsidR="00164045">
        <w:rPr>
          <w:rFonts w:cs="Times New Roman"/>
          <w:sz w:val="28"/>
          <w:szCs w:val="28"/>
          <w:lang w:val="ru-RU"/>
        </w:rPr>
        <w:t>Следовательно, перед нами стояли</w:t>
      </w:r>
      <w:r w:rsidR="001D65F2" w:rsidRPr="00FC5D4A">
        <w:rPr>
          <w:rFonts w:cs="Times New Roman"/>
          <w:sz w:val="28"/>
          <w:szCs w:val="28"/>
          <w:lang w:val="ru-RU"/>
        </w:rPr>
        <w:t xml:space="preserve"> задачи сбора корпуса текстов, поиска релевантных признаков на основе полученного корпуса и обучение модели на этих признаках. Далее мы остановимся подробнее на этих этапах работы.</w:t>
      </w:r>
    </w:p>
    <w:p w:rsidR="00F30384" w:rsidRPr="00FC5D4A" w:rsidRDefault="00F30384" w:rsidP="001D65F2">
      <w:pPr>
        <w:jc w:val="both"/>
        <w:rPr>
          <w:rFonts w:cs="Times New Roman"/>
          <w:sz w:val="28"/>
          <w:szCs w:val="28"/>
          <w:lang w:val="ru-RU"/>
        </w:rPr>
      </w:pPr>
    </w:p>
    <w:p w:rsidR="00E1113F" w:rsidRDefault="00E1113F" w:rsidP="007A3E7E">
      <w:pPr>
        <w:rPr>
          <w:rFonts w:cs="Times New Roman"/>
          <w:sz w:val="28"/>
          <w:szCs w:val="28"/>
          <w:lang w:val="ru-RU"/>
        </w:rPr>
      </w:pPr>
    </w:p>
    <w:p w:rsidR="00B724CF" w:rsidRDefault="00B724CF" w:rsidP="007A3E7E">
      <w:pPr>
        <w:rPr>
          <w:rFonts w:cs="Times New Roman"/>
          <w:sz w:val="28"/>
          <w:szCs w:val="28"/>
          <w:lang w:val="ru-RU"/>
        </w:rPr>
      </w:pPr>
    </w:p>
    <w:p w:rsidR="00B724CF" w:rsidRPr="00FC5D4A" w:rsidRDefault="00B724CF" w:rsidP="007A3E7E">
      <w:pPr>
        <w:rPr>
          <w:rFonts w:cs="Times New Roman"/>
          <w:sz w:val="28"/>
          <w:szCs w:val="28"/>
          <w:lang w:val="ru-RU"/>
        </w:rPr>
      </w:pPr>
    </w:p>
    <w:p w:rsidR="00323DBC" w:rsidRDefault="00323DBC">
      <w:pPr>
        <w:rPr>
          <w:i/>
          <w:iCs/>
          <w:smallCaps/>
          <w:spacing w:val="5"/>
          <w:sz w:val="36"/>
          <w:szCs w:val="36"/>
          <w:lang w:val="ru-RU"/>
        </w:rPr>
      </w:pPr>
      <w:r>
        <w:rPr>
          <w:sz w:val="36"/>
          <w:szCs w:val="36"/>
          <w:lang w:val="ru-RU"/>
        </w:rPr>
        <w:br w:type="page"/>
      </w:r>
    </w:p>
    <w:p w:rsidR="00A034AE" w:rsidRPr="00622031" w:rsidRDefault="00622031" w:rsidP="007A3E7E">
      <w:pPr>
        <w:pStyle w:val="3"/>
        <w:spacing w:line="276" w:lineRule="auto"/>
        <w:rPr>
          <w:sz w:val="36"/>
          <w:szCs w:val="36"/>
          <w:lang w:val="ru-RU"/>
        </w:rPr>
      </w:pPr>
      <w:bookmarkStart w:id="3" w:name="_Toc484684831"/>
      <w:r w:rsidRPr="00622031">
        <w:rPr>
          <w:sz w:val="36"/>
          <w:szCs w:val="36"/>
          <w:lang w:val="ru-RU"/>
        </w:rPr>
        <w:lastRenderedPageBreak/>
        <w:t xml:space="preserve">1.2. </w:t>
      </w:r>
      <w:r w:rsidR="003847FA" w:rsidRPr="00622031">
        <w:rPr>
          <w:sz w:val="36"/>
          <w:szCs w:val="36"/>
          <w:lang w:val="ru-RU"/>
        </w:rPr>
        <w:t>Особенности определения сложности текста как иностранного</w:t>
      </w:r>
      <w:bookmarkEnd w:id="3"/>
    </w:p>
    <w:p w:rsidR="0063501E" w:rsidRPr="00FC5D4A" w:rsidRDefault="0063501E" w:rsidP="007A3E7E">
      <w:pPr>
        <w:rPr>
          <w:sz w:val="28"/>
          <w:szCs w:val="28"/>
          <w:lang w:val="ru-RU"/>
        </w:rPr>
      </w:pPr>
    </w:p>
    <w:p w:rsidR="004D36C0" w:rsidRPr="00FC5D4A" w:rsidRDefault="00622031" w:rsidP="007A3E7E">
      <w:pPr>
        <w:pStyle w:val="4"/>
        <w:spacing w:line="276" w:lineRule="auto"/>
        <w:rPr>
          <w:sz w:val="28"/>
          <w:szCs w:val="28"/>
          <w:lang w:val="ru-RU"/>
        </w:rPr>
      </w:pPr>
      <w:r>
        <w:rPr>
          <w:sz w:val="28"/>
          <w:szCs w:val="28"/>
          <w:lang w:val="ru-RU"/>
        </w:rPr>
        <w:t xml:space="preserve">1.2.1. </w:t>
      </w:r>
      <w:r w:rsidR="004D36C0" w:rsidRPr="00FC5D4A">
        <w:rPr>
          <w:sz w:val="28"/>
          <w:szCs w:val="28"/>
          <w:lang w:val="ru-RU"/>
        </w:rPr>
        <w:t>Введение в пробл</w:t>
      </w:r>
      <w:r w:rsidR="006E54F1" w:rsidRPr="00FC5D4A">
        <w:rPr>
          <w:sz w:val="28"/>
          <w:szCs w:val="28"/>
          <w:lang w:val="ru-RU"/>
        </w:rPr>
        <w:t>ему</w:t>
      </w:r>
      <w:r w:rsidR="00E707AC" w:rsidRPr="00FC5D4A">
        <w:rPr>
          <w:sz w:val="28"/>
          <w:szCs w:val="28"/>
          <w:lang w:val="ru-RU"/>
        </w:rPr>
        <w:br/>
      </w:r>
    </w:p>
    <w:p w:rsidR="00E52A9B" w:rsidRPr="00FC5D4A" w:rsidRDefault="0063501E" w:rsidP="00E707AC">
      <w:pPr>
        <w:ind w:firstLine="709"/>
        <w:jc w:val="both"/>
        <w:rPr>
          <w:sz w:val="28"/>
          <w:szCs w:val="28"/>
          <w:lang w:val="ru-RU"/>
        </w:rPr>
      </w:pPr>
      <w:r w:rsidRPr="00FC5D4A">
        <w:rPr>
          <w:sz w:val="28"/>
          <w:szCs w:val="28"/>
          <w:lang w:val="ru-RU"/>
        </w:rPr>
        <w:t xml:space="preserve">Проблема определения сложности текста, безусловно,  актуальна и с позиции методики преподавания языков. Подбор текстов для </w:t>
      </w:r>
      <w:r w:rsidR="00E52A9B" w:rsidRPr="00FC5D4A">
        <w:rPr>
          <w:sz w:val="28"/>
          <w:szCs w:val="28"/>
          <w:lang w:val="ru-RU"/>
        </w:rPr>
        <w:t xml:space="preserve">учебных </w:t>
      </w:r>
      <w:r w:rsidRPr="00FC5D4A">
        <w:rPr>
          <w:sz w:val="28"/>
          <w:szCs w:val="28"/>
          <w:lang w:val="ru-RU"/>
        </w:rPr>
        <w:t>пособий, поиск интересных неадаптированных текстов в интернете</w:t>
      </w:r>
      <w:r w:rsidR="00E52A9B" w:rsidRPr="00FC5D4A">
        <w:rPr>
          <w:sz w:val="28"/>
          <w:szCs w:val="28"/>
          <w:lang w:val="ru-RU"/>
        </w:rPr>
        <w:t xml:space="preserve"> для занятий или самостоятельного чтения - всё это делает </w:t>
      </w:r>
      <w:r w:rsidR="005A4B5B" w:rsidRPr="00FC5D4A">
        <w:rPr>
          <w:sz w:val="28"/>
          <w:szCs w:val="28"/>
          <w:lang w:val="ru-RU"/>
        </w:rPr>
        <w:t xml:space="preserve">исследования в области </w:t>
      </w:r>
      <w:r w:rsidR="00E52A9B" w:rsidRPr="00FC5D4A">
        <w:rPr>
          <w:sz w:val="28"/>
          <w:szCs w:val="28"/>
          <w:lang w:val="ru-RU"/>
        </w:rPr>
        <w:t xml:space="preserve">автоматического определения сложности текстов </w:t>
      </w:r>
      <w:r w:rsidR="001D686F" w:rsidRPr="00FC5D4A">
        <w:rPr>
          <w:sz w:val="28"/>
          <w:szCs w:val="28"/>
          <w:lang w:val="ru-RU"/>
        </w:rPr>
        <w:t xml:space="preserve">не просто </w:t>
      </w:r>
      <w:r w:rsidR="005A4B5B" w:rsidRPr="00FC5D4A">
        <w:rPr>
          <w:sz w:val="28"/>
          <w:szCs w:val="28"/>
          <w:lang w:val="ru-RU"/>
        </w:rPr>
        <w:t>практически применимыми</w:t>
      </w:r>
      <w:r w:rsidR="001D686F" w:rsidRPr="00FC5D4A">
        <w:rPr>
          <w:sz w:val="28"/>
          <w:szCs w:val="28"/>
          <w:lang w:val="ru-RU"/>
        </w:rPr>
        <w:t>, а</w:t>
      </w:r>
      <w:r w:rsidR="00E52A9B" w:rsidRPr="00FC5D4A">
        <w:rPr>
          <w:sz w:val="28"/>
          <w:szCs w:val="28"/>
          <w:lang w:val="ru-RU"/>
        </w:rPr>
        <w:t xml:space="preserve"> даже </w:t>
      </w:r>
      <w:r w:rsidR="005A4B5B" w:rsidRPr="00FC5D4A">
        <w:rPr>
          <w:sz w:val="28"/>
          <w:szCs w:val="28"/>
          <w:lang w:val="ru-RU"/>
        </w:rPr>
        <w:t>необходимыми</w:t>
      </w:r>
      <w:r w:rsidR="00E52A9B" w:rsidRPr="00FC5D4A">
        <w:rPr>
          <w:sz w:val="28"/>
          <w:szCs w:val="28"/>
          <w:lang w:val="ru-RU"/>
        </w:rPr>
        <w:t>.</w:t>
      </w:r>
    </w:p>
    <w:p w:rsidR="00E52A9B" w:rsidRPr="00323DBC" w:rsidRDefault="00E52A9B" w:rsidP="00323DBC">
      <w:pPr>
        <w:ind w:firstLine="709"/>
        <w:jc w:val="both"/>
        <w:rPr>
          <w:rFonts w:cs="Times New Roman"/>
          <w:sz w:val="28"/>
          <w:szCs w:val="28"/>
          <w:lang w:val="ru-RU"/>
        </w:rPr>
      </w:pPr>
      <w:r w:rsidRPr="00FC5D4A">
        <w:rPr>
          <w:sz w:val="28"/>
          <w:szCs w:val="28"/>
          <w:lang w:val="ru-RU"/>
        </w:rPr>
        <w:t xml:space="preserve">Так,  </w:t>
      </w:r>
      <w:r w:rsidRPr="00FC5D4A">
        <w:rPr>
          <w:sz w:val="28"/>
          <w:szCs w:val="28"/>
        </w:rPr>
        <w:t>Sarah</w:t>
      </w:r>
      <w:r w:rsidRPr="00FC5D4A">
        <w:rPr>
          <w:sz w:val="28"/>
          <w:szCs w:val="28"/>
          <w:lang w:val="ru-RU"/>
        </w:rPr>
        <w:t xml:space="preserve"> </w:t>
      </w:r>
      <w:r w:rsidRPr="00FC5D4A">
        <w:rPr>
          <w:sz w:val="28"/>
          <w:szCs w:val="28"/>
        </w:rPr>
        <w:t>E</w:t>
      </w:r>
      <w:r w:rsidRPr="00FC5D4A">
        <w:rPr>
          <w:sz w:val="28"/>
          <w:szCs w:val="28"/>
          <w:lang w:val="ru-RU"/>
        </w:rPr>
        <w:t xml:space="preserve">. </w:t>
      </w:r>
      <w:r w:rsidRPr="00FC5D4A">
        <w:rPr>
          <w:sz w:val="28"/>
          <w:szCs w:val="28"/>
        </w:rPr>
        <w:t>Schwarm</w:t>
      </w:r>
      <w:r w:rsidRPr="00FC5D4A">
        <w:rPr>
          <w:sz w:val="28"/>
          <w:szCs w:val="28"/>
          <w:lang w:val="ru-RU"/>
        </w:rPr>
        <w:t xml:space="preserve"> и </w:t>
      </w:r>
      <w:r w:rsidRPr="00FC5D4A">
        <w:rPr>
          <w:sz w:val="28"/>
          <w:szCs w:val="28"/>
        </w:rPr>
        <w:t>Mari</w:t>
      </w:r>
      <w:r w:rsidRPr="00FC5D4A">
        <w:rPr>
          <w:sz w:val="28"/>
          <w:szCs w:val="28"/>
          <w:lang w:val="ru-RU"/>
        </w:rPr>
        <w:t xml:space="preserve"> </w:t>
      </w:r>
      <w:r w:rsidRPr="00FC5D4A">
        <w:rPr>
          <w:sz w:val="28"/>
          <w:szCs w:val="28"/>
        </w:rPr>
        <w:t>Ostendorf</w:t>
      </w:r>
      <w:r w:rsidR="005F7E0A" w:rsidRPr="00FC5D4A">
        <w:rPr>
          <w:sz w:val="28"/>
          <w:szCs w:val="28"/>
          <w:lang w:val="ru-RU"/>
        </w:rPr>
        <w:t xml:space="preserve"> </w:t>
      </w:r>
      <w:r w:rsidRPr="00FC5D4A">
        <w:rPr>
          <w:sz w:val="28"/>
          <w:szCs w:val="28"/>
          <w:lang w:val="ru-RU"/>
        </w:rPr>
        <w:t>говорят о проблеме билингвизма в американских школах: совместно с детьми, для которых родной язык - английский, обучается большое количество детей, для которых английский язык является вторым: в 2001-2002 учебном году в штате Вашингтон 72,215 студентов (что составляет 7.2%  от всех студентов) обучались по программе для ограниченного владения английским языком (</w:t>
      </w:r>
      <w:r w:rsidRPr="00FC5D4A">
        <w:rPr>
          <w:sz w:val="28"/>
          <w:szCs w:val="28"/>
        </w:rPr>
        <w:t>Limited</w:t>
      </w:r>
      <w:r w:rsidRPr="00FC5D4A">
        <w:rPr>
          <w:sz w:val="28"/>
          <w:szCs w:val="28"/>
          <w:lang w:val="ru-RU"/>
        </w:rPr>
        <w:t xml:space="preserve"> </w:t>
      </w:r>
      <w:r w:rsidRPr="00FC5D4A">
        <w:rPr>
          <w:sz w:val="28"/>
          <w:szCs w:val="28"/>
        </w:rPr>
        <w:t>English</w:t>
      </w:r>
      <w:r w:rsidRPr="00FC5D4A">
        <w:rPr>
          <w:sz w:val="28"/>
          <w:szCs w:val="28"/>
          <w:lang w:val="ru-RU"/>
        </w:rPr>
        <w:t xml:space="preserve"> </w:t>
      </w:r>
      <w:r w:rsidRPr="00FC5D4A">
        <w:rPr>
          <w:sz w:val="28"/>
          <w:szCs w:val="28"/>
        </w:rPr>
        <w:t>Proficient</w:t>
      </w:r>
      <w:r w:rsidR="00323DBC">
        <w:rPr>
          <w:sz w:val="28"/>
          <w:szCs w:val="28"/>
          <w:lang w:val="ru-RU"/>
        </w:rPr>
        <w:t>, LEP)</w:t>
      </w:r>
      <w:r w:rsidR="00B724CF">
        <w:rPr>
          <w:sz w:val="28"/>
          <w:szCs w:val="28"/>
          <w:lang w:val="ru-RU"/>
        </w:rPr>
        <w:t xml:space="preserve"> </w:t>
      </w:r>
      <w:r w:rsidR="00B724CF">
        <w:rPr>
          <w:rFonts w:cs="Times New Roman"/>
          <w:sz w:val="28"/>
          <w:szCs w:val="28"/>
          <w:lang w:val="ru-RU"/>
        </w:rPr>
        <w:t>(</w:t>
      </w:r>
      <w:r w:rsidR="00B724CF">
        <w:rPr>
          <w:rFonts w:cs="Times New Roman"/>
          <w:sz w:val="28"/>
          <w:szCs w:val="28"/>
        </w:rPr>
        <w:t>Schworm</w:t>
      </w:r>
      <w:r w:rsidR="00B724CF" w:rsidRPr="00C6373F">
        <w:rPr>
          <w:rFonts w:cs="Times New Roman"/>
          <w:sz w:val="28"/>
          <w:szCs w:val="28"/>
          <w:lang w:val="ru-RU"/>
        </w:rPr>
        <w:t xml:space="preserve">, </w:t>
      </w:r>
      <w:r w:rsidR="00B724CF">
        <w:rPr>
          <w:rFonts w:cs="Times New Roman"/>
          <w:sz w:val="28"/>
          <w:szCs w:val="28"/>
        </w:rPr>
        <w:t>Ostendorf</w:t>
      </w:r>
      <w:r w:rsidR="00B724CF" w:rsidRPr="00C6373F">
        <w:rPr>
          <w:rFonts w:cs="Times New Roman"/>
          <w:sz w:val="28"/>
          <w:szCs w:val="28"/>
          <w:lang w:val="ru-RU"/>
        </w:rPr>
        <w:t>, 2005</w:t>
      </w:r>
      <w:r w:rsidR="00323DBC">
        <w:rPr>
          <w:rFonts w:cs="Times New Roman"/>
          <w:sz w:val="28"/>
          <w:szCs w:val="28"/>
          <w:lang w:val="ru-RU"/>
        </w:rPr>
        <w:t xml:space="preserve">). </w:t>
      </w:r>
      <w:r w:rsidRPr="00FC5D4A">
        <w:rPr>
          <w:sz w:val="28"/>
          <w:szCs w:val="28"/>
          <w:lang w:val="ru-RU"/>
        </w:rPr>
        <w:t xml:space="preserve">Легко предположить, что с каждым годом количество таких студентов </w:t>
      </w:r>
      <w:r w:rsidR="005A4B5B" w:rsidRPr="00FC5D4A">
        <w:rPr>
          <w:sz w:val="28"/>
          <w:szCs w:val="28"/>
          <w:lang w:val="ru-RU"/>
        </w:rPr>
        <w:t xml:space="preserve">только увеличивается.  Поэтому поиск подходящих материалов для чтения исходя из знаний и уровня владения языком, а также необходимость разработки методов донесения одной информации для разных категорий учащихся, становится все более актуальной проблемой. </w:t>
      </w:r>
    </w:p>
    <w:p w:rsidR="00191F69" w:rsidRPr="00FC5D4A" w:rsidRDefault="00E52A9B" w:rsidP="00E707AC">
      <w:pPr>
        <w:ind w:firstLine="709"/>
        <w:jc w:val="both"/>
        <w:rPr>
          <w:sz w:val="28"/>
          <w:szCs w:val="28"/>
          <w:lang w:val="ru-RU"/>
        </w:rPr>
      </w:pPr>
      <w:r w:rsidRPr="00FC5D4A">
        <w:rPr>
          <w:sz w:val="28"/>
          <w:szCs w:val="28"/>
          <w:lang w:val="ru-RU"/>
        </w:rPr>
        <w:t xml:space="preserve">Интересный в этом смысле пример представляет собой </w:t>
      </w:r>
      <w:r w:rsidR="00E707AC" w:rsidRPr="00FC5D4A">
        <w:rPr>
          <w:sz w:val="28"/>
          <w:szCs w:val="28"/>
          <w:lang w:val="ru-RU"/>
        </w:rPr>
        <w:t>испано- и англоязычный проект NewSela</w:t>
      </w:r>
      <w:r w:rsidR="00E707AC" w:rsidRPr="00FC5D4A">
        <w:rPr>
          <w:rStyle w:val="ab"/>
          <w:sz w:val="28"/>
          <w:szCs w:val="28"/>
          <w:lang w:val="ru-RU"/>
        </w:rPr>
        <w:footnoteReference w:id="3"/>
      </w:r>
      <w:r w:rsidRPr="00FC5D4A">
        <w:rPr>
          <w:sz w:val="28"/>
          <w:szCs w:val="28"/>
          <w:lang w:val="ru-RU"/>
        </w:rPr>
        <w:t>, где преподаватель может</w:t>
      </w:r>
      <w:r w:rsidR="005F7E0A" w:rsidRPr="00FC5D4A">
        <w:rPr>
          <w:sz w:val="28"/>
          <w:szCs w:val="28"/>
          <w:lang w:val="ru-RU"/>
        </w:rPr>
        <w:t xml:space="preserve"> найти тексты </w:t>
      </w:r>
      <w:r w:rsidR="00E707AC" w:rsidRPr="00FC5D4A">
        <w:rPr>
          <w:sz w:val="28"/>
          <w:szCs w:val="28"/>
          <w:lang w:val="ru-RU"/>
        </w:rPr>
        <w:t xml:space="preserve">и задания к ним </w:t>
      </w:r>
      <w:r w:rsidR="005F7E0A" w:rsidRPr="00FC5D4A">
        <w:rPr>
          <w:sz w:val="28"/>
          <w:szCs w:val="28"/>
          <w:lang w:val="ru-RU"/>
        </w:rPr>
        <w:t xml:space="preserve">на одну </w:t>
      </w:r>
      <w:r w:rsidR="00E707AC" w:rsidRPr="00FC5D4A">
        <w:rPr>
          <w:sz w:val="28"/>
          <w:szCs w:val="28"/>
          <w:lang w:val="ru-RU"/>
        </w:rPr>
        <w:t xml:space="preserve">и ту же </w:t>
      </w:r>
      <w:r w:rsidR="005F7E0A" w:rsidRPr="00FC5D4A">
        <w:rPr>
          <w:sz w:val="28"/>
          <w:szCs w:val="28"/>
          <w:lang w:val="ru-RU"/>
        </w:rPr>
        <w:t>тему, но</w:t>
      </w:r>
      <w:r w:rsidR="00E707AC" w:rsidRPr="00FC5D4A">
        <w:rPr>
          <w:sz w:val="28"/>
          <w:szCs w:val="28"/>
          <w:lang w:val="ru-RU"/>
        </w:rPr>
        <w:t xml:space="preserve"> разной степени сложности. </w:t>
      </w:r>
      <w:r w:rsidR="00E707AC" w:rsidRPr="00C805B6">
        <w:rPr>
          <w:sz w:val="28"/>
          <w:szCs w:val="28"/>
        </w:rPr>
        <w:t>"</w:t>
      </w:r>
      <w:r w:rsidR="00191F69" w:rsidRPr="00FC5D4A">
        <w:rPr>
          <w:sz w:val="28"/>
          <w:szCs w:val="28"/>
        </w:rPr>
        <w:t>Every</w:t>
      </w:r>
      <w:r w:rsidR="00191F69" w:rsidRPr="00C805B6">
        <w:rPr>
          <w:sz w:val="28"/>
          <w:szCs w:val="28"/>
        </w:rPr>
        <w:t xml:space="preserve"> </w:t>
      </w:r>
      <w:r w:rsidR="00191F69" w:rsidRPr="00FC5D4A">
        <w:rPr>
          <w:sz w:val="28"/>
          <w:szCs w:val="28"/>
        </w:rPr>
        <w:t>article</w:t>
      </w:r>
      <w:r w:rsidR="00191F69" w:rsidRPr="00C805B6">
        <w:rPr>
          <w:sz w:val="28"/>
          <w:szCs w:val="28"/>
        </w:rPr>
        <w:t xml:space="preserve">, </w:t>
      </w:r>
      <w:r w:rsidR="00191F69" w:rsidRPr="00FC5D4A">
        <w:rPr>
          <w:sz w:val="28"/>
          <w:szCs w:val="28"/>
        </w:rPr>
        <w:t>every</w:t>
      </w:r>
      <w:r w:rsidR="00191F69" w:rsidRPr="00C805B6">
        <w:rPr>
          <w:sz w:val="28"/>
          <w:szCs w:val="28"/>
        </w:rPr>
        <w:t xml:space="preserve"> </w:t>
      </w:r>
      <w:r w:rsidR="00191F69" w:rsidRPr="00FC5D4A">
        <w:rPr>
          <w:sz w:val="28"/>
          <w:szCs w:val="28"/>
        </w:rPr>
        <w:t>assignment</w:t>
      </w:r>
      <w:r w:rsidR="00191F69" w:rsidRPr="00C805B6">
        <w:rPr>
          <w:sz w:val="28"/>
          <w:szCs w:val="28"/>
        </w:rPr>
        <w:t xml:space="preserve">, </w:t>
      </w:r>
      <w:r w:rsidR="00191F69" w:rsidRPr="00FC5D4A">
        <w:rPr>
          <w:sz w:val="28"/>
          <w:szCs w:val="28"/>
        </w:rPr>
        <w:t>at</w:t>
      </w:r>
      <w:r w:rsidR="00191F69" w:rsidRPr="00C805B6">
        <w:rPr>
          <w:sz w:val="28"/>
          <w:szCs w:val="28"/>
        </w:rPr>
        <w:t xml:space="preserve"> </w:t>
      </w:r>
      <w:r w:rsidR="00191F69" w:rsidRPr="00FC5D4A">
        <w:rPr>
          <w:sz w:val="28"/>
          <w:szCs w:val="28"/>
        </w:rPr>
        <w:t>every</w:t>
      </w:r>
      <w:r w:rsidR="00191F69" w:rsidRPr="00C805B6">
        <w:rPr>
          <w:sz w:val="28"/>
          <w:szCs w:val="28"/>
        </w:rPr>
        <w:t xml:space="preserve"> </w:t>
      </w:r>
      <w:r w:rsidR="00191F69" w:rsidRPr="00FC5D4A">
        <w:rPr>
          <w:sz w:val="28"/>
          <w:szCs w:val="28"/>
        </w:rPr>
        <w:t>level</w:t>
      </w:r>
      <w:r w:rsidR="00E707AC" w:rsidRPr="00C805B6">
        <w:rPr>
          <w:sz w:val="28"/>
          <w:szCs w:val="28"/>
        </w:rPr>
        <w:t xml:space="preserve">" - </w:t>
      </w:r>
      <w:r w:rsidR="00E707AC" w:rsidRPr="00FC5D4A">
        <w:rPr>
          <w:sz w:val="28"/>
          <w:szCs w:val="28"/>
          <w:lang w:val="ru-RU"/>
        </w:rPr>
        <w:t>так</w:t>
      </w:r>
      <w:r w:rsidR="00E707AC" w:rsidRPr="00C805B6">
        <w:rPr>
          <w:sz w:val="28"/>
          <w:szCs w:val="28"/>
        </w:rPr>
        <w:t xml:space="preserve"> </w:t>
      </w:r>
      <w:r w:rsidR="00E707AC" w:rsidRPr="00FC5D4A">
        <w:rPr>
          <w:sz w:val="28"/>
          <w:szCs w:val="28"/>
          <w:lang w:val="ru-RU"/>
        </w:rPr>
        <w:t>сами</w:t>
      </w:r>
      <w:r w:rsidR="00E707AC" w:rsidRPr="00C805B6">
        <w:rPr>
          <w:sz w:val="28"/>
          <w:szCs w:val="28"/>
        </w:rPr>
        <w:t xml:space="preserve"> </w:t>
      </w:r>
      <w:r w:rsidR="00E707AC" w:rsidRPr="00FC5D4A">
        <w:rPr>
          <w:sz w:val="28"/>
          <w:szCs w:val="28"/>
          <w:lang w:val="ru-RU"/>
        </w:rPr>
        <w:t>авторы</w:t>
      </w:r>
      <w:r w:rsidR="00E707AC" w:rsidRPr="00C805B6">
        <w:rPr>
          <w:sz w:val="28"/>
          <w:szCs w:val="28"/>
        </w:rPr>
        <w:t xml:space="preserve"> </w:t>
      </w:r>
      <w:r w:rsidR="00E707AC" w:rsidRPr="00FC5D4A">
        <w:rPr>
          <w:sz w:val="28"/>
          <w:szCs w:val="28"/>
          <w:lang w:val="ru-RU"/>
        </w:rPr>
        <w:t>проекта</w:t>
      </w:r>
      <w:r w:rsidR="00E707AC" w:rsidRPr="00C805B6">
        <w:rPr>
          <w:sz w:val="28"/>
          <w:szCs w:val="28"/>
        </w:rPr>
        <w:t xml:space="preserve"> </w:t>
      </w:r>
      <w:r w:rsidR="00E707AC" w:rsidRPr="00FC5D4A">
        <w:rPr>
          <w:sz w:val="28"/>
          <w:szCs w:val="28"/>
          <w:lang w:val="ru-RU"/>
        </w:rPr>
        <w:t>описывают</w:t>
      </w:r>
      <w:r w:rsidR="00683AF6" w:rsidRPr="00C805B6">
        <w:rPr>
          <w:sz w:val="28"/>
          <w:szCs w:val="28"/>
        </w:rPr>
        <w:t xml:space="preserve"> </w:t>
      </w:r>
      <w:r w:rsidR="00683AF6" w:rsidRPr="00FC5D4A">
        <w:rPr>
          <w:sz w:val="28"/>
          <w:szCs w:val="28"/>
          <w:lang w:val="ru-RU"/>
        </w:rPr>
        <w:t>его</w:t>
      </w:r>
      <w:r w:rsidR="00683AF6" w:rsidRPr="00C805B6">
        <w:rPr>
          <w:sz w:val="28"/>
          <w:szCs w:val="28"/>
        </w:rPr>
        <w:t xml:space="preserve"> </w:t>
      </w:r>
      <w:r w:rsidR="00683AF6" w:rsidRPr="00FC5D4A">
        <w:rPr>
          <w:sz w:val="28"/>
          <w:szCs w:val="28"/>
          <w:lang w:val="ru-RU"/>
        </w:rPr>
        <w:t>миссию</w:t>
      </w:r>
      <w:r w:rsidR="00683AF6" w:rsidRPr="00C805B6">
        <w:rPr>
          <w:sz w:val="28"/>
          <w:szCs w:val="28"/>
        </w:rPr>
        <w:t>. "</w:t>
      </w:r>
      <w:r w:rsidR="00683AF6" w:rsidRPr="00FC5D4A">
        <w:rPr>
          <w:sz w:val="28"/>
          <w:szCs w:val="28"/>
        </w:rPr>
        <w:t>Now</w:t>
      </w:r>
      <w:r w:rsidR="00683AF6" w:rsidRPr="00C805B6">
        <w:rPr>
          <w:sz w:val="28"/>
          <w:szCs w:val="28"/>
        </w:rPr>
        <w:t xml:space="preserve"> </w:t>
      </w:r>
      <w:r w:rsidR="00683AF6" w:rsidRPr="00FC5D4A">
        <w:rPr>
          <w:sz w:val="28"/>
          <w:szCs w:val="28"/>
        </w:rPr>
        <w:t>students</w:t>
      </w:r>
      <w:r w:rsidR="00683AF6" w:rsidRPr="00C805B6">
        <w:rPr>
          <w:sz w:val="28"/>
          <w:szCs w:val="28"/>
        </w:rPr>
        <w:t xml:space="preserve"> </w:t>
      </w:r>
      <w:r w:rsidR="00683AF6" w:rsidRPr="00FC5D4A">
        <w:rPr>
          <w:sz w:val="28"/>
          <w:szCs w:val="28"/>
        </w:rPr>
        <w:t>can</w:t>
      </w:r>
      <w:r w:rsidR="00683AF6" w:rsidRPr="00C805B6">
        <w:rPr>
          <w:sz w:val="28"/>
          <w:szCs w:val="28"/>
        </w:rPr>
        <w:t xml:space="preserve"> </w:t>
      </w:r>
      <w:r w:rsidR="00683AF6" w:rsidRPr="00FC5D4A">
        <w:rPr>
          <w:sz w:val="28"/>
          <w:szCs w:val="28"/>
        </w:rPr>
        <w:t>study</w:t>
      </w:r>
      <w:r w:rsidR="00683AF6" w:rsidRPr="00C805B6">
        <w:rPr>
          <w:sz w:val="28"/>
          <w:szCs w:val="28"/>
        </w:rPr>
        <w:t xml:space="preserve"> </w:t>
      </w:r>
      <w:r w:rsidR="00683AF6" w:rsidRPr="00FC5D4A">
        <w:rPr>
          <w:sz w:val="28"/>
          <w:szCs w:val="28"/>
        </w:rPr>
        <w:t>the</w:t>
      </w:r>
      <w:r w:rsidR="00683AF6" w:rsidRPr="00C805B6">
        <w:rPr>
          <w:sz w:val="28"/>
          <w:szCs w:val="28"/>
        </w:rPr>
        <w:t xml:space="preserve"> </w:t>
      </w:r>
      <w:r w:rsidR="00683AF6" w:rsidRPr="00FC5D4A">
        <w:rPr>
          <w:sz w:val="28"/>
          <w:szCs w:val="28"/>
        </w:rPr>
        <w:t>same</w:t>
      </w:r>
      <w:r w:rsidR="00683AF6" w:rsidRPr="00C805B6">
        <w:rPr>
          <w:sz w:val="28"/>
          <w:szCs w:val="28"/>
        </w:rPr>
        <w:t xml:space="preserve"> </w:t>
      </w:r>
      <w:r w:rsidR="00683AF6" w:rsidRPr="00FC5D4A">
        <w:rPr>
          <w:sz w:val="28"/>
          <w:szCs w:val="28"/>
        </w:rPr>
        <w:t>content</w:t>
      </w:r>
      <w:r w:rsidR="00683AF6" w:rsidRPr="00C805B6">
        <w:rPr>
          <w:sz w:val="28"/>
          <w:szCs w:val="28"/>
        </w:rPr>
        <w:t xml:space="preserve"> </w:t>
      </w:r>
      <w:r w:rsidR="00683AF6" w:rsidRPr="00FC5D4A">
        <w:rPr>
          <w:sz w:val="28"/>
          <w:szCs w:val="28"/>
        </w:rPr>
        <w:t>and</w:t>
      </w:r>
      <w:r w:rsidR="00683AF6" w:rsidRPr="00C805B6">
        <w:rPr>
          <w:sz w:val="28"/>
          <w:szCs w:val="28"/>
        </w:rPr>
        <w:t xml:space="preserve"> </w:t>
      </w:r>
      <w:r w:rsidR="00683AF6" w:rsidRPr="00FC5D4A">
        <w:rPr>
          <w:sz w:val="28"/>
          <w:szCs w:val="28"/>
        </w:rPr>
        <w:t>learn</w:t>
      </w:r>
      <w:r w:rsidR="00683AF6" w:rsidRPr="00C805B6">
        <w:rPr>
          <w:sz w:val="28"/>
          <w:szCs w:val="28"/>
        </w:rPr>
        <w:t xml:space="preserve"> </w:t>
      </w:r>
      <w:r w:rsidR="00683AF6" w:rsidRPr="00FC5D4A">
        <w:rPr>
          <w:sz w:val="28"/>
          <w:szCs w:val="28"/>
        </w:rPr>
        <w:t>at</w:t>
      </w:r>
      <w:r w:rsidR="00683AF6" w:rsidRPr="00C805B6">
        <w:rPr>
          <w:sz w:val="28"/>
          <w:szCs w:val="28"/>
        </w:rPr>
        <w:t xml:space="preserve"> </w:t>
      </w:r>
      <w:r w:rsidR="00683AF6" w:rsidRPr="00FC5D4A">
        <w:rPr>
          <w:sz w:val="28"/>
          <w:szCs w:val="28"/>
        </w:rPr>
        <w:t>their</w:t>
      </w:r>
      <w:r w:rsidR="00683AF6" w:rsidRPr="00C805B6">
        <w:rPr>
          <w:sz w:val="28"/>
          <w:szCs w:val="28"/>
        </w:rPr>
        <w:t xml:space="preserve"> </w:t>
      </w:r>
      <w:r w:rsidR="00683AF6" w:rsidRPr="00FC5D4A">
        <w:rPr>
          <w:sz w:val="28"/>
          <w:szCs w:val="28"/>
        </w:rPr>
        <w:t>own</w:t>
      </w:r>
      <w:r w:rsidR="00683AF6" w:rsidRPr="00C805B6">
        <w:rPr>
          <w:sz w:val="28"/>
          <w:szCs w:val="28"/>
        </w:rPr>
        <w:t xml:space="preserve"> </w:t>
      </w:r>
      <w:r w:rsidR="00683AF6" w:rsidRPr="00FC5D4A">
        <w:rPr>
          <w:sz w:val="28"/>
          <w:szCs w:val="28"/>
        </w:rPr>
        <w:t>pace</w:t>
      </w:r>
      <w:r w:rsidR="00683AF6" w:rsidRPr="00C805B6">
        <w:rPr>
          <w:sz w:val="28"/>
          <w:szCs w:val="28"/>
        </w:rPr>
        <w:t>—</w:t>
      </w:r>
      <w:r w:rsidR="00683AF6" w:rsidRPr="00FC5D4A">
        <w:rPr>
          <w:sz w:val="28"/>
          <w:szCs w:val="28"/>
        </w:rPr>
        <w:t>while</w:t>
      </w:r>
      <w:r w:rsidR="00683AF6" w:rsidRPr="00C805B6">
        <w:rPr>
          <w:sz w:val="28"/>
          <w:szCs w:val="28"/>
        </w:rPr>
        <w:t xml:space="preserve"> </w:t>
      </w:r>
      <w:r w:rsidR="00683AF6" w:rsidRPr="00FC5D4A">
        <w:rPr>
          <w:sz w:val="28"/>
          <w:szCs w:val="28"/>
        </w:rPr>
        <w:t>teachers</w:t>
      </w:r>
      <w:r w:rsidR="00683AF6" w:rsidRPr="00C805B6">
        <w:rPr>
          <w:sz w:val="28"/>
          <w:szCs w:val="28"/>
        </w:rPr>
        <w:t xml:space="preserve"> </w:t>
      </w:r>
      <w:r w:rsidR="00683AF6" w:rsidRPr="00FC5D4A">
        <w:rPr>
          <w:sz w:val="28"/>
          <w:szCs w:val="28"/>
        </w:rPr>
        <w:t>save</w:t>
      </w:r>
      <w:r w:rsidR="00683AF6" w:rsidRPr="00C805B6">
        <w:rPr>
          <w:sz w:val="28"/>
          <w:szCs w:val="28"/>
        </w:rPr>
        <w:t xml:space="preserve"> </w:t>
      </w:r>
      <w:r w:rsidR="00683AF6" w:rsidRPr="00FC5D4A">
        <w:rPr>
          <w:sz w:val="28"/>
          <w:szCs w:val="28"/>
        </w:rPr>
        <w:t>time</w:t>
      </w:r>
      <w:r w:rsidR="00683AF6" w:rsidRPr="00C805B6">
        <w:rPr>
          <w:sz w:val="28"/>
          <w:szCs w:val="28"/>
        </w:rPr>
        <w:t xml:space="preserve"> </w:t>
      </w:r>
      <w:r w:rsidR="00683AF6" w:rsidRPr="00FC5D4A">
        <w:rPr>
          <w:sz w:val="28"/>
          <w:szCs w:val="28"/>
        </w:rPr>
        <w:t>and</w:t>
      </w:r>
      <w:r w:rsidR="00683AF6" w:rsidRPr="00C805B6">
        <w:rPr>
          <w:sz w:val="28"/>
          <w:szCs w:val="28"/>
        </w:rPr>
        <w:t xml:space="preserve"> </w:t>
      </w:r>
      <w:r w:rsidR="00683AF6" w:rsidRPr="00FC5D4A">
        <w:rPr>
          <w:sz w:val="28"/>
          <w:szCs w:val="28"/>
        </w:rPr>
        <w:t>headaches</w:t>
      </w:r>
      <w:r w:rsidR="00683AF6" w:rsidRPr="00C805B6">
        <w:rPr>
          <w:sz w:val="28"/>
          <w:szCs w:val="28"/>
        </w:rPr>
        <w:t>" (</w:t>
      </w:r>
      <w:r w:rsidR="00683AF6" w:rsidRPr="00FC5D4A">
        <w:rPr>
          <w:sz w:val="28"/>
          <w:szCs w:val="28"/>
          <w:lang w:val="ru-RU"/>
        </w:rPr>
        <w:t>Теперь</w:t>
      </w:r>
      <w:r w:rsidR="00683AF6" w:rsidRPr="00C805B6">
        <w:rPr>
          <w:sz w:val="28"/>
          <w:szCs w:val="28"/>
        </w:rPr>
        <w:t xml:space="preserve"> </w:t>
      </w:r>
      <w:r w:rsidR="00683AF6" w:rsidRPr="00FC5D4A">
        <w:rPr>
          <w:sz w:val="28"/>
          <w:szCs w:val="28"/>
          <w:lang w:val="ru-RU"/>
        </w:rPr>
        <w:t>учащиеся</w:t>
      </w:r>
      <w:r w:rsidR="00683AF6" w:rsidRPr="00C805B6">
        <w:rPr>
          <w:sz w:val="28"/>
          <w:szCs w:val="28"/>
        </w:rPr>
        <w:t xml:space="preserve"> </w:t>
      </w:r>
      <w:r w:rsidR="00683AF6" w:rsidRPr="00FC5D4A">
        <w:rPr>
          <w:sz w:val="28"/>
          <w:szCs w:val="28"/>
          <w:lang w:val="ru-RU"/>
        </w:rPr>
        <w:t>могут</w:t>
      </w:r>
      <w:r w:rsidR="00683AF6" w:rsidRPr="00C805B6">
        <w:rPr>
          <w:sz w:val="28"/>
          <w:szCs w:val="28"/>
        </w:rPr>
        <w:t xml:space="preserve"> </w:t>
      </w:r>
      <w:r w:rsidR="00683AF6" w:rsidRPr="00FC5D4A">
        <w:rPr>
          <w:sz w:val="28"/>
          <w:szCs w:val="28"/>
          <w:lang w:val="ru-RU"/>
        </w:rPr>
        <w:t>изучать</w:t>
      </w:r>
      <w:r w:rsidR="00683AF6" w:rsidRPr="00C805B6">
        <w:rPr>
          <w:sz w:val="28"/>
          <w:szCs w:val="28"/>
        </w:rPr>
        <w:t xml:space="preserve"> </w:t>
      </w:r>
      <w:r w:rsidR="00683AF6" w:rsidRPr="00FC5D4A">
        <w:rPr>
          <w:sz w:val="28"/>
          <w:szCs w:val="28"/>
          <w:lang w:val="ru-RU"/>
        </w:rPr>
        <w:t>одну</w:t>
      </w:r>
      <w:r w:rsidR="00683AF6" w:rsidRPr="00C805B6">
        <w:rPr>
          <w:sz w:val="28"/>
          <w:szCs w:val="28"/>
        </w:rPr>
        <w:t xml:space="preserve"> </w:t>
      </w:r>
      <w:r w:rsidR="00683AF6" w:rsidRPr="00FC5D4A">
        <w:rPr>
          <w:sz w:val="28"/>
          <w:szCs w:val="28"/>
          <w:lang w:val="ru-RU"/>
        </w:rPr>
        <w:t>и</w:t>
      </w:r>
      <w:r w:rsidR="00683AF6" w:rsidRPr="00C805B6">
        <w:rPr>
          <w:sz w:val="28"/>
          <w:szCs w:val="28"/>
        </w:rPr>
        <w:t xml:space="preserve"> </w:t>
      </w:r>
      <w:r w:rsidR="00683AF6" w:rsidRPr="00FC5D4A">
        <w:rPr>
          <w:sz w:val="28"/>
          <w:szCs w:val="28"/>
          <w:lang w:val="ru-RU"/>
        </w:rPr>
        <w:t>ту</w:t>
      </w:r>
      <w:r w:rsidR="00683AF6" w:rsidRPr="00C805B6">
        <w:rPr>
          <w:sz w:val="28"/>
          <w:szCs w:val="28"/>
        </w:rPr>
        <w:t xml:space="preserve"> </w:t>
      </w:r>
      <w:r w:rsidR="00683AF6" w:rsidRPr="00FC5D4A">
        <w:rPr>
          <w:sz w:val="28"/>
          <w:szCs w:val="28"/>
          <w:lang w:val="ru-RU"/>
        </w:rPr>
        <w:t>же</w:t>
      </w:r>
      <w:r w:rsidR="00683AF6" w:rsidRPr="00C805B6">
        <w:rPr>
          <w:sz w:val="28"/>
          <w:szCs w:val="28"/>
        </w:rPr>
        <w:t xml:space="preserve"> </w:t>
      </w:r>
      <w:r w:rsidR="00683AF6" w:rsidRPr="00FC5D4A">
        <w:rPr>
          <w:sz w:val="28"/>
          <w:szCs w:val="28"/>
          <w:lang w:val="ru-RU"/>
        </w:rPr>
        <w:t>тему</w:t>
      </w:r>
      <w:r w:rsidR="00683AF6" w:rsidRPr="00C805B6">
        <w:rPr>
          <w:sz w:val="28"/>
          <w:szCs w:val="28"/>
        </w:rPr>
        <w:t xml:space="preserve"> </w:t>
      </w:r>
      <w:r w:rsidR="00683AF6" w:rsidRPr="00FC5D4A">
        <w:rPr>
          <w:sz w:val="28"/>
          <w:szCs w:val="28"/>
          <w:lang w:val="ru-RU"/>
        </w:rPr>
        <w:t>в</w:t>
      </w:r>
      <w:r w:rsidR="00683AF6" w:rsidRPr="00C805B6">
        <w:rPr>
          <w:sz w:val="28"/>
          <w:szCs w:val="28"/>
        </w:rPr>
        <w:t xml:space="preserve"> </w:t>
      </w:r>
      <w:r w:rsidR="00683AF6" w:rsidRPr="00FC5D4A">
        <w:rPr>
          <w:sz w:val="28"/>
          <w:szCs w:val="28"/>
          <w:lang w:val="ru-RU"/>
        </w:rPr>
        <w:t>своем</w:t>
      </w:r>
      <w:r w:rsidR="00683AF6" w:rsidRPr="00C805B6">
        <w:rPr>
          <w:sz w:val="28"/>
          <w:szCs w:val="28"/>
        </w:rPr>
        <w:t xml:space="preserve"> </w:t>
      </w:r>
      <w:r w:rsidR="00683AF6" w:rsidRPr="00FC5D4A">
        <w:rPr>
          <w:sz w:val="28"/>
          <w:szCs w:val="28"/>
          <w:lang w:val="ru-RU"/>
        </w:rPr>
        <w:t>темпе</w:t>
      </w:r>
      <w:r w:rsidR="00683AF6" w:rsidRPr="00C805B6">
        <w:rPr>
          <w:sz w:val="28"/>
          <w:szCs w:val="28"/>
        </w:rPr>
        <w:t xml:space="preserve"> - </w:t>
      </w:r>
      <w:r w:rsidR="00683AF6" w:rsidRPr="00FC5D4A">
        <w:rPr>
          <w:sz w:val="28"/>
          <w:szCs w:val="28"/>
          <w:lang w:val="ru-RU"/>
        </w:rPr>
        <w:t>англ</w:t>
      </w:r>
      <w:r w:rsidR="00683AF6" w:rsidRPr="00C805B6">
        <w:rPr>
          <w:sz w:val="28"/>
          <w:szCs w:val="28"/>
        </w:rPr>
        <w:t>.).</w:t>
      </w:r>
      <w:r w:rsidR="00683AF6" w:rsidRPr="00C805B6">
        <w:rPr>
          <w:sz w:val="28"/>
          <w:szCs w:val="28"/>
        </w:rPr>
        <w:br/>
      </w:r>
      <w:r w:rsidR="00683AF6" w:rsidRPr="00FC5D4A">
        <w:rPr>
          <w:sz w:val="28"/>
          <w:szCs w:val="28"/>
          <w:lang w:val="ru-RU"/>
        </w:rPr>
        <w:t xml:space="preserve">На сайте проекта можно выбрать тексты по тематикам, классам и словарному запасу учащихся.  Обычно одна тема содержит 4-5 вариантов уровней. </w:t>
      </w:r>
      <w:r w:rsidR="005E72A3" w:rsidRPr="00FC5D4A">
        <w:rPr>
          <w:sz w:val="28"/>
          <w:szCs w:val="28"/>
          <w:lang w:val="ru-RU"/>
        </w:rPr>
        <w:t>Ниже приведен</w:t>
      </w:r>
      <w:r w:rsidR="00683AF6" w:rsidRPr="00FC5D4A">
        <w:rPr>
          <w:sz w:val="28"/>
          <w:szCs w:val="28"/>
          <w:lang w:val="ru-RU"/>
        </w:rPr>
        <w:t xml:space="preserve"> пример изменения темы статьи от самого простого к сложному:</w:t>
      </w:r>
    </w:p>
    <w:p w:rsidR="005E72A3" w:rsidRPr="00FC5D4A" w:rsidRDefault="005E72A3" w:rsidP="00E707AC">
      <w:pPr>
        <w:ind w:firstLine="709"/>
        <w:jc w:val="both"/>
        <w:rPr>
          <w:sz w:val="28"/>
          <w:szCs w:val="28"/>
          <w:lang w:val="ru-RU"/>
        </w:rPr>
      </w:pPr>
    </w:p>
    <w:tbl>
      <w:tblPr>
        <w:tblStyle w:val="a7"/>
        <w:tblW w:w="0" w:type="auto"/>
        <w:tblLook w:val="04A0"/>
      </w:tblPr>
      <w:tblGrid>
        <w:gridCol w:w="1809"/>
        <w:gridCol w:w="1524"/>
        <w:gridCol w:w="6238"/>
      </w:tblGrid>
      <w:tr w:rsidR="00683AF6" w:rsidRPr="00FC5D4A" w:rsidTr="00683AF6">
        <w:tc>
          <w:tcPr>
            <w:tcW w:w="1809" w:type="dxa"/>
          </w:tcPr>
          <w:p w:rsidR="00683AF6" w:rsidRPr="00FC5D4A" w:rsidRDefault="005E72A3" w:rsidP="005E72A3">
            <w:pPr>
              <w:jc w:val="center"/>
              <w:rPr>
                <w:rFonts w:cs="Times New Roman"/>
                <w:sz w:val="28"/>
                <w:szCs w:val="28"/>
                <w:lang w:val="ru-RU"/>
              </w:rPr>
            </w:pPr>
            <w:r w:rsidRPr="00FC5D4A">
              <w:rPr>
                <w:rFonts w:cs="Times New Roman"/>
                <w:sz w:val="28"/>
                <w:szCs w:val="28"/>
              </w:rPr>
              <w:t>Ко</w:t>
            </w:r>
            <w:r w:rsidRPr="00FC5D4A">
              <w:rPr>
                <w:rFonts w:cs="Times New Roman"/>
                <w:sz w:val="28"/>
                <w:szCs w:val="28"/>
                <w:lang w:val="ru-RU"/>
              </w:rPr>
              <w:t>л</w:t>
            </w:r>
            <w:r w:rsidR="00683AF6" w:rsidRPr="00FC5D4A">
              <w:rPr>
                <w:rFonts w:cs="Times New Roman"/>
                <w:sz w:val="28"/>
                <w:szCs w:val="28"/>
              </w:rPr>
              <w:t>ичес</w:t>
            </w:r>
            <w:r w:rsidR="00683AF6" w:rsidRPr="00FC5D4A">
              <w:rPr>
                <w:rFonts w:cs="Times New Roman"/>
                <w:sz w:val="28"/>
                <w:szCs w:val="28"/>
                <w:lang w:val="ru-RU"/>
              </w:rPr>
              <w:t>тво слов</w:t>
            </w:r>
          </w:p>
        </w:tc>
        <w:tc>
          <w:tcPr>
            <w:tcW w:w="1524" w:type="dxa"/>
          </w:tcPr>
          <w:p w:rsidR="00683AF6" w:rsidRPr="00FC5D4A" w:rsidRDefault="00683AF6" w:rsidP="005E72A3">
            <w:pPr>
              <w:jc w:val="center"/>
              <w:rPr>
                <w:rFonts w:cs="Times New Roman"/>
                <w:sz w:val="28"/>
                <w:szCs w:val="28"/>
                <w:lang w:val="ru-RU"/>
              </w:rPr>
            </w:pPr>
            <w:r w:rsidRPr="00FC5D4A">
              <w:rPr>
                <w:rFonts w:cs="Times New Roman"/>
                <w:sz w:val="28"/>
                <w:szCs w:val="28"/>
                <w:lang w:val="ru-RU"/>
              </w:rPr>
              <w:t>Уровень (</w:t>
            </w:r>
            <w:r w:rsidRPr="00FC5D4A">
              <w:rPr>
                <w:rFonts w:cs="Times New Roman"/>
                <w:sz w:val="28"/>
                <w:szCs w:val="28"/>
              </w:rPr>
              <w:t>grade</w:t>
            </w:r>
            <w:r w:rsidRPr="00FC5D4A">
              <w:rPr>
                <w:rFonts w:cs="Times New Roman"/>
                <w:sz w:val="28"/>
                <w:szCs w:val="28"/>
                <w:lang w:val="ru-RU"/>
              </w:rPr>
              <w:t>)</w:t>
            </w:r>
          </w:p>
        </w:tc>
        <w:tc>
          <w:tcPr>
            <w:tcW w:w="6238" w:type="dxa"/>
          </w:tcPr>
          <w:p w:rsidR="00683AF6" w:rsidRPr="00FC5D4A" w:rsidRDefault="005E72A3" w:rsidP="005E72A3">
            <w:pPr>
              <w:jc w:val="center"/>
              <w:rPr>
                <w:rFonts w:cs="Times New Roman"/>
                <w:sz w:val="28"/>
                <w:szCs w:val="28"/>
                <w:lang w:val="ru-RU"/>
              </w:rPr>
            </w:pPr>
            <w:r w:rsidRPr="00FC5D4A">
              <w:rPr>
                <w:rFonts w:cs="Times New Roman"/>
                <w:sz w:val="28"/>
                <w:szCs w:val="28"/>
                <w:lang w:val="ru-RU"/>
              </w:rPr>
              <w:t>Тема</w:t>
            </w:r>
          </w:p>
        </w:tc>
      </w:tr>
      <w:tr w:rsidR="00683AF6" w:rsidRPr="00FC5D4A" w:rsidTr="00683AF6">
        <w:tc>
          <w:tcPr>
            <w:tcW w:w="1809" w:type="dxa"/>
          </w:tcPr>
          <w:p w:rsidR="00683AF6" w:rsidRPr="00FC5D4A" w:rsidRDefault="00683AF6" w:rsidP="00E707AC">
            <w:pPr>
              <w:jc w:val="both"/>
              <w:rPr>
                <w:rFonts w:cs="Times New Roman"/>
                <w:sz w:val="28"/>
                <w:szCs w:val="28"/>
                <w:lang w:val="ru-RU"/>
              </w:rPr>
            </w:pPr>
            <w:r w:rsidRPr="00FC5D4A">
              <w:rPr>
                <w:rFonts w:cs="Times New Roman"/>
                <w:sz w:val="28"/>
                <w:szCs w:val="28"/>
                <w:lang w:val="ru-RU"/>
              </w:rPr>
              <w:t>400</w:t>
            </w:r>
          </w:p>
        </w:tc>
        <w:tc>
          <w:tcPr>
            <w:tcW w:w="1524" w:type="dxa"/>
          </w:tcPr>
          <w:p w:rsidR="00683AF6" w:rsidRPr="00FC5D4A" w:rsidRDefault="00683AF6" w:rsidP="00E707AC">
            <w:pPr>
              <w:jc w:val="both"/>
              <w:rPr>
                <w:rFonts w:cs="Times New Roman"/>
                <w:sz w:val="28"/>
                <w:szCs w:val="28"/>
              </w:rPr>
            </w:pPr>
            <w:r w:rsidRPr="00FC5D4A">
              <w:rPr>
                <w:rFonts w:cs="Times New Roman"/>
                <w:sz w:val="28"/>
                <w:szCs w:val="28"/>
              </w:rPr>
              <w:t>3</w:t>
            </w:r>
          </w:p>
        </w:tc>
        <w:tc>
          <w:tcPr>
            <w:tcW w:w="6238" w:type="dxa"/>
          </w:tcPr>
          <w:p w:rsidR="00683AF6" w:rsidRPr="00FC5D4A" w:rsidRDefault="00683AF6" w:rsidP="005E72A3">
            <w:pPr>
              <w:rPr>
                <w:rFonts w:cs="Times New Roman"/>
                <w:sz w:val="28"/>
                <w:szCs w:val="28"/>
              </w:rPr>
            </w:pPr>
            <w:r w:rsidRPr="00FC5D4A">
              <w:rPr>
                <w:rFonts w:cs="Times New Roman"/>
                <w:sz w:val="28"/>
                <w:szCs w:val="28"/>
              </w:rPr>
              <w:t>"Audience dogs" can help students become better public speakers</w:t>
            </w:r>
          </w:p>
        </w:tc>
      </w:tr>
      <w:tr w:rsidR="00683AF6" w:rsidRPr="00FC5D4A" w:rsidTr="00683AF6">
        <w:tc>
          <w:tcPr>
            <w:tcW w:w="1809" w:type="dxa"/>
          </w:tcPr>
          <w:p w:rsidR="00683AF6" w:rsidRPr="00FC5D4A" w:rsidRDefault="00683AF6" w:rsidP="00683AF6">
            <w:pPr>
              <w:jc w:val="both"/>
              <w:rPr>
                <w:rFonts w:cs="Times New Roman"/>
                <w:sz w:val="28"/>
                <w:szCs w:val="28"/>
                <w:lang w:val="ru-RU"/>
              </w:rPr>
            </w:pPr>
            <w:r w:rsidRPr="00FC5D4A">
              <w:rPr>
                <w:rFonts w:cs="Times New Roman"/>
                <w:sz w:val="28"/>
                <w:szCs w:val="28"/>
                <w:lang w:val="ru-RU"/>
              </w:rPr>
              <w:t>593</w:t>
            </w:r>
          </w:p>
        </w:tc>
        <w:tc>
          <w:tcPr>
            <w:tcW w:w="1524" w:type="dxa"/>
          </w:tcPr>
          <w:p w:rsidR="00683AF6" w:rsidRPr="00FC5D4A" w:rsidRDefault="00683AF6" w:rsidP="00E707AC">
            <w:pPr>
              <w:jc w:val="both"/>
              <w:rPr>
                <w:rFonts w:cs="Times New Roman"/>
                <w:sz w:val="28"/>
                <w:szCs w:val="28"/>
              </w:rPr>
            </w:pPr>
            <w:r w:rsidRPr="00FC5D4A">
              <w:rPr>
                <w:rFonts w:cs="Times New Roman"/>
                <w:sz w:val="28"/>
                <w:szCs w:val="28"/>
              </w:rPr>
              <w:t>4</w:t>
            </w:r>
          </w:p>
        </w:tc>
        <w:tc>
          <w:tcPr>
            <w:tcW w:w="6238" w:type="dxa"/>
          </w:tcPr>
          <w:p w:rsidR="00683AF6" w:rsidRPr="00FC5D4A" w:rsidRDefault="00683AF6" w:rsidP="005E72A3">
            <w:pPr>
              <w:rPr>
                <w:rFonts w:cs="Times New Roman"/>
                <w:sz w:val="28"/>
                <w:szCs w:val="28"/>
              </w:rPr>
            </w:pPr>
            <w:r w:rsidRPr="00FC5D4A">
              <w:rPr>
                <w:rFonts w:cs="Times New Roman"/>
                <w:sz w:val="28"/>
                <w:szCs w:val="28"/>
              </w:rPr>
              <w:t>For some students, public speaking is easier when a cute dog is listening</w:t>
            </w:r>
          </w:p>
        </w:tc>
      </w:tr>
      <w:tr w:rsidR="00683AF6" w:rsidRPr="00FC5D4A" w:rsidTr="00683AF6">
        <w:tc>
          <w:tcPr>
            <w:tcW w:w="1809" w:type="dxa"/>
          </w:tcPr>
          <w:p w:rsidR="00683AF6" w:rsidRPr="00FC5D4A" w:rsidRDefault="00683AF6" w:rsidP="00E707AC">
            <w:pPr>
              <w:jc w:val="both"/>
              <w:rPr>
                <w:rFonts w:cs="Times New Roman"/>
                <w:sz w:val="28"/>
                <w:szCs w:val="28"/>
                <w:lang w:val="ru-RU"/>
              </w:rPr>
            </w:pPr>
            <w:r w:rsidRPr="00FC5D4A">
              <w:rPr>
                <w:rFonts w:cs="Times New Roman"/>
                <w:sz w:val="28"/>
                <w:szCs w:val="28"/>
                <w:lang w:val="ru-RU"/>
              </w:rPr>
              <w:t>752</w:t>
            </w:r>
          </w:p>
        </w:tc>
        <w:tc>
          <w:tcPr>
            <w:tcW w:w="1524" w:type="dxa"/>
          </w:tcPr>
          <w:p w:rsidR="00683AF6" w:rsidRPr="00FC5D4A" w:rsidRDefault="00683AF6" w:rsidP="00E707AC">
            <w:pPr>
              <w:jc w:val="both"/>
              <w:rPr>
                <w:rFonts w:cs="Times New Roman"/>
                <w:sz w:val="28"/>
                <w:szCs w:val="28"/>
                <w:lang w:val="ru-RU"/>
              </w:rPr>
            </w:pPr>
            <w:r w:rsidRPr="00FC5D4A">
              <w:rPr>
                <w:rFonts w:cs="Times New Roman"/>
                <w:sz w:val="28"/>
                <w:szCs w:val="28"/>
                <w:lang w:val="ru-RU"/>
              </w:rPr>
              <w:t>6</w:t>
            </w:r>
          </w:p>
        </w:tc>
        <w:tc>
          <w:tcPr>
            <w:tcW w:w="6238" w:type="dxa"/>
          </w:tcPr>
          <w:p w:rsidR="00683AF6" w:rsidRPr="00FC5D4A" w:rsidRDefault="00683AF6" w:rsidP="005E72A3">
            <w:pPr>
              <w:rPr>
                <w:rFonts w:cs="Times New Roman"/>
                <w:sz w:val="28"/>
                <w:szCs w:val="28"/>
              </w:rPr>
            </w:pPr>
            <w:r w:rsidRPr="00FC5D4A">
              <w:rPr>
                <w:rFonts w:cs="Times New Roman"/>
                <w:sz w:val="28"/>
                <w:szCs w:val="28"/>
              </w:rPr>
              <w:t>The key to giving a great public speech? Practice in front of a dog</w:t>
            </w:r>
          </w:p>
        </w:tc>
      </w:tr>
      <w:tr w:rsidR="00683AF6" w:rsidRPr="00FC5D4A" w:rsidTr="00683AF6">
        <w:tc>
          <w:tcPr>
            <w:tcW w:w="1809" w:type="dxa"/>
          </w:tcPr>
          <w:p w:rsidR="00683AF6" w:rsidRPr="00FC5D4A" w:rsidRDefault="005E72A3" w:rsidP="00E707AC">
            <w:pPr>
              <w:jc w:val="both"/>
              <w:rPr>
                <w:rFonts w:cs="Times New Roman"/>
                <w:sz w:val="28"/>
                <w:szCs w:val="28"/>
                <w:lang w:val="ru-RU"/>
              </w:rPr>
            </w:pPr>
            <w:r w:rsidRPr="00FC5D4A">
              <w:rPr>
                <w:rFonts w:cs="Times New Roman"/>
                <w:sz w:val="28"/>
                <w:szCs w:val="28"/>
                <w:lang w:val="ru-RU"/>
              </w:rPr>
              <w:t>894</w:t>
            </w:r>
          </w:p>
        </w:tc>
        <w:tc>
          <w:tcPr>
            <w:tcW w:w="1524" w:type="dxa"/>
          </w:tcPr>
          <w:p w:rsidR="00683AF6" w:rsidRPr="00FC5D4A" w:rsidRDefault="005E72A3" w:rsidP="00E707AC">
            <w:pPr>
              <w:jc w:val="both"/>
              <w:rPr>
                <w:rFonts w:cs="Times New Roman"/>
                <w:sz w:val="28"/>
                <w:szCs w:val="28"/>
                <w:lang w:val="ru-RU"/>
              </w:rPr>
            </w:pPr>
            <w:r w:rsidRPr="00FC5D4A">
              <w:rPr>
                <w:rFonts w:cs="Times New Roman"/>
                <w:sz w:val="28"/>
                <w:szCs w:val="28"/>
                <w:lang w:val="ru-RU"/>
              </w:rPr>
              <w:t>7</w:t>
            </w:r>
          </w:p>
        </w:tc>
        <w:tc>
          <w:tcPr>
            <w:tcW w:w="6238" w:type="dxa"/>
          </w:tcPr>
          <w:p w:rsidR="00683AF6" w:rsidRPr="00FC5D4A" w:rsidRDefault="005E72A3" w:rsidP="005E72A3">
            <w:pPr>
              <w:rPr>
                <w:rFonts w:cs="Times New Roman"/>
                <w:sz w:val="28"/>
                <w:szCs w:val="28"/>
              </w:rPr>
            </w:pPr>
            <w:r w:rsidRPr="00FC5D4A">
              <w:rPr>
                <w:rFonts w:cs="Times New Roman"/>
                <w:sz w:val="28"/>
                <w:szCs w:val="28"/>
              </w:rPr>
              <w:t>These pooches help students perfect their public speaking skills</w:t>
            </w:r>
          </w:p>
        </w:tc>
      </w:tr>
      <w:tr w:rsidR="005E72A3" w:rsidRPr="00FC5D4A" w:rsidTr="00683AF6">
        <w:tc>
          <w:tcPr>
            <w:tcW w:w="1809" w:type="dxa"/>
          </w:tcPr>
          <w:p w:rsidR="005E72A3" w:rsidRPr="00FC5D4A" w:rsidRDefault="005E72A3" w:rsidP="00E707AC">
            <w:pPr>
              <w:jc w:val="both"/>
              <w:rPr>
                <w:rFonts w:cs="Times New Roman"/>
                <w:sz w:val="28"/>
                <w:szCs w:val="28"/>
                <w:lang w:val="ru-RU"/>
              </w:rPr>
            </w:pPr>
            <w:r w:rsidRPr="00FC5D4A">
              <w:rPr>
                <w:rFonts w:cs="Times New Roman"/>
                <w:sz w:val="28"/>
                <w:szCs w:val="28"/>
                <w:lang w:val="ru-RU"/>
              </w:rPr>
              <w:t>1100</w:t>
            </w:r>
          </w:p>
        </w:tc>
        <w:tc>
          <w:tcPr>
            <w:tcW w:w="1524" w:type="dxa"/>
          </w:tcPr>
          <w:p w:rsidR="005E72A3" w:rsidRPr="00FC5D4A" w:rsidRDefault="005E72A3" w:rsidP="00E707AC">
            <w:pPr>
              <w:jc w:val="both"/>
              <w:rPr>
                <w:rFonts w:cs="Times New Roman"/>
                <w:sz w:val="28"/>
                <w:szCs w:val="28"/>
                <w:lang w:val="ru-RU"/>
              </w:rPr>
            </w:pPr>
            <w:r w:rsidRPr="00FC5D4A">
              <w:rPr>
                <w:rFonts w:cs="Times New Roman"/>
                <w:sz w:val="28"/>
                <w:szCs w:val="28"/>
                <w:lang w:val="ru-RU"/>
              </w:rPr>
              <w:t>12</w:t>
            </w:r>
          </w:p>
        </w:tc>
        <w:tc>
          <w:tcPr>
            <w:tcW w:w="6238" w:type="dxa"/>
          </w:tcPr>
          <w:p w:rsidR="005E72A3" w:rsidRPr="00FC5D4A" w:rsidRDefault="005E72A3" w:rsidP="005E72A3">
            <w:pPr>
              <w:rPr>
                <w:rFonts w:cs="Times New Roman"/>
                <w:sz w:val="28"/>
                <w:szCs w:val="28"/>
              </w:rPr>
            </w:pPr>
            <w:r w:rsidRPr="00FC5D4A">
              <w:rPr>
                <w:rFonts w:cs="Times New Roman"/>
                <w:sz w:val="28"/>
                <w:szCs w:val="28"/>
              </w:rPr>
              <w:t>Giving a speech can be terrifying — these dogs are here to help</w:t>
            </w:r>
          </w:p>
        </w:tc>
      </w:tr>
    </w:tbl>
    <w:p w:rsidR="00683AF6" w:rsidRPr="00FC5D4A" w:rsidRDefault="00683AF6" w:rsidP="00E707AC">
      <w:pPr>
        <w:ind w:firstLine="709"/>
        <w:jc w:val="both"/>
        <w:rPr>
          <w:sz w:val="28"/>
          <w:szCs w:val="28"/>
        </w:rPr>
      </w:pPr>
    </w:p>
    <w:p w:rsidR="00683AF6" w:rsidRPr="00FC5D4A" w:rsidRDefault="00683AF6" w:rsidP="00E707AC">
      <w:pPr>
        <w:ind w:firstLine="709"/>
        <w:jc w:val="both"/>
        <w:rPr>
          <w:sz w:val="28"/>
          <w:szCs w:val="28"/>
          <w:lang w:val="ru-RU"/>
        </w:rPr>
      </w:pPr>
      <w:r w:rsidRPr="00FC5D4A">
        <w:rPr>
          <w:sz w:val="28"/>
          <w:szCs w:val="28"/>
          <w:lang w:val="ru-RU"/>
        </w:rPr>
        <w:t xml:space="preserve">К сожалению, нам не удалось найти </w:t>
      </w:r>
      <w:r w:rsidR="00C93FE5">
        <w:rPr>
          <w:sz w:val="28"/>
          <w:szCs w:val="28"/>
          <w:lang w:val="ru-RU"/>
        </w:rPr>
        <w:t xml:space="preserve">подробную </w:t>
      </w:r>
      <w:r w:rsidRPr="00FC5D4A">
        <w:rPr>
          <w:sz w:val="28"/>
          <w:szCs w:val="28"/>
          <w:lang w:val="ru-RU"/>
        </w:rPr>
        <w:t>информацию о самой методике адаптации статей: есть ощущение, что пока это делается вручную. Однако само появление и популярность подобных проектов еще раз говорит об актуальности проблемы.</w:t>
      </w:r>
    </w:p>
    <w:p w:rsidR="006E54F1" w:rsidRPr="00FC5D4A" w:rsidRDefault="005E72A3" w:rsidP="00323DBC">
      <w:pPr>
        <w:ind w:firstLine="709"/>
        <w:jc w:val="both"/>
        <w:rPr>
          <w:sz w:val="28"/>
          <w:szCs w:val="28"/>
          <w:lang w:val="ru-RU"/>
        </w:rPr>
      </w:pPr>
      <w:r w:rsidRPr="00FC5D4A">
        <w:rPr>
          <w:sz w:val="28"/>
          <w:szCs w:val="28"/>
          <w:lang w:val="ru-RU"/>
        </w:rPr>
        <w:t>Надо отметить</w:t>
      </w:r>
      <w:r w:rsidR="005A4B5B" w:rsidRPr="00FC5D4A">
        <w:rPr>
          <w:sz w:val="28"/>
          <w:szCs w:val="28"/>
          <w:lang w:val="ru-RU"/>
        </w:rPr>
        <w:t xml:space="preserve">, что в </w:t>
      </w:r>
      <w:r w:rsidR="004A7096" w:rsidRPr="00FC5D4A">
        <w:rPr>
          <w:sz w:val="28"/>
          <w:szCs w:val="28"/>
          <w:lang w:val="ru-RU"/>
        </w:rPr>
        <w:t xml:space="preserve">научной традиции </w:t>
      </w:r>
      <w:r w:rsidR="00256B67" w:rsidRPr="00FC5D4A">
        <w:rPr>
          <w:sz w:val="28"/>
          <w:szCs w:val="28"/>
          <w:lang w:val="ru-RU"/>
        </w:rPr>
        <w:t>не всегда есть четкое различие</w:t>
      </w:r>
      <w:r w:rsidR="005A4B5B" w:rsidRPr="00FC5D4A">
        <w:rPr>
          <w:sz w:val="28"/>
          <w:szCs w:val="28"/>
          <w:lang w:val="ru-RU"/>
        </w:rPr>
        <w:t xml:space="preserve"> между проблемой</w:t>
      </w:r>
      <w:r w:rsidR="004A7096" w:rsidRPr="00FC5D4A">
        <w:rPr>
          <w:sz w:val="28"/>
          <w:szCs w:val="28"/>
          <w:lang w:val="ru-RU"/>
        </w:rPr>
        <w:t xml:space="preserve"> сложности текстов н</w:t>
      </w:r>
      <w:r w:rsidRPr="00FC5D4A">
        <w:rPr>
          <w:sz w:val="28"/>
          <w:szCs w:val="28"/>
          <w:lang w:val="ru-RU"/>
        </w:rPr>
        <w:t xml:space="preserve">а родном и иностранном  языке. </w:t>
      </w:r>
      <w:r w:rsidR="005A4B5B" w:rsidRPr="00FC5D4A">
        <w:rPr>
          <w:sz w:val="28"/>
          <w:szCs w:val="28"/>
          <w:lang w:val="ru-RU"/>
        </w:rPr>
        <w:t xml:space="preserve">Действительно, в какой-то мере представления о сложном тексте </w:t>
      </w:r>
      <w:r w:rsidR="00147C79" w:rsidRPr="00FC5D4A">
        <w:rPr>
          <w:sz w:val="28"/>
          <w:szCs w:val="28"/>
          <w:lang w:val="ru-RU"/>
        </w:rPr>
        <w:t xml:space="preserve">на </w:t>
      </w:r>
      <w:r w:rsidR="005A4B5B" w:rsidRPr="00FC5D4A">
        <w:rPr>
          <w:sz w:val="28"/>
          <w:szCs w:val="28"/>
          <w:lang w:val="ru-RU"/>
        </w:rPr>
        <w:t xml:space="preserve">родном и иностранном </w:t>
      </w:r>
      <w:r w:rsidR="00147C79" w:rsidRPr="00FC5D4A">
        <w:rPr>
          <w:sz w:val="28"/>
          <w:szCs w:val="28"/>
          <w:lang w:val="ru-RU"/>
        </w:rPr>
        <w:t xml:space="preserve">языках </w:t>
      </w:r>
      <w:r w:rsidR="005A4B5B" w:rsidRPr="00FC5D4A">
        <w:rPr>
          <w:sz w:val="28"/>
          <w:szCs w:val="28"/>
          <w:lang w:val="ru-RU"/>
        </w:rPr>
        <w:t xml:space="preserve">будут совпадать (длинные </w:t>
      </w:r>
      <w:r w:rsidR="00147C79" w:rsidRPr="00FC5D4A">
        <w:rPr>
          <w:sz w:val="28"/>
          <w:szCs w:val="28"/>
          <w:lang w:val="ru-RU"/>
        </w:rPr>
        <w:t xml:space="preserve">слова и </w:t>
      </w:r>
      <w:r w:rsidR="005A4B5B" w:rsidRPr="00FC5D4A">
        <w:rPr>
          <w:sz w:val="28"/>
          <w:szCs w:val="28"/>
          <w:lang w:val="ru-RU"/>
        </w:rPr>
        <w:t>предложения, обилие предикатов и определений, причастные/деепричастные</w:t>
      </w:r>
      <w:r w:rsidR="00147C79" w:rsidRPr="00FC5D4A">
        <w:rPr>
          <w:sz w:val="28"/>
          <w:szCs w:val="28"/>
          <w:lang w:val="ru-RU"/>
        </w:rPr>
        <w:t xml:space="preserve"> обороты кажутся очевидными признаками сложности</w:t>
      </w:r>
      <w:r w:rsidR="005A4B5B" w:rsidRPr="00FC5D4A">
        <w:rPr>
          <w:sz w:val="28"/>
          <w:szCs w:val="28"/>
          <w:lang w:val="ru-RU"/>
        </w:rPr>
        <w:t>)</w:t>
      </w:r>
      <w:r w:rsidR="00147C79" w:rsidRPr="00FC5D4A">
        <w:rPr>
          <w:sz w:val="28"/>
          <w:szCs w:val="28"/>
          <w:lang w:val="ru-RU"/>
        </w:rPr>
        <w:t xml:space="preserve">, однако мы не уверены, что представления о простом тексте также совпадут у носителей и изучающих язык: первым очевидным отличием является </w:t>
      </w:r>
      <w:r w:rsidR="00147C79" w:rsidRPr="00895401">
        <w:rPr>
          <w:i/>
          <w:sz w:val="28"/>
          <w:szCs w:val="28"/>
          <w:lang w:val="ru-RU"/>
        </w:rPr>
        <w:t>лексика</w:t>
      </w:r>
      <w:r w:rsidR="00147C79" w:rsidRPr="00FC5D4A">
        <w:rPr>
          <w:sz w:val="28"/>
          <w:szCs w:val="28"/>
          <w:lang w:val="ru-RU"/>
        </w:rPr>
        <w:t xml:space="preserve">.  </w:t>
      </w:r>
      <w:r w:rsidR="006128CB" w:rsidRPr="00FC5D4A">
        <w:rPr>
          <w:sz w:val="28"/>
          <w:szCs w:val="28"/>
          <w:lang w:val="ru-RU"/>
        </w:rPr>
        <w:t>Иностранный учащийся сочтет трудным текст, написанный в простой синтаксической форме только потому, что он</w:t>
      </w:r>
      <w:r w:rsidR="001D686F" w:rsidRPr="00FC5D4A">
        <w:rPr>
          <w:sz w:val="28"/>
          <w:szCs w:val="28"/>
          <w:lang w:val="ru-RU"/>
        </w:rPr>
        <w:t xml:space="preserve"> не знает эти слова</w:t>
      </w:r>
      <w:r w:rsidR="006128CB" w:rsidRPr="00FC5D4A">
        <w:rPr>
          <w:sz w:val="28"/>
          <w:szCs w:val="28"/>
          <w:lang w:val="ru-RU"/>
        </w:rPr>
        <w:t xml:space="preserve">.  Ниже будут приведены требования к овладению лексикой для каждого уровня, а пока лишь для сравнения скажем: учащийся уровня B1 должен знать около 2, 5 тысяч слов, что примерно соответствует словарному запасу  </w:t>
      </w:r>
      <w:r w:rsidR="00895401">
        <w:rPr>
          <w:sz w:val="28"/>
          <w:szCs w:val="28"/>
          <w:lang w:val="ru-RU"/>
        </w:rPr>
        <w:t>русскоговорящего</w:t>
      </w:r>
      <w:r w:rsidR="001D686F" w:rsidRPr="00FC5D4A">
        <w:rPr>
          <w:sz w:val="28"/>
          <w:szCs w:val="28"/>
          <w:lang w:val="ru-RU"/>
        </w:rPr>
        <w:t xml:space="preserve"> </w:t>
      </w:r>
      <w:r w:rsidR="006128CB" w:rsidRPr="00FC5D4A">
        <w:rPr>
          <w:sz w:val="28"/>
          <w:szCs w:val="28"/>
          <w:lang w:val="ru-RU"/>
        </w:rPr>
        <w:t>уч</w:t>
      </w:r>
      <w:r w:rsidR="00895401">
        <w:rPr>
          <w:sz w:val="28"/>
          <w:szCs w:val="28"/>
          <w:lang w:val="ru-RU"/>
        </w:rPr>
        <w:t>еника</w:t>
      </w:r>
      <w:r w:rsidR="006128CB" w:rsidRPr="00FC5D4A">
        <w:rPr>
          <w:sz w:val="28"/>
          <w:szCs w:val="28"/>
          <w:lang w:val="ru-RU"/>
        </w:rPr>
        <w:t xml:space="preserve"> первого класса школы</w:t>
      </w:r>
      <w:del w:id="4" w:author="Chelombeevanext@mail.ru" w:date="2017-06-15T15:22:00Z">
        <w:r w:rsidR="006128CB" w:rsidRPr="00FC5D4A" w:rsidDel="00AD6250">
          <w:rPr>
            <w:sz w:val="28"/>
            <w:szCs w:val="28"/>
            <w:lang w:val="ru-RU"/>
          </w:rPr>
          <w:delText xml:space="preserve"> </w:delText>
        </w:r>
      </w:del>
      <w:r w:rsidR="001D686F" w:rsidRPr="00FC5D4A">
        <w:rPr>
          <w:sz w:val="28"/>
          <w:szCs w:val="28"/>
          <w:lang w:val="ru-RU"/>
        </w:rPr>
        <w:t>.</w:t>
      </w:r>
      <w:r w:rsidR="006128CB" w:rsidRPr="00FC5D4A">
        <w:rPr>
          <w:sz w:val="28"/>
          <w:szCs w:val="28"/>
          <w:lang w:val="ru-RU"/>
        </w:rPr>
        <w:t xml:space="preserve"> </w:t>
      </w:r>
    </w:p>
    <w:p w:rsidR="00147C79" w:rsidRPr="00FC5D4A" w:rsidRDefault="00147C79" w:rsidP="00E707AC">
      <w:pPr>
        <w:ind w:firstLine="709"/>
        <w:jc w:val="both"/>
        <w:rPr>
          <w:rFonts w:cs="Times New Roman"/>
          <w:sz w:val="28"/>
          <w:szCs w:val="28"/>
          <w:lang w:val="ru-RU"/>
        </w:rPr>
      </w:pPr>
      <w:r w:rsidRPr="00FC5D4A">
        <w:rPr>
          <w:rFonts w:cs="Times New Roman"/>
          <w:sz w:val="28"/>
          <w:szCs w:val="28"/>
          <w:lang w:val="ru-RU"/>
        </w:rPr>
        <w:t xml:space="preserve">Второе важное отличие - </w:t>
      </w:r>
      <w:r w:rsidRPr="00895401">
        <w:rPr>
          <w:rFonts w:cs="Times New Roman"/>
          <w:i/>
          <w:sz w:val="28"/>
          <w:szCs w:val="28"/>
          <w:lang w:val="ru-RU"/>
        </w:rPr>
        <w:t>грамматика и морфология</w:t>
      </w:r>
      <w:r w:rsidRPr="00FC5D4A">
        <w:rPr>
          <w:rFonts w:cs="Times New Roman"/>
          <w:sz w:val="28"/>
          <w:szCs w:val="28"/>
          <w:lang w:val="ru-RU"/>
        </w:rPr>
        <w:t>: понятия падежа, времен</w:t>
      </w:r>
      <w:r w:rsidR="001D686F" w:rsidRPr="00FC5D4A">
        <w:rPr>
          <w:rFonts w:cs="Times New Roman"/>
          <w:sz w:val="28"/>
          <w:szCs w:val="28"/>
          <w:lang w:val="ru-RU"/>
        </w:rPr>
        <w:t>и и вида глагола совершенно естественны для носителей, но могут</w:t>
      </w:r>
      <w:r w:rsidRPr="00FC5D4A">
        <w:rPr>
          <w:rFonts w:cs="Times New Roman"/>
          <w:sz w:val="28"/>
          <w:szCs w:val="28"/>
          <w:lang w:val="ru-RU"/>
        </w:rPr>
        <w:t xml:space="preserve"> представлять определенную сложность для иностранцев, изучающих русский язык. В педагогической практике </w:t>
      </w:r>
      <w:r w:rsidRPr="00FC5D4A">
        <w:rPr>
          <w:rFonts w:cs="Times New Roman"/>
          <w:sz w:val="28"/>
          <w:szCs w:val="28"/>
          <w:lang w:val="ru-RU"/>
        </w:rPr>
        <w:lastRenderedPageBreak/>
        <w:t>автор не раз сталкивалась с ситуацией, когда иностранец долго "справляется" с простым словом в непривычной грамматической форме ("так, написал - это совершенный вид, значит он это сделал до конца, письмо написано").</w:t>
      </w:r>
      <w:r w:rsidR="00607C23" w:rsidRPr="00FC5D4A">
        <w:rPr>
          <w:rFonts w:cs="Times New Roman"/>
          <w:sz w:val="28"/>
          <w:szCs w:val="28"/>
          <w:lang w:val="ru-RU"/>
        </w:rPr>
        <w:t xml:space="preserve"> Так, например, </w:t>
      </w:r>
      <w:r w:rsidR="00607C23" w:rsidRPr="00895401">
        <w:rPr>
          <w:rFonts w:cs="Times New Roman"/>
          <w:sz w:val="28"/>
          <w:szCs w:val="28"/>
        </w:rPr>
        <w:t>Heilman</w:t>
      </w:r>
      <w:r w:rsidR="00607C23" w:rsidRPr="00895401">
        <w:rPr>
          <w:rFonts w:cs="Times New Roman"/>
          <w:sz w:val="28"/>
          <w:szCs w:val="28"/>
          <w:lang w:val="ru-RU"/>
        </w:rPr>
        <w:t xml:space="preserve"> </w:t>
      </w:r>
      <w:r w:rsidR="00895401">
        <w:rPr>
          <w:rFonts w:cs="Times New Roman"/>
          <w:sz w:val="28"/>
          <w:szCs w:val="28"/>
          <w:lang w:val="ru-RU"/>
        </w:rPr>
        <w:t xml:space="preserve">с коллегами </w:t>
      </w:r>
      <w:r w:rsidR="00607C23" w:rsidRPr="00895401">
        <w:rPr>
          <w:rFonts w:cs="Times New Roman"/>
          <w:sz w:val="28"/>
          <w:szCs w:val="28"/>
          <w:lang w:val="ru-RU"/>
        </w:rPr>
        <w:t>в своей работе привод</w:t>
      </w:r>
      <w:r w:rsidR="00607C23" w:rsidRPr="00FC5D4A">
        <w:rPr>
          <w:rFonts w:cs="Times New Roman"/>
          <w:sz w:val="28"/>
          <w:szCs w:val="28"/>
          <w:lang w:val="ru-RU"/>
        </w:rPr>
        <w:t>ят результаты эксперимента, в ходе которого добавление грамматических признаков принесло бо</w:t>
      </w:r>
      <w:r w:rsidR="005F59CD" w:rsidRPr="005F59CD">
        <w:rPr>
          <w:rFonts w:cs="Times New Roman"/>
          <w:sz w:val="28"/>
          <w:szCs w:val="28"/>
          <w:lang w:val="ru-RU"/>
        </w:rPr>
        <w:t>́</w:t>
      </w:r>
      <w:r w:rsidR="00607C23" w:rsidRPr="00FC5D4A">
        <w:rPr>
          <w:rFonts w:cs="Times New Roman"/>
          <w:sz w:val="28"/>
          <w:szCs w:val="28"/>
          <w:lang w:val="ru-RU"/>
        </w:rPr>
        <w:t>льший прирост точности в коллекции текстов как иностра</w:t>
      </w:r>
      <w:r w:rsidR="00895401">
        <w:rPr>
          <w:rFonts w:cs="Times New Roman"/>
          <w:sz w:val="28"/>
          <w:szCs w:val="28"/>
          <w:lang w:val="ru-RU"/>
        </w:rPr>
        <w:t>нных - 22% против 7% как родных</w:t>
      </w:r>
      <w:r w:rsidR="00895401" w:rsidRPr="00895401">
        <w:rPr>
          <w:rFonts w:cs="Times New Roman"/>
          <w:sz w:val="28"/>
          <w:szCs w:val="28"/>
          <w:lang w:val="ru-RU"/>
        </w:rPr>
        <w:t xml:space="preserve"> (</w:t>
      </w:r>
      <w:r w:rsidR="00895401" w:rsidRPr="00895401">
        <w:rPr>
          <w:rFonts w:cs="Times New Roman"/>
          <w:sz w:val="28"/>
          <w:szCs w:val="28"/>
        </w:rPr>
        <w:t>Heilman</w:t>
      </w:r>
      <w:r w:rsidR="00895401">
        <w:rPr>
          <w:rFonts w:cs="Times New Roman"/>
          <w:sz w:val="28"/>
          <w:szCs w:val="28"/>
          <w:lang w:val="ru-RU"/>
        </w:rPr>
        <w:t xml:space="preserve"> </w:t>
      </w:r>
      <w:r w:rsidR="00895401">
        <w:rPr>
          <w:rFonts w:cs="Times New Roman"/>
          <w:sz w:val="28"/>
          <w:szCs w:val="28"/>
        </w:rPr>
        <w:t>et</w:t>
      </w:r>
      <w:r w:rsidR="00895401" w:rsidRPr="00895401">
        <w:rPr>
          <w:rFonts w:cs="Times New Roman"/>
          <w:sz w:val="28"/>
          <w:szCs w:val="28"/>
          <w:lang w:val="ru-RU"/>
        </w:rPr>
        <w:t xml:space="preserve"> </w:t>
      </w:r>
      <w:r w:rsidR="00895401">
        <w:rPr>
          <w:rFonts w:cs="Times New Roman"/>
          <w:sz w:val="28"/>
          <w:szCs w:val="28"/>
        </w:rPr>
        <w:t>al</w:t>
      </w:r>
      <w:r w:rsidR="00895401" w:rsidRPr="00895401">
        <w:rPr>
          <w:rFonts w:cs="Times New Roman"/>
          <w:sz w:val="28"/>
          <w:szCs w:val="28"/>
          <w:lang w:val="ru-RU"/>
        </w:rPr>
        <w:t>., 2007)</w:t>
      </w:r>
      <w:r w:rsidR="00607C23" w:rsidRPr="00FC5D4A">
        <w:rPr>
          <w:rFonts w:cs="Times New Roman"/>
          <w:sz w:val="28"/>
          <w:szCs w:val="28"/>
          <w:lang w:val="ru-RU"/>
        </w:rPr>
        <w:t>. Надо отметить, что данное исследование проводилось для английского языка и требует проверки для текстов на русском языке.</w:t>
      </w:r>
    </w:p>
    <w:p w:rsidR="00D15B1D" w:rsidRPr="00FC5D4A" w:rsidRDefault="001D686F" w:rsidP="00E707AC">
      <w:pPr>
        <w:ind w:firstLine="709"/>
        <w:jc w:val="both"/>
        <w:rPr>
          <w:sz w:val="28"/>
          <w:szCs w:val="28"/>
          <w:lang w:val="ru-RU"/>
        </w:rPr>
      </w:pPr>
      <w:r w:rsidRPr="00FC5D4A">
        <w:rPr>
          <w:sz w:val="28"/>
          <w:szCs w:val="28"/>
          <w:lang w:val="ru-RU"/>
        </w:rPr>
        <w:t xml:space="preserve">Наконец, существует значительная методологическая разница в изучении проблем сложности текста как родного и иностранного: это </w:t>
      </w:r>
      <w:r w:rsidRPr="00FC5D4A">
        <w:rPr>
          <w:i/>
          <w:sz w:val="28"/>
          <w:szCs w:val="28"/>
          <w:lang w:val="ru-RU"/>
        </w:rPr>
        <w:t>наличие единой понятной шкалы уровней</w:t>
      </w:r>
      <w:r w:rsidRPr="00FC5D4A">
        <w:rPr>
          <w:sz w:val="28"/>
          <w:szCs w:val="28"/>
          <w:lang w:val="ru-RU"/>
        </w:rPr>
        <w:t xml:space="preserve"> владения языком и </w:t>
      </w:r>
      <w:r w:rsidRPr="00895401">
        <w:rPr>
          <w:i/>
          <w:sz w:val="28"/>
          <w:szCs w:val="28"/>
          <w:lang w:val="ru-RU"/>
        </w:rPr>
        <w:t>документов, регламентирующих признаки текста</w:t>
      </w:r>
      <w:r w:rsidRPr="00FC5D4A">
        <w:rPr>
          <w:sz w:val="28"/>
          <w:szCs w:val="28"/>
          <w:lang w:val="ru-RU"/>
        </w:rPr>
        <w:t xml:space="preserve"> того или иного уровня (государственные стандарты и лексические минимумы)</w:t>
      </w:r>
      <w:r w:rsidR="00DF0123" w:rsidRPr="00FC5D4A">
        <w:rPr>
          <w:sz w:val="28"/>
          <w:szCs w:val="28"/>
          <w:lang w:val="ru-RU"/>
        </w:rPr>
        <w:t>, о чем пойдет речь в следующих двух разделах.</w:t>
      </w:r>
    </w:p>
    <w:p w:rsidR="004D36C0" w:rsidRPr="00FC5D4A" w:rsidRDefault="00622031" w:rsidP="007A3E7E">
      <w:pPr>
        <w:pStyle w:val="4"/>
        <w:spacing w:line="276" w:lineRule="auto"/>
        <w:rPr>
          <w:sz w:val="28"/>
          <w:szCs w:val="28"/>
          <w:lang w:val="ru-RU"/>
        </w:rPr>
      </w:pPr>
      <w:r>
        <w:rPr>
          <w:sz w:val="28"/>
          <w:szCs w:val="28"/>
          <w:lang w:val="ru-RU"/>
        </w:rPr>
        <w:t xml:space="preserve">1.2.2. </w:t>
      </w:r>
      <w:r w:rsidR="00607C23" w:rsidRPr="00FC5D4A">
        <w:rPr>
          <w:sz w:val="28"/>
          <w:szCs w:val="28"/>
          <w:lang w:val="ru-RU"/>
        </w:rPr>
        <w:t>Шкалы (единицы измерения)</w:t>
      </w:r>
      <w:r w:rsidR="004D36C0" w:rsidRPr="00FC5D4A">
        <w:rPr>
          <w:sz w:val="28"/>
          <w:szCs w:val="28"/>
          <w:lang w:val="ru-RU"/>
        </w:rPr>
        <w:br/>
      </w:r>
    </w:p>
    <w:p w:rsidR="005E72A3" w:rsidRPr="00FC5D4A" w:rsidRDefault="00FC5D4A" w:rsidP="008A0B4C">
      <w:pPr>
        <w:ind w:firstLine="709"/>
        <w:jc w:val="both"/>
        <w:rPr>
          <w:sz w:val="28"/>
          <w:szCs w:val="28"/>
          <w:lang w:val="ru-RU"/>
        </w:rPr>
      </w:pPr>
      <w:r>
        <w:rPr>
          <w:sz w:val="28"/>
          <w:szCs w:val="28"/>
          <w:lang w:val="ru-RU"/>
        </w:rPr>
        <w:t>Сложность текста складывается из массы параметров, часть из которых связана с самим текстом, другая же - с такими психологическими понятиями, как интерес к теме, мотивированность, знакомство с темой и т.д. Все э</w:t>
      </w:r>
      <w:r w:rsidR="00D15B1D" w:rsidRPr="00FC5D4A">
        <w:rPr>
          <w:sz w:val="28"/>
          <w:szCs w:val="28"/>
          <w:lang w:val="ru-RU"/>
        </w:rPr>
        <w:t>то влечет за собой трудности при составлении тренировочного корпуса</w:t>
      </w:r>
      <w:r w:rsidR="004D36C0" w:rsidRPr="00FC5D4A">
        <w:rPr>
          <w:sz w:val="28"/>
          <w:szCs w:val="28"/>
          <w:lang w:val="ru-RU"/>
        </w:rPr>
        <w:t xml:space="preserve"> и ставит почти философский вопрос: </w:t>
      </w:r>
      <w:r w:rsidR="00D15B1D" w:rsidRPr="00FC5D4A">
        <w:rPr>
          <w:sz w:val="28"/>
          <w:szCs w:val="28"/>
          <w:lang w:val="ru-RU"/>
        </w:rPr>
        <w:t xml:space="preserve">по </w:t>
      </w:r>
      <w:r w:rsidR="004D36C0" w:rsidRPr="00FC5D4A">
        <w:rPr>
          <w:sz w:val="28"/>
          <w:szCs w:val="28"/>
          <w:lang w:val="ru-RU"/>
        </w:rPr>
        <w:t xml:space="preserve">какой </w:t>
      </w:r>
      <w:r w:rsidR="00D15B1D" w:rsidRPr="00FC5D4A">
        <w:rPr>
          <w:sz w:val="28"/>
          <w:szCs w:val="28"/>
          <w:lang w:val="ru-RU"/>
        </w:rPr>
        <w:t xml:space="preserve">шкале измерить сложность текста? </w:t>
      </w:r>
      <w:r w:rsidR="004D36C0" w:rsidRPr="00FC5D4A">
        <w:rPr>
          <w:sz w:val="28"/>
          <w:szCs w:val="28"/>
          <w:lang w:val="ru-RU"/>
        </w:rPr>
        <w:t>Большинство</w:t>
      </w:r>
      <w:r w:rsidR="00D15B1D" w:rsidRPr="00FC5D4A">
        <w:rPr>
          <w:sz w:val="28"/>
          <w:szCs w:val="28"/>
          <w:lang w:val="ru-RU"/>
        </w:rPr>
        <w:t xml:space="preserve"> </w:t>
      </w:r>
      <w:r w:rsidR="004D36C0" w:rsidRPr="00FC5D4A">
        <w:rPr>
          <w:sz w:val="28"/>
          <w:szCs w:val="28"/>
          <w:lang w:val="ru-RU"/>
        </w:rPr>
        <w:t>традиционных формул читабельности берет в</w:t>
      </w:r>
      <w:r w:rsidR="00D15B1D" w:rsidRPr="00FC5D4A">
        <w:rPr>
          <w:sz w:val="28"/>
          <w:szCs w:val="28"/>
          <w:lang w:val="ru-RU"/>
        </w:rPr>
        <w:t xml:space="preserve"> качестве шкалы возраст читателя или класс (англ. </w:t>
      </w:r>
      <w:r w:rsidR="00D15B1D" w:rsidRPr="00FC5D4A">
        <w:rPr>
          <w:sz w:val="28"/>
          <w:szCs w:val="28"/>
        </w:rPr>
        <w:t>grade</w:t>
      </w:r>
      <w:r w:rsidR="00D15B1D" w:rsidRPr="00FC5D4A">
        <w:rPr>
          <w:sz w:val="28"/>
          <w:szCs w:val="28"/>
          <w:lang w:val="ru-RU"/>
        </w:rPr>
        <w:t xml:space="preserve">),  для которого текст признается подходящим. Однако </w:t>
      </w:r>
      <w:r w:rsidR="004D36C0" w:rsidRPr="00FC5D4A">
        <w:rPr>
          <w:sz w:val="28"/>
          <w:szCs w:val="28"/>
          <w:lang w:val="ru-RU"/>
        </w:rPr>
        <w:t xml:space="preserve">вспомнив свой школьный класс </w:t>
      </w:r>
      <w:r w:rsidR="00D15B1D" w:rsidRPr="00FC5D4A">
        <w:rPr>
          <w:sz w:val="28"/>
          <w:szCs w:val="28"/>
          <w:lang w:val="ru-RU"/>
        </w:rPr>
        <w:t>мы сразу</w:t>
      </w:r>
      <w:r w:rsidR="004D36C0" w:rsidRPr="00FC5D4A">
        <w:rPr>
          <w:sz w:val="28"/>
          <w:szCs w:val="28"/>
          <w:lang w:val="ru-RU"/>
        </w:rPr>
        <w:t xml:space="preserve"> понимаем условн</w:t>
      </w:r>
      <w:r w:rsidR="005E72A3" w:rsidRPr="00FC5D4A">
        <w:rPr>
          <w:sz w:val="28"/>
          <w:szCs w:val="28"/>
          <w:lang w:val="ru-RU"/>
        </w:rPr>
        <w:t>ость и неточность этого деления</w:t>
      </w:r>
      <w:r w:rsidR="00D15B1D" w:rsidRPr="00FC5D4A">
        <w:rPr>
          <w:sz w:val="28"/>
          <w:szCs w:val="28"/>
          <w:lang w:val="ru-RU"/>
        </w:rPr>
        <w:t>.</w:t>
      </w:r>
      <w:r w:rsidR="005E72A3" w:rsidRPr="00FC5D4A">
        <w:rPr>
          <w:sz w:val="28"/>
          <w:szCs w:val="28"/>
          <w:lang w:val="ru-RU"/>
        </w:rPr>
        <w:t xml:space="preserve"> </w:t>
      </w:r>
      <w:r w:rsidR="00D15B1D" w:rsidRPr="00FC5D4A">
        <w:rPr>
          <w:sz w:val="28"/>
          <w:szCs w:val="28"/>
          <w:lang w:val="ru-RU"/>
        </w:rPr>
        <w:t xml:space="preserve"> Наглядно эту ситуацию иллюстрируют авторы проекта </w:t>
      </w:r>
      <w:r w:rsidR="004D36C0" w:rsidRPr="00FC5D4A">
        <w:rPr>
          <w:sz w:val="28"/>
          <w:szCs w:val="28"/>
          <w:lang w:val="ru-RU"/>
        </w:rPr>
        <w:t xml:space="preserve">по </w:t>
      </w:r>
      <w:r w:rsidR="005E72A3" w:rsidRPr="00FC5D4A">
        <w:rPr>
          <w:sz w:val="28"/>
          <w:szCs w:val="28"/>
          <w:lang w:val="ru-RU"/>
        </w:rPr>
        <w:t xml:space="preserve">персонификации метрик читабельности и </w:t>
      </w:r>
      <w:r w:rsidR="004D36C0" w:rsidRPr="00FC5D4A">
        <w:rPr>
          <w:sz w:val="28"/>
          <w:szCs w:val="28"/>
          <w:lang w:val="ru-RU"/>
        </w:rPr>
        <w:t xml:space="preserve">подбору материалов для чтения </w:t>
      </w:r>
      <w:r w:rsidR="00D15B1D" w:rsidRPr="00FC5D4A">
        <w:rPr>
          <w:sz w:val="28"/>
          <w:szCs w:val="28"/>
          <w:lang w:val="ru-RU"/>
        </w:rPr>
        <w:t xml:space="preserve">Lexile: в своем видеоролике они показывают </w:t>
      </w:r>
      <w:r w:rsidR="005E72A3" w:rsidRPr="00FC5D4A">
        <w:rPr>
          <w:sz w:val="28"/>
          <w:szCs w:val="28"/>
          <w:lang w:val="ru-RU"/>
        </w:rPr>
        <w:t>семью, которая пришла в магазин купить ребенку кроссовки</w:t>
      </w:r>
      <w:r w:rsidR="00D15B1D" w:rsidRPr="00FC5D4A">
        <w:rPr>
          <w:sz w:val="28"/>
          <w:szCs w:val="28"/>
          <w:lang w:val="ru-RU"/>
        </w:rPr>
        <w:t>, но для поиска подходящей пары родители используют не индивидуальный размер ноги ребенка,</w:t>
      </w:r>
      <w:r w:rsidR="004D36C0" w:rsidRPr="00FC5D4A">
        <w:rPr>
          <w:sz w:val="28"/>
          <w:szCs w:val="28"/>
          <w:lang w:val="ru-RU"/>
        </w:rPr>
        <w:t xml:space="preserve"> </w:t>
      </w:r>
      <w:r w:rsidR="00D15B1D" w:rsidRPr="00FC5D4A">
        <w:rPr>
          <w:sz w:val="28"/>
          <w:szCs w:val="28"/>
          <w:lang w:val="ru-RU"/>
        </w:rPr>
        <w:t xml:space="preserve"> а его возраст. </w:t>
      </w:r>
      <w:r w:rsidR="004D36C0" w:rsidRPr="00FC5D4A">
        <w:rPr>
          <w:sz w:val="28"/>
          <w:szCs w:val="28"/>
          <w:lang w:val="ru-RU"/>
        </w:rPr>
        <w:t xml:space="preserve"> </w:t>
      </w:r>
      <w:r w:rsidR="005E72A3" w:rsidRPr="00FC5D4A">
        <w:rPr>
          <w:sz w:val="28"/>
          <w:szCs w:val="28"/>
          <w:lang w:val="ru-RU"/>
        </w:rPr>
        <w:t xml:space="preserve">Сами авторы проекта </w:t>
      </w:r>
      <w:r w:rsidR="008A0B4C" w:rsidRPr="00FC5D4A">
        <w:rPr>
          <w:sz w:val="28"/>
          <w:szCs w:val="28"/>
          <w:lang w:val="ru-RU"/>
        </w:rPr>
        <w:t xml:space="preserve">предлагают </w:t>
      </w:r>
      <w:r w:rsidR="005E72A3" w:rsidRPr="00FC5D4A">
        <w:rPr>
          <w:sz w:val="28"/>
          <w:szCs w:val="28"/>
          <w:lang w:val="ru-RU"/>
        </w:rPr>
        <w:t xml:space="preserve">абстрактный числовой индекс, который складывается из метрик текста и словарного запаса конкретного учащегося. </w:t>
      </w:r>
    </w:p>
    <w:p w:rsidR="0056566E" w:rsidRPr="00FC5D4A" w:rsidRDefault="00D15B1D" w:rsidP="008A0B4C">
      <w:pPr>
        <w:ind w:firstLine="709"/>
        <w:jc w:val="both"/>
        <w:rPr>
          <w:sz w:val="28"/>
          <w:szCs w:val="28"/>
          <w:lang w:val="ru-RU"/>
        </w:rPr>
      </w:pPr>
      <w:r w:rsidRPr="00FC5D4A">
        <w:rPr>
          <w:sz w:val="28"/>
          <w:szCs w:val="28"/>
          <w:lang w:val="ru-RU"/>
        </w:rPr>
        <w:lastRenderedPageBreak/>
        <w:t xml:space="preserve">Кроме того, </w:t>
      </w:r>
      <w:r w:rsidR="008A0B4C" w:rsidRPr="00FC5D4A">
        <w:rPr>
          <w:sz w:val="28"/>
          <w:szCs w:val="28"/>
          <w:lang w:val="ru-RU"/>
        </w:rPr>
        <w:t xml:space="preserve"> при шкале с классами сразу встает вопрос как </w:t>
      </w:r>
      <w:r w:rsidR="005E72A3" w:rsidRPr="00FC5D4A">
        <w:rPr>
          <w:sz w:val="28"/>
          <w:szCs w:val="28"/>
          <w:lang w:val="ru-RU"/>
        </w:rPr>
        <w:t>измерять сложность текстов вне школьной системы</w:t>
      </w:r>
      <w:r w:rsidRPr="00FC5D4A">
        <w:rPr>
          <w:sz w:val="28"/>
          <w:szCs w:val="28"/>
          <w:lang w:val="ru-RU"/>
        </w:rPr>
        <w:t>, "взрослых" текстов.</w:t>
      </w:r>
      <w:r w:rsidR="00DF0123" w:rsidRPr="00FC5D4A">
        <w:rPr>
          <w:sz w:val="28"/>
          <w:szCs w:val="28"/>
          <w:lang w:val="ru-RU"/>
        </w:rPr>
        <w:t xml:space="preserve"> </w:t>
      </w:r>
    </w:p>
    <w:p w:rsidR="004D36C0" w:rsidRPr="00FC5D4A" w:rsidRDefault="00281647" w:rsidP="008A0B4C">
      <w:pPr>
        <w:ind w:firstLine="709"/>
        <w:jc w:val="both"/>
        <w:rPr>
          <w:rFonts w:cs="Times New Roman"/>
          <w:sz w:val="28"/>
          <w:szCs w:val="28"/>
          <w:lang w:val="ru-RU"/>
        </w:rPr>
      </w:pPr>
      <w:r w:rsidRPr="00083398">
        <w:rPr>
          <w:rFonts w:cs="Times New Roman"/>
          <w:sz w:val="28"/>
          <w:szCs w:val="28"/>
          <w:lang w:val="ru-RU"/>
        </w:rPr>
        <w:t>Аниса Катинская в своем эксперименте по автоматическому измерению читабельности текста использует расширенный корпус Ивана Бегтина, однако с сокращением числа групп текстов до 3: " Говоря о шкале сложности, мы решили остановиться на самых «простых» оценках: простой и сложный или простой, средней сложности и сложный"</w:t>
      </w:r>
      <w:r w:rsidR="00083398">
        <w:rPr>
          <w:rFonts w:cs="Times New Roman"/>
          <w:sz w:val="28"/>
          <w:szCs w:val="28"/>
          <w:lang w:val="ru-RU"/>
        </w:rPr>
        <w:t xml:space="preserve"> (Селегей </w:t>
      </w:r>
      <w:r w:rsidR="00083398">
        <w:rPr>
          <w:rFonts w:cs="Times New Roman"/>
          <w:sz w:val="28"/>
          <w:szCs w:val="28"/>
        </w:rPr>
        <w:t>et</w:t>
      </w:r>
      <w:r w:rsidR="00083398" w:rsidRPr="00083398">
        <w:rPr>
          <w:rFonts w:cs="Times New Roman"/>
          <w:sz w:val="28"/>
          <w:szCs w:val="28"/>
          <w:lang w:val="ru-RU"/>
        </w:rPr>
        <w:t xml:space="preserve"> </w:t>
      </w:r>
      <w:r w:rsidR="00083398">
        <w:rPr>
          <w:rFonts w:cs="Times New Roman"/>
          <w:sz w:val="28"/>
          <w:szCs w:val="28"/>
        </w:rPr>
        <w:t>al</w:t>
      </w:r>
      <w:r w:rsidR="00083398" w:rsidRPr="00083398">
        <w:rPr>
          <w:rFonts w:cs="Times New Roman"/>
          <w:sz w:val="28"/>
          <w:szCs w:val="28"/>
          <w:lang w:val="ru-RU"/>
        </w:rPr>
        <w:t>.</w:t>
      </w:r>
      <w:r w:rsidR="00083398">
        <w:rPr>
          <w:rFonts w:cs="Times New Roman"/>
          <w:sz w:val="28"/>
          <w:szCs w:val="28"/>
          <w:lang w:val="ru-RU"/>
        </w:rPr>
        <w:t xml:space="preserve"> 2015)</w:t>
      </w:r>
      <w:r w:rsidRPr="00083398">
        <w:rPr>
          <w:rFonts w:cs="Times New Roman"/>
          <w:sz w:val="28"/>
          <w:szCs w:val="28"/>
          <w:lang w:val="ru-RU"/>
        </w:rPr>
        <w:t>.</w:t>
      </w:r>
    </w:p>
    <w:p w:rsidR="00DF0123" w:rsidRPr="00FC5D4A" w:rsidRDefault="00607C23" w:rsidP="008A0B4C">
      <w:pPr>
        <w:ind w:firstLine="709"/>
        <w:jc w:val="both"/>
        <w:rPr>
          <w:sz w:val="28"/>
          <w:szCs w:val="28"/>
          <w:lang w:val="ru-RU"/>
        </w:rPr>
      </w:pPr>
      <w:r w:rsidRPr="00FC5D4A">
        <w:rPr>
          <w:sz w:val="28"/>
          <w:szCs w:val="28"/>
          <w:lang w:val="ru-RU"/>
        </w:rPr>
        <w:t>При анализе сложности иностранного текста обычно берется шкала уровней владения этим языком, уже разработанная методистами и авторами пособий. Мы не будем исключением и предлагаем</w:t>
      </w:r>
      <w:r w:rsidR="00DF0123" w:rsidRPr="00FC5D4A">
        <w:rPr>
          <w:sz w:val="28"/>
          <w:szCs w:val="28"/>
          <w:lang w:val="ru-RU"/>
        </w:rPr>
        <w:t xml:space="preserve"> принять за шкалу сложности текстов их соответствие общеприня</w:t>
      </w:r>
      <w:r w:rsidRPr="00FC5D4A">
        <w:rPr>
          <w:sz w:val="28"/>
          <w:szCs w:val="28"/>
          <w:lang w:val="ru-RU"/>
        </w:rPr>
        <w:t>тым в методике уровням</w:t>
      </w:r>
      <w:r w:rsidR="00DF0123" w:rsidRPr="00FC5D4A">
        <w:rPr>
          <w:sz w:val="28"/>
          <w:szCs w:val="28"/>
          <w:lang w:val="ru-RU"/>
        </w:rPr>
        <w:t xml:space="preserve">. В настоящее время создана </w:t>
      </w:r>
      <w:r w:rsidRPr="00FC5D4A">
        <w:rPr>
          <w:sz w:val="28"/>
          <w:szCs w:val="28"/>
          <w:lang w:val="ru-RU"/>
        </w:rPr>
        <w:t>следующая р</w:t>
      </w:r>
      <w:r w:rsidR="00DF0123" w:rsidRPr="00FC5D4A">
        <w:rPr>
          <w:sz w:val="28"/>
          <w:szCs w:val="28"/>
          <w:lang w:val="ru-RU"/>
        </w:rPr>
        <w:t>оссийская система сертификационных уровней общего владения русским языком как иностранным:</w:t>
      </w:r>
    </w:p>
    <w:p w:rsidR="00535DC5" w:rsidRPr="00083398" w:rsidRDefault="00535DC5" w:rsidP="008A0B4C">
      <w:pPr>
        <w:ind w:firstLine="709"/>
        <w:jc w:val="both"/>
        <w:rPr>
          <w:i/>
          <w:sz w:val="28"/>
          <w:szCs w:val="28"/>
          <w:lang w:val="ru-RU"/>
        </w:rPr>
      </w:pPr>
      <w:r w:rsidRPr="00083398">
        <w:rPr>
          <w:i/>
          <w:sz w:val="28"/>
          <w:szCs w:val="28"/>
          <w:lang w:val="ru-RU"/>
        </w:rPr>
        <w:t>1.</w:t>
      </w:r>
      <w:r w:rsidR="00607C23" w:rsidRPr="00083398">
        <w:rPr>
          <w:i/>
          <w:sz w:val="28"/>
          <w:szCs w:val="28"/>
          <w:lang w:val="ru-RU"/>
        </w:rPr>
        <w:t xml:space="preserve"> А1 (ТЭУ: элементарный уровень)</w:t>
      </w:r>
    </w:p>
    <w:p w:rsidR="00535DC5" w:rsidRPr="00FC5D4A" w:rsidRDefault="00535DC5" w:rsidP="008A0B4C">
      <w:pPr>
        <w:ind w:firstLine="709"/>
        <w:jc w:val="both"/>
        <w:rPr>
          <w:sz w:val="28"/>
          <w:szCs w:val="28"/>
          <w:lang w:val="ru-RU"/>
        </w:rPr>
      </w:pPr>
      <w:r w:rsidRPr="00FC5D4A">
        <w:rPr>
          <w:sz w:val="28"/>
          <w:szCs w:val="28"/>
          <w:lang w:val="ru-RU"/>
        </w:rPr>
        <w:t>Успешное прохождение тестирования означает, что кандидат владеет минимальным уровнем знаний русского языка, достаточным для ограниченного числа ситуаций в повседневном общении. Также сертификат элементарного уровня означает, что кандидат имеет достаточные и необходимые знания для дальнейшего изучения языка и достижения следующего (базового) уровня общего владения русским языком.</w:t>
      </w:r>
    </w:p>
    <w:p w:rsidR="00535DC5" w:rsidRPr="00083398" w:rsidRDefault="00607C23" w:rsidP="00083398">
      <w:pPr>
        <w:ind w:firstLine="709"/>
        <w:jc w:val="both"/>
        <w:rPr>
          <w:i/>
          <w:sz w:val="28"/>
          <w:szCs w:val="28"/>
          <w:lang w:val="ru-RU"/>
        </w:rPr>
      </w:pPr>
      <w:r w:rsidRPr="00083398">
        <w:rPr>
          <w:i/>
          <w:sz w:val="28"/>
          <w:szCs w:val="28"/>
          <w:lang w:val="ru-RU"/>
        </w:rPr>
        <w:t>2. А2 (ТБУ: базовый уровень)</w:t>
      </w:r>
    </w:p>
    <w:p w:rsidR="00535DC5" w:rsidRPr="00FC5D4A" w:rsidRDefault="00535DC5" w:rsidP="00083398">
      <w:pPr>
        <w:ind w:firstLine="709"/>
        <w:jc w:val="both"/>
        <w:rPr>
          <w:sz w:val="28"/>
          <w:szCs w:val="28"/>
          <w:lang w:val="ru-RU"/>
        </w:rPr>
      </w:pPr>
      <w:r w:rsidRPr="00FC5D4A">
        <w:rPr>
          <w:sz w:val="28"/>
          <w:szCs w:val="28"/>
          <w:lang w:val="ru-RU"/>
        </w:rPr>
        <w:t>Успешное прохождение тестирования означает, что кандидат владеет начальным уровнем знаний русского языка, достаточным для основных коммуникативных потребностей в ограниченном числе ситуаций бытовой и культурной сфер общения. Базовый уровень является минимальной базой для занятий какой-либо профессиональной деятельностью в ограниченном объеме.</w:t>
      </w:r>
    </w:p>
    <w:p w:rsidR="00535DC5" w:rsidRPr="00FC5D4A" w:rsidRDefault="00535DC5" w:rsidP="00083398">
      <w:pPr>
        <w:ind w:firstLine="709"/>
        <w:jc w:val="both"/>
        <w:rPr>
          <w:sz w:val="28"/>
          <w:szCs w:val="28"/>
          <w:lang w:val="ru-RU"/>
        </w:rPr>
      </w:pPr>
      <w:r w:rsidRPr="00FC5D4A">
        <w:rPr>
          <w:sz w:val="28"/>
          <w:szCs w:val="28"/>
          <w:lang w:val="ru-RU"/>
        </w:rPr>
        <w:t>Кроме того, для вступления в гражданство Российской Федерации необходимо подтвердить владение русским языком как иностранным языком на уровне не ниже A2.</w:t>
      </w:r>
    </w:p>
    <w:p w:rsidR="00535DC5" w:rsidRPr="00083398" w:rsidRDefault="00535DC5" w:rsidP="00083398">
      <w:pPr>
        <w:ind w:firstLine="709"/>
        <w:jc w:val="both"/>
        <w:rPr>
          <w:i/>
          <w:sz w:val="28"/>
          <w:szCs w:val="28"/>
          <w:lang w:val="ru-RU"/>
        </w:rPr>
      </w:pPr>
      <w:r w:rsidRPr="00083398">
        <w:rPr>
          <w:i/>
          <w:sz w:val="28"/>
          <w:szCs w:val="28"/>
          <w:lang w:val="ru-RU"/>
        </w:rPr>
        <w:lastRenderedPageBreak/>
        <w:t>3. B1 (ТРКИ-I: п</w:t>
      </w:r>
      <w:r w:rsidR="00607C23" w:rsidRPr="00083398">
        <w:rPr>
          <w:i/>
          <w:sz w:val="28"/>
          <w:szCs w:val="28"/>
          <w:lang w:val="ru-RU"/>
        </w:rPr>
        <w:t>ервый сертификационный уровень)</w:t>
      </w:r>
    </w:p>
    <w:p w:rsidR="00535DC5" w:rsidRPr="00FC5D4A" w:rsidRDefault="00535DC5" w:rsidP="00083398">
      <w:pPr>
        <w:ind w:firstLine="709"/>
        <w:jc w:val="both"/>
        <w:rPr>
          <w:sz w:val="28"/>
          <w:szCs w:val="28"/>
          <w:lang w:val="ru-RU"/>
        </w:rPr>
      </w:pPr>
      <w:r w:rsidRPr="00FC5D4A">
        <w:rPr>
          <w:sz w:val="28"/>
          <w:szCs w:val="28"/>
          <w:lang w:val="ru-RU"/>
        </w:rPr>
        <w:t>Успешное прохождение тестирования означает, что кандидат имеет средний уровень владения русским языком, который позволяет кандидату удовлетворить основные коммуникативные потребности в бытовой, учебной и профессиональной сферах общения в соответствии с государственным стандартом русского языка как иностранного языка. Сертификат данного уровня необходим для поступления в российское высшее учебное заведение.</w:t>
      </w:r>
    </w:p>
    <w:p w:rsidR="00535DC5" w:rsidRPr="00083398" w:rsidRDefault="00535DC5" w:rsidP="00083398">
      <w:pPr>
        <w:ind w:firstLine="709"/>
        <w:jc w:val="both"/>
        <w:rPr>
          <w:i/>
          <w:sz w:val="28"/>
          <w:szCs w:val="28"/>
          <w:lang w:val="ru-RU"/>
        </w:rPr>
      </w:pPr>
      <w:r w:rsidRPr="00083398">
        <w:rPr>
          <w:i/>
          <w:sz w:val="28"/>
          <w:szCs w:val="28"/>
          <w:lang w:val="ru-RU"/>
        </w:rPr>
        <w:t>4. B2 (ТРКИ-II: в</w:t>
      </w:r>
      <w:r w:rsidR="00607C23" w:rsidRPr="00083398">
        <w:rPr>
          <w:i/>
          <w:sz w:val="28"/>
          <w:szCs w:val="28"/>
          <w:lang w:val="ru-RU"/>
        </w:rPr>
        <w:t>торой сертификационный уровень)</w:t>
      </w:r>
    </w:p>
    <w:p w:rsidR="00535DC5" w:rsidRPr="00FC5D4A" w:rsidRDefault="00535DC5" w:rsidP="00083398">
      <w:pPr>
        <w:ind w:firstLine="709"/>
        <w:jc w:val="both"/>
        <w:rPr>
          <w:sz w:val="28"/>
          <w:szCs w:val="28"/>
          <w:lang w:val="ru-RU"/>
        </w:rPr>
      </w:pPr>
      <w:r w:rsidRPr="00FC5D4A">
        <w:rPr>
          <w:sz w:val="28"/>
          <w:szCs w:val="28"/>
          <w:lang w:val="ru-RU"/>
        </w:rPr>
        <w:t>Успешное прохождение тестирования означает, что кандидат имеет достаточно высокий уровень владения русским языком, который позволяет кандидату удовлетворить коммуникативные потребности во всех сферах общения. Владение языком на данному уровне позволяет человеку вести профессиональную деятельность на русском языке в качестве специалиста в инженерно-технической, гуманитарной и естественнонаучной областях. Наличие данного сертификата необходимо для получения диплома бакалавра или магистра.</w:t>
      </w:r>
    </w:p>
    <w:p w:rsidR="00535DC5" w:rsidRPr="00083398" w:rsidRDefault="00535DC5" w:rsidP="00083398">
      <w:pPr>
        <w:ind w:firstLine="709"/>
        <w:jc w:val="both"/>
        <w:rPr>
          <w:i/>
          <w:sz w:val="28"/>
          <w:szCs w:val="28"/>
          <w:lang w:val="ru-RU"/>
        </w:rPr>
      </w:pPr>
      <w:r w:rsidRPr="00083398">
        <w:rPr>
          <w:i/>
          <w:sz w:val="28"/>
          <w:szCs w:val="28"/>
          <w:lang w:val="ru-RU"/>
        </w:rPr>
        <w:t>5.C1 (ТРКИ-III: т</w:t>
      </w:r>
      <w:r w:rsidR="00607C23" w:rsidRPr="00083398">
        <w:rPr>
          <w:i/>
          <w:sz w:val="28"/>
          <w:szCs w:val="28"/>
          <w:lang w:val="ru-RU"/>
        </w:rPr>
        <w:t>ретий сертификационный уровень)</w:t>
      </w:r>
    </w:p>
    <w:p w:rsidR="00535DC5" w:rsidRPr="00FC5D4A" w:rsidRDefault="00535DC5" w:rsidP="00083398">
      <w:pPr>
        <w:ind w:firstLine="709"/>
        <w:jc w:val="both"/>
        <w:rPr>
          <w:sz w:val="28"/>
          <w:szCs w:val="28"/>
          <w:lang w:val="ru-RU"/>
        </w:rPr>
      </w:pPr>
      <w:r w:rsidRPr="00FC5D4A">
        <w:rPr>
          <w:sz w:val="28"/>
          <w:szCs w:val="28"/>
          <w:lang w:val="ru-RU"/>
        </w:rPr>
        <w:t>Успешное прохождение тестирования означает, что кандидат может вести профессиональную деятельность на русском языке в качестве филолога, переводчика, редактора, журналиста, дипломата, менеджера, работающего в русскоязычном коллективе.</w:t>
      </w:r>
    </w:p>
    <w:p w:rsidR="00535DC5" w:rsidRPr="00083398" w:rsidRDefault="00535DC5" w:rsidP="00083398">
      <w:pPr>
        <w:ind w:firstLine="709"/>
        <w:jc w:val="both"/>
        <w:rPr>
          <w:i/>
          <w:sz w:val="28"/>
          <w:szCs w:val="28"/>
          <w:lang w:val="ru-RU"/>
        </w:rPr>
      </w:pPr>
      <w:r w:rsidRPr="00083398">
        <w:rPr>
          <w:i/>
          <w:sz w:val="28"/>
          <w:szCs w:val="28"/>
          <w:lang w:val="ru-RU"/>
        </w:rPr>
        <w:t>6.  C2 (ТРКИ-IV: четв</w:t>
      </w:r>
      <w:r w:rsidR="00607C23" w:rsidRPr="00083398">
        <w:rPr>
          <w:i/>
          <w:sz w:val="28"/>
          <w:szCs w:val="28"/>
          <w:lang w:val="ru-RU"/>
        </w:rPr>
        <w:t>ертый сертификационный уровень)</w:t>
      </w:r>
    </w:p>
    <w:p w:rsidR="00535DC5" w:rsidRPr="00FC5D4A" w:rsidRDefault="00535DC5" w:rsidP="00083398">
      <w:pPr>
        <w:ind w:firstLine="709"/>
        <w:jc w:val="both"/>
        <w:rPr>
          <w:sz w:val="28"/>
          <w:szCs w:val="28"/>
          <w:lang w:val="ru-RU"/>
        </w:rPr>
      </w:pPr>
      <w:r w:rsidRPr="00FC5D4A">
        <w:rPr>
          <w:sz w:val="28"/>
          <w:szCs w:val="28"/>
          <w:lang w:val="ru-RU"/>
        </w:rPr>
        <w:t>Успешное прохождение тестирования означает, что кандидат владеет русским языком на высоком уровне, сравнимым с уровнем носителя языка. Наличие данного сертификата является необходимым для получения диплома магистра-филолога, который дает право на все виды преподавательской и научно-исследовательской деятельности в области русского языка.</w:t>
      </w:r>
    </w:p>
    <w:p w:rsidR="00DF0123" w:rsidRPr="00FC5D4A" w:rsidRDefault="00DF0123" w:rsidP="00083398">
      <w:pPr>
        <w:ind w:firstLine="709"/>
        <w:jc w:val="both"/>
        <w:rPr>
          <w:sz w:val="28"/>
          <w:szCs w:val="28"/>
          <w:lang w:val="ru-RU"/>
        </w:rPr>
      </w:pPr>
      <w:r w:rsidRPr="00FC5D4A">
        <w:rPr>
          <w:sz w:val="28"/>
          <w:szCs w:val="28"/>
          <w:lang w:val="ru-RU"/>
        </w:rPr>
        <w:t xml:space="preserve">Российская многоуровневая система тестирования включена в европейскую структуру языкового тестирования ALTE. Уровни владения русским языком как иностранным соотносятся с уровнями владения другими европейскими языками следующим образом: </w:t>
      </w:r>
    </w:p>
    <w:p w:rsidR="00886435" w:rsidRPr="00FC5D4A" w:rsidRDefault="00886435" w:rsidP="007A3E7E">
      <w:pPr>
        <w:rPr>
          <w:sz w:val="28"/>
          <w:szCs w:val="28"/>
          <w:lang w:val="ru-RU"/>
        </w:rPr>
      </w:pPr>
      <w:r w:rsidRPr="00FC5D4A">
        <w:rPr>
          <w:noProof/>
          <w:sz w:val="28"/>
          <w:szCs w:val="28"/>
          <w:lang w:val="ru-RU" w:eastAsia="ru-RU" w:bidi="ar-SA"/>
        </w:rPr>
        <w:lastRenderedPageBreak/>
        <w:drawing>
          <wp:inline distT="0" distB="0" distL="0" distR="0">
            <wp:extent cx="5948608" cy="2244090"/>
            <wp:effectExtent l="0" t="0" r="0" b="0"/>
            <wp:docPr id="2" name="Рисунок 1" descr="система уровней.JPG"/>
            <wp:cNvGraphicFramePr/>
            <a:graphic xmlns:a="http://schemas.openxmlformats.org/drawingml/2006/main">
              <a:graphicData uri="http://schemas.openxmlformats.org/drawingml/2006/picture">
                <pic:pic xmlns:pic="http://schemas.openxmlformats.org/drawingml/2006/picture">
                  <pic:nvPicPr>
                    <pic:cNvPr id="4" name="Содержимое 3" descr="система уровней.JPG"/>
                    <pic:cNvPicPr>
                      <a:picLocks noGrp="1" noChangeAspect="1"/>
                    </pic:cNvPicPr>
                  </pic:nvPicPr>
                  <pic:blipFill>
                    <a:blip r:embed="rId9" cstate="print"/>
                    <a:stretch>
                      <a:fillRect/>
                    </a:stretch>
                  </pic:blipFill>
                  <pic:spPr>
                    <a:xfrm>
                      <a:off x="0" y="0"/>
                      <a:ext cx="5950515" cy="2244809"/>
                    </a:xfrm>
                    <a:prstGeom prst="rect">
                      <a:avLst/>
                    </a:prstGeom>
                  </pic:spPr>
                </pic:pic>
              </a:graphicData>
            </a:graphic>
          </wp:inline>
        </w:drawing>
      </w:r>
    </w:p>
    <w:p w:rsidR="009364C9" w:rsidRPr="00FC5D4A" w:rsidRDefault="009364C9" w:rsidP="00AD6250">
      <w:pPr>
        <w:jc w:val="both"/>
        <w:rPr>
          <w:sz w:val="28"/>
          <w:szCs w:val="28"/>
          <w:lang w:val="ru-RU"/>
        </w:rPr>
        <w:pPrChange w:id="5" w:author="Chelombeevanext@mail.ru" w:date="2017-06-15T15:25:00Z">
          <w:pPr/>
        </w:pPrChange>
      </w:pPr>
      <w:r w:rsidRPr="00FC5D4A">
        <w:rPr>
          <w:sz w:val="28"/>
          <w:szCs w:val="28"/>
          <w:lang w:val="ru-RU"/>
        </w:rPr>
        <w:t>К преимуществам выбора шкалы сложности текста, основанной на общепринятой системе уровней владения языка, можно отнести:</w:t>
      </w:r>
    </w:p>
    <w:p w:rsidR="009364C9" w:rsidRPr="00FC5D4A" w:rsidRDefault="009364C9" w:rsidP="00AD6250">
      <w:pPr>
        <w:jc w:val="both"/>
        <w:rPr>
          <w:sz w:val="28"/>
          <w:szCs w:val="28"/>
          <w:lang w:val="ru-RU"/>
        </w:rPr>
        <w:pPrChange w:id="6" w:author="Chelombeevanext@mail.ru" w:date="2017-06-15T15:25:00Z">
          <w:pPr/>
        </w:pPrChange>
      </w:pPr>
      <w:r w:rsidRPr="00FC5D4A">
        <w:rPr>
          <w:sz w:val="28"/>
          <w:szCs w:val="28"/>
          <w:lang w:val="ru-RU"/>
        </w:rPr>
        <w:t>1. Наличие регламентирующих документов, подробно описывающих требования к каждому уровню. Это поможет нам на этапе сбора признаков текста.</w:t>
      </w:r>
    </w:p>
    <w:p w:rsidR="009364C9" w:rsidRPr="00FC5D4A" w:rsidRDefault="009364C9" w:rsidP="00AD6250">
      <w:pPr>
        <w:jc w:val="both"/>
        <w:rPr>
          <w:sz w:val="28"/>
          <w:szCs w:val="28"/>
          <w:lang w:val="ru-RU"/>
        </w:rPr>
        <w:pPrChange w:id="7" w:author="Chelombeevanext@mail.ru" w:date="2017-06-15T15:25:00Z">
          <w:pPr/>
        </w:pPrChange>
      </w:pPr>
      <w:r w:rsidRPr="00FC5D4A">
        <w:rPr>
          <w:sz w:val="28"/>
          <w:szCs w:val="28"/>
          <w:lang w:val="ru-RU"/>
        </w:rPr>
        <w:t>2. Свободу от таких субъективных категорий,</w:t>
      </w:r>
      <w:del w:id="8" w:author="Chelombeevanext@mail.ru" w:date="2017-06-15T15:26:00Z">
        <w:r w:rsidRPr="00FC5D4A" w:rsidDel="00AD6250">
          <w:rPr>
            <w:sz w:val="28"/>
            <w:szCs w:val="28"/>
            <w:lang w:val="ru-RU"/>
          </w:rPr>
          <w:delText xml:space="preserve"> </w:delText>
        </w:r>
      </w:del>
      <w:r w:rsidRPr="00FC5D4A">
        <w:rPr>
          <w:sz w:val="28"/>
          <w:szCs w:val="28"/>
          <w:lang w:val="ru-RU"/>
        </w:rPr>
        <w:t>как</w:t>
      </w:r>
      <w:del w:id="9" w:author="Chelombeevanext@mail.ru" w:date="2017-06-15T15:26:00Z">
        <w:r w:rsidRPr="00FC5D4A" w:rsidDel="00AD6250">
          <w:rPr>
            <w:sz w:val="28"/>
            <w:szCs w:val="28"/>
            <w:lang w:val="ru-RU"/>
          </w:rPr>
          <w:delText xml:space="preserve"> </w:delText>
        </w:r>
      </w:del>
      <w:r w:rsidRPr="00FC5D4A">
        <w:rPr>
          <w:sz w:val="28"/>
          <w:szCs w:val="28"/>
          <w:lang w:val="ru-RU"/>
        </w:rPr>
        <w:t>класс/возраст/количество лет обучения.</w:t>
      </w:r>
      <w:r w:rsidR="00707A45" w:rsidRPr="00FC5D4A">
        <w:rPr>
          <w:sz w:val="28"/>
          <w:szCs w:val="28"/>
          <w:lang w:val="ru-RU"/>
        </w:rPr>
        <w:t xml:space="preserve"> Данные уровни имеют под собой конкретный объем языкового материала, который должен знать человек, претендующий на сертификат соответствующего уровня. </w:t>
      </w:r>
    </w:p>
    <w:p w:rsidR="00707A45" w:rsidRPr="00FC5D4A" w:rsidRDefault="00707A45" w:rsidP="00AD6250">
      <w:pPr>
        <w:jc w:val="both"/>
        <w:rPr>
          <w:sz w:val="28"/>
          <w:szCs w:val="28"/>
          <w:lang w:val="ru-RU"/>
        </w:rPr>
        <w:pPrChange w:id="10" w:author="Chelombeevanext@mail.ru" w:date="2017-06-15T15:25:00Z">
          <w:pPr/>
        </w:pPrChange>
      </w:pPr>
      <w:r w:rsidRPr="00FC5D4A">
        <w:rPr>
          <w:sz w:val="28"/>
          <w:szCs w:val="28"/>
          <w:lang w:val="ru-RU"/>
        </w:rPr>
        <w:t>3. Наличие маркировки на учебных пособиях, сообщ</w:t>
      </w:r>
      <w:r w:rsidR="008A0B4C" w:rsidRPr="00FC5D4A">
        <w:rPr>
          <w:sz w:val="28"/>
          <w:szCs w:val="28"/>
          <w:lang w:val="ru-RU"/>
        </w:rPr>
        <w:t>ающей нам, для какого уровня они предназначены</w:t>
      </w:r>
      <w:r w:rsidRPr="00FC5D4A">
        <w:rPr>
          <w:sz w:val="28"/>
          <w:szCs w:val="28"/>
          <w:lang w:val="ru-RU"/>
        </w:rPr>
        <w:t>. Это поможет нам на этапе сбора корпуса.</w:t>
      </w:r>
    </w:p>
    <w:p w:rsidR="009364C9" w:rsidRPr="00FC5D4A" w:rsidRDefault="00707A45" w:rsidP="00AD6250">
      <w:pPr>
        <w:jc w:val="both"/>
        <w:rPr>
          <w:sz w:val="28"/>
          <w:szCs w:val="28"/>
          <w:lang w:val="ru-RU"/>
        </w:rPr>
        <w:pPrChange w:id="11" w:author="Chelombeevanext@mail.ru" w:date="2017-06-15T15:25:00Z">
          <w:pPr/>
        </w:pPrChange>
      </w:pPr>
      <w:r w:rsidRPr="00FC5D4A">
        <w:rPr>
          <w:sz w:val="28"/>
          <w:szCs w:val="28"/>
          <w:lang w:val="ru-RU"/>
        </w:rPr>
        <w:t>4. С</w:t>
      </w:r>
      <w:r w:rsidR="009364C9" w:rsidRPr="00FC5D4A">
        <w:rPr>
          <w:sz w:val="28"/>
          <w:szCs w:val="28"/>
          <w:lang w:val="ru-RU"/>
        </w:rPr>
        <w:t>оотнесенность с жизненными ситуациями (как мы видим, в описании уровней содержится информация о связи уровня владения с возможностями и нуждами реальной жизни - получить работу в России, получить Российское гражданство, получить разрешение на преподавание русского языка)</w:t>
      </w:r>
      <w:r w:rsidRPr="00FC5D4A">
        <w:rPr>
          <w:sz w:val="28"/>
          <w:szCs w:val="28"/>
          <w:lang w:val="ru-RU"/>
        </w:rPr>
        <w:t xml:space="preserve">. Так уровень сложности становится чуть </w:t>
      </w:r>
      <w:r w:rsidR="008A0B4C" w:rsidRPr="00FC5D4A">
        <w:rPr>
          <w:sz w:val="28"/>
          <w:szCs w:val="28"/>
          <w:lang w:val="ru-RU"/>
        </w:rPr>
        <w:t>более об</w:t>
      </w:r>
      <w:r w:rsidRPr="00FC5D4A">
        <w:rPr>
          <w:sz w:val="28"/>
          <w:szCs w:val="28"/>
          <w:lang w:val="ru-RU"/>
        </w:rPr>
        <w:t>ъективной категорией.</w:t>
      </w:r>
      <w:del w:id="12" w:author="Chelombeevanext@mail.ru" w:date="2017-06-15T15:26:00Z">
        <w:r w:rsidR="009364C9" w:rsidRPr="00FC5D4A" w:rsidDel="00AD6250">
          <w:rPr>
            <w:b/>
            <w:sz w:val="28"/>
            <w:szCs w:val="28"/>
            <w:lang w:val="ru-RU"/>
          </w:rPr>
          <w:br/>
        </w:r>
      </w:del>
    </w:p>
    <w:p w:rsidR="0019582B" w:rsidRPr="00FC5D4A" w:rsidRDefault="00622031" w:rsidP="007A3E7E">
      <w:pPr>
        <w:pStyle w:val="4"/>
        <w:spacing w:line="276" w:lineRule="auto"/>
        <w:rPr>
          <w:sz w:val="28"/>
          <w:szCs w:val="28"/>
          <w:lang w:val="ru-RU"/>
        </w:rPr>
      </w:pPr>
      <w:r>
        <w:rPr>
          <w:sz w:val="28"/>
          <w:szCs w:val="28"/>
          <w:lang w:val="ru-RU"/>
        </w:rPr>
        <w:t xml:space="preserve">1.2.3. </w:t>
      </w:r>
      <w:r w:rsidR="008A0B4C" w:rsidRPr="00FC5D4A">
        <w:rPr>
          <w:sz w:val="28"/>
          <w:szCs w:val="28"/>
          <w:lang w:val="ru-RU"/>
        </w:rPr>
        <w:t>Регламентирующие документы</w:t>
      </w:r>
      <w:r w:rsidR="00535DC5" w:rsidRPr="00FC5D4A">
        <w:rPr>
          <w:sz w:val="28"/>
          <w:szCs w:val="28"/>
          <w:lang w:val="ru-RU"/>
        </w:rPr>
        <w:br/>
      </w:r>
    </w:p>
    <w:p w:rsidR="0019582B" w:rsidRPr="00FC5D4A" w:rsidRDefault="0019582B" w:rsidP="00083398">
      <w:pPr>
        <w:ind w:firstLine="709"/>
        <w:jc w:val="both"/>
        <w:rPr>
          <w:sz w:val="28"/>
          <w:szCs w:val="28"/>
          <w:lang w:val="ru-RU"/>
        </w:rPr>
      </w:pPr>
      <w:r w:rsidRPr="00FC5D4A">
        <w:rPr>
          <w:sz w:val="28"/>
          <w:szCs w:val="28"/>
          <w:lang w:val="ru-RU"/>
        </w:rPr>
        <w:t xml:space="preserve">Для вышеуказанных уровней </w:t>
      </w:r>
      <w:r w:rsidR="00707A45" w:rsidRPr="00FC5D4A">
        <w:rPr>
          <w:sz w:val="28"/>
          <w:szCs w:val="28"/>
          <w:lang w:val="ru-RU"/>
        </w:rPr>
        <w:t xml:space="preserve">существуют </w:t>
      </w:r>
      <w:r w:rsidRPr="00FC5D4A">
        <w:rPr>
          <w:sz w:val="28"/>
          <w:szCs w:val="28"/>
          <w:lang w:val="ru-RU"/>
        </w:rPr>
        <w:t>специальные нормативные документы (</w:t>
      </w:r>
      <w:r w:rsidRPr="00AD6250">
        <w:rPr>
          <w:b/>
          <w:sz w:val="28"/>
          <w:szCs w:val="28"/>
          <w:lang w:val="ru-RU"/>
          <w:rPrChange w:id="13" w:author="Chelombeevanext@mail.ru" w:date="2017-06-15T15:29:00Z">
            <w:rPr>
              <w:sz w:val="28"/>
              <w:szCs w:val="28"/>
              <w:lang w:val="ru-RU"/>
            </w:rPr>
          </w:rPrChange>
        </w:rPr>
        <w:t>государственные стандарты владения русским языком как иностранным</w:t>
      </w:r>
      <w:r w:rsidRPr="00FC5D4A">
        <w:rPr>
          <w:sz w:val="28"/>
          <w:szCs w:val="28"/>
          <w:lang w:val="ru-RU"/>
        </w:rPr>
        <w:t xml:space="preserve">), содержащие в себе минимальные </w:t>
      </w:r>
      <w:r w:rsidRPr="00FC5D4A">
        <w:rPr>
          <w:sz w:val="28"/>
          <w:szCs w:val="28"/>
          <w:lang w:val="ru-RU"/>
        </w:rPr>
        <w:lastRenderedPageBreak/>
        <w:t xml:space="preserve">обязательные требования, определяющие цели и содержание обучения на каждом конкретном уровне. </w:t>
      </w:r>
    </w:p>
    <w:p w:rsidR="0019582B" w:rsidRDefault="0019582B" w:rsidP="00083398">
      <w:pPr>
        <w:ind w:firstLine="709"/>
        <w:jc w:val="both"/>
        <w:rPr>
          <w:bCs/>
          <w:sz w:val="28"/>
          <w:szCs w:val="28"/>
          <w:lang w:val="ru-RU"/>
        </w:rPr>
      </w:pPr>
      <w:r w:rsidRPr="00FC5D4A">
        <w:rPr>
          <w:sz w:val="28"/>
          <w:szCs w:val="28"/>
          <w:lang w:val="ru-RU"/>
        </w:rPr>
        <w:t xml:space="preserve">Подобные материалы могут быть очень ценны в изучении сложности текста, поскольку в них зафиксированы формальные требования к текстам (количество слов, процент незнакомой лексики), их тематика, уровень знания морфологии, грамматики и синтаксиса на этом уровне. Так, например, выглядит блок "Чтение" </w:t>
      </w:r>
      <w:r w:rsidRPr="00FC5D4A">
        <w:rPr>
          <w:bCs/>
          <w:sz w:val="28"/>
          <w:szCs w:val="28"/>
          <w:lang w:val="ru-RU"/>
        </w:rPr>
        <w:t xml:space="preserve">Государственного стандарта элементарного уровня владения </w:t>
      </w:r>
      <w:r w:rsidR="00083398">
        <w:rPr>
          <w:bCs/>
          <w:sz w:val="28"/>
          <w:szCs w:val="28"/>
          <w:lang w:val="ru-RU"/>
        </w:rPr>
        <w:t xml:space="preserve">русским языком </w:t>
      </w:r>
      <w:r w:rsidR="0019702C" w:rsidRPr="0019702C">
        <w:rPr>
          <w:bCs/>
          <w:sz w:val="28"/>
          <w:szCs w:val="28"/>
          <w:lang w:val="ru-RU"/>
        </w:rPr>
        <w:t>(Владимирова, 2001</w:t>
      </w:r>
      <w:r w:rsidRPr="0019702C">
        <w:rPr>
          <w:bCs/>
          <w:sz w:val="28"/>
          <w:szCs w:val="28"/>
          <w:lang w:val="ru-RU"/>
        </w:rPr>
        <w:t>):</w:t>
      </w:r>
    </w:p>
    <w:p w:rsidR="00083398" w:rsidRDefault="00083398" w:rsidP="00083398">
      <w:pPr>
        <w:ind w:firstLine="709"/>
        <w:jc w:val="both"/>
        <w:rPr>
          <w:bCs/>
          <w:sz w:val="28"/>
          <w:szCs w:val="28"/>
          <w:lang w:val="ru-RU"/>
        </w:rPr>
      </w:pPr>
    </w:p>
    <w:p w:rsidR="00083398" w:rsidRPr="00FC5D4A" w:rsidRDefault="00083398" w:rsidP="00083398">
      <w:pPr>
        <w:ind w:firstLine="709"/>
        <w:jc w:val="both"/>
        <w:rPr>
          <w:bCs/>
          <w:sz w:val="28"/>
          <w:szCs w:val="28"/>
          <w:lang w:val="ru-RU"/>
        </w:rPr>
      </w:pPr>
    </w:p>
    <w:p w:rsidR="00083398" w:rsidRDefault="0019582B" w:rsidP="00083398">
      <w:pPr>
        <w:ind w:firstLine="709"/>
        <w:jc w:val="both"/>
        <w:rPr>
          <w:bCs/>
          <w:sz w:val="28"/>
          <w:szCs w:val="28"/>
          <w:u w:val="single"/>
          <w:lang w:val="ru-RU"/>
        </w:rPr>
      </w:pPr>
      <w:r w:rsidRPr="00FC5D4A">
        <w:rPr>
          <w:bCs/>
          <w:sz w:val="28"/>
          <w:szCs w:val="28"/>
          <w:u w:val="single"/>
          <w:lang w:val="ru-RU"/>
        </w:rPr>
        <w:t>Иностранец должен уметь:</w:t>
      </w:r>
    </w:p>
    <w:p w:rsidR="0019582B" w:rsidRPr="00FC5D4A" w:rsidRDefault="0019582B" w:rsidP="00083398">
      <w:pPr>
        <w:ind w:firstLine="709"/>
        <w:rPr>
          <w:bCs/>
          <w:sz w:val="28"/>
          <w:szCs w:val="28"/>
          <w:lang w:val="ru-RU"/>
        </w:rPr>
      </w:pPr>
      <w:r w:rsidRPr="00FC5D4A">
        <w:rPr>
          <w:bCs/>
          <w:sz w:val="28"/>
          <w:szCs w:val="28"/>
          <w:lang w:val="ru-RU"/>
        </w:rPr>
        <w:br/>
      </w:r>
      <w:r w:rsidRPr="00FC5D4A">
        <w:rPr>
          <w:bCs/>
          <w:sz w:val="28"/>
          <w:szCs w:val="28"/>
          <w:lang w:val="ru-RU"/>
        </w:rPr>
        <w:tab/>
        <w:t xml:space="preserve">— читать текст с установкой на общий охват его </w:t>
      </w:r>
      <w:r w:rsidR="00083398" w:rsidRPr="00FC5D4A">
        <w:rPr>
          <w:bCs/>
          <w:sz w:val="28"/>
          <w:szCs w:val="28"/>
          <w:lang w:val="ru-RU"/>
        </w:rPr>
        <w:t xml:space="preserve">содержания; </w:t>
      </w:r>
      <w:r w:rsidR="00083398" w:rsidRPr="00FC5D4A">
        <w:rPr>
          <w:bCs/>
          <w:sz w:val="28"/>
          <w:szCs w:val="28"/>
          <w:lang w:val="ru-RU"/>
        </w:rPr>
        <w:tab/>
      </w:r>
      <w:r w:rsidRPr="00FC5D4A">
        <w:rPr>
          <w:bCs/>
          <w:sz w:val="28"/>
          <w:szCs w:val="28"/>
          <w:lang w:val="ru-RU"/>
        </w:rPr>
        <w:t>— определить тему текста;</w:t>
      </w:r>
      <w:r w:rsidRPr="00FC5D4A">
        <w:rPr>
          <w:bCs/>
          <w:sz w:val="28"/>
          <w:szCs w:val="28"/>
          <w:lang w:val="ru-RU"/>
        </w:rPr>
        <w:br/>
      </w:r>
      <w:r w:rsidRPr="00FC5D4A">
        <w:rPr>
          <w:bCs/>
          <w:sz w:val="28"/>
          <w:szCs w:val="28"/>
          <w:lang w:val="ru-RU"/>
        </w:rPr>
        <w:tab/>
        <w:t xml:space="preserve">— понять достаточно полно и точно основную информацию </w:t>
      </w:r>
      <w:r w:rsidR="00535DC5" w:rsidRPr="00FC5D4A">
        <w:rPr>
          <w:bCs/>
          <w:sz w:val="28"/>
          <w:szCs w:val="28"/>
          <w:lang w:val="ru-RU"/>
        </w:rPr>
        <w:tab/>
      </w:r>
      <w:r w:rsidRPr="00FC5D4A">
        <w:rPr>
          <w:bCs/>
          <w:sz w:val="28"/>
          <w:szCs w:val="28"/>
          <w:lang w:val="ru-RU"/>
        </w:rPr>
        <w:t xml:space="preserve">текста, а также некоторые детали, несущие важную смысловую </w:t>
      </w:r>
      <w:r w:rsidR="00535DC5" w:rsidRPr="00FC5D4A">
        <w:rPr>
          <w:bCs/>
          <w:sz w:val="28"/>
          <w:szCs w:val="28"/>
          <w:lang w:val="ru-RU"/>
        </w:rPr>
        <w:tab/>
      </w:r>
      <w:r w:rsidRPr="00FC5D4A">
        <w:rPr>
          <w:bCs/>
          <w:sz w:val="28"/>
          <w:szCs w:val="28"/>
          <w:lang w:val="ru-RU"/>
        </w:rPr>
        <w:t>нагрузку.</w:t>
      </w:r>
    </w:p>
    <w:p w:rsidR="0019582B" w:rsidRPr="00FC5D4A" w:rsidRDefault="0019582B" w:rsidP="00083398">
      <w:pPr>
        <w:ind w:firstLine="709"/>
        <w:rPr>
          <w:bCs/>
          <w:sz w:val="28"/>
          <w:szCs w:val="28"/>
          <w:lang w:val="ru-RU"/>
        </w:rPr>
      </w:pPr>
      <w:r w:rsidRPr="00FC5D4A">
        <w:rPr>
          <w:bCs/>
          <w:sz w:val="28"/>
          <w:szCs w:val="28"/>
          <w:u w:val="single"/>
          <w:lang w:val="ru-RU"/>
        </w:rPr>
        <w:t>Вид чтения</w:t>
      </w:r>
      <w:r w:rsidRPr="00FC5D4A">
        <w:rPr>
          <w:bCs/>
          <w:sz w:val="28"/>
          <w:szCs w:val="28"/>
          <w:lang w:val="ru-RU"/>
        </w:rPr>
        <w:t xml:space="preserve">: чтение с общим охватом содержания, изучающее </w:t>
      </w:r>
      <w:r w:rsidR="00535DC5" w:rsidRPr="00FC5D4A">
        <w:rPr>
          <w:bCs/>
          <w:sz w:val="28"/>
          <w:szCs w:val="28"/>
          <w:lang w:val="ru-RU"/>
        </w:rPr>
        <w:tab/>
      </w:r>
      <w:r w:rsidRPr="00FC5D4A">
        <w:rPr>
          <w:bCs/>
          <w:sz w:val="28"/>
          <w:szCs w:val="28"/>
          <w:lang w:val="ru-RU"/>
        </w:rPr>
        <w:t>чтение.</w:t>
      </w:r>
    </w:p>
    <w:p w:rsidR="0019582B" w:rsidRPr="00FC5D4A" w:rsidRDefault="0019582B" w:rsidP="00083398">
      <w:pPr>
        <w:ind w:firstLine="709"/>
        <w:rPr>
          <w:bCs/>
          <w:sz w:val="28"/>
          <w:szCs w:val="28"/>
          <w:lang w:val="ru-RU"/>
        </w:rPr>
      </w:pPr>
      <w:r w:rsidRPr="00FC5D4A">
        <w:rPr>
          <w:bCs/>
          <w:sz w:val="28"/>
          <w:szCs w:val="28"/>
          <w:u w:val="single"/>
          <w:lang w:val="ru-RU"/>
        </w:rPr>
        <w:t>Тип текста</w:t>
      </w:r>
      <w:r w:rsidRPr="00FC5D4A">
        <w:rPr>
          <w:bCs/>
          <w:sz w:val="28"/>
          <w:szCs w:val="28"/>
          <w:lang w:val="ru-RU"/>
        </w:rPr>
        <w:t xml:space="preserve">: специально составленные или адаптированные </w:t>
      </w:r>
      <w:r w:rsidR="00535DC5" w:rsidRPr="00FC5D4A">
        <w:rPr>
          <w:bCs/>
          <w:sz w:val="28"/>
          <w:szCs w:val="28"/>
          <w:lang w:val="ru-RU"/>
        </w:rPr>
        <w:tab/>
      </w:r>
      <w:r w:rsidRPr="00FC5D4A">
        <w:rPr>
          <w:bCs/>
          <w:sz w:val="28"/>
          <w:szCs w:val="28"/>
          <w:lang w:val="ru-RU"/>
        </w:rPr>
        <w:t xml:space="preserve">сюжетные тексты (на </w:t>
      </w:r>
      <w:r w:rsidRPr="00FC5D4A">
        <w:rPr>
          <w:bCs/>
          <w:sz w:val="28"/>
          <w:szCs w:val="28"/>
          <w:lang w:val="ru-RU"/>
        </w:rPr>
        <w:tab/>
        <w:t xml:space="preserve">основе лексико-грамматического материала, </w:t>
      </w:r>
      <w:r w:rsidR="00535DC5" w:rsidRPr="00FC5D4A">
        <w:rPr>
          <w:bCs/>
          <w:sz w:val="28"/>
          <w:szCs w:val="28"/>
          <w:lang w:val="ru-RU"/>
        </w:rPr>
        <w:tab/>
      </w:r>
      <w:r w:rsidRPr="00FC5D4A">
        <w:rPr>
          <w:bCs/>
          <w:sz w:val="28"/>
          <w:szCs w:val="28"/>
          <w:lang w:val="ru-RU"/>
        </w:rPr>
        <w:t>соответствующего элементарному уровню).</w:t>
      </w:r>
    </w:p>
    <w:p w:rsidR="0019582B" w:rsidRPr="00FC5D4A" w:rsidRDefault="0019582B" w:rsidP="00083398">
      <w:pPr>
        <w:ind w:firstLine="709"/>
        <w:rPr>
          <w:bCs/>
          <w:sz w:val="28"/>
          <w:szCs w:val="28"/>
          <w:lang w:val="ru-RU"/>
        </w:rPr>
      </w:pPr>
      <w:r w:rsidRPr="00FC5D4A">
        <w:rPr>
          <w:bCs/>
          <w:sz w:val="28"/>
          <w:szCs w:val="28"/>
          <w:u w:val="single"/>
          <w:lang w:val="ru-RU"/>
        </w:rPr>
        <w:t>Тематика текста</w:t>
      </w:r>
      <w:r w:rsidRPr="00FC5D4A">
        <w:rPr>
          <w:bCs/>
          <w:sz w:val="28"/>
          <w:szCs w:val="28"/>
          <w:lang w:val="ru-RU"/>
        </w:rPr>
        <w:t xml:space="preserve"> актуальна для бытовой, социально-культурной и </w:t>
      </w:r>
      <w:r w:rsidR="00535DC5" w:rsidRPr="00FC5D4A">
        <w:rPr>
          <w:bCs/>
          <w:sz w:val="28"/>
          <w:szCs w:val="28"/>
          <w:lang w:val="ru-RU"/>
        </w:rPr>
        <w:tab/>
      </w:r>
      <w:r w:rsidRPr="00FC5D4A">
        <w:rPr>
          <w:bCs/>
          <w:sz w:val="28"/>
          <w:szCs w:val="28"/>
          <w:lang w:val="ru-RU"/>
        </w:rPr>
        <w:t>учебной сфер общения.</w:t>
      </w:r>
    </w:p>
    <w:p w:rsidR="0019582B" w:rsidRPr="00FC5D4A" w:rsidRDefault="0019582B" w:rsidP="00083398">
      <w:pPr>
        <w:ind w:firstLine="709"/>
        <w:jc w:val="both"/>
        <w:rPr>
          <w:bCs/>
          <w:sz w:val="28"/>
          <w:szCs w:val="28"/>
          <w:lang w:val="ru-RU"/>
        </w:rPr>
      </w:pPr>
      <w:r w:rsidRPr="00FC5D4A">
        <w:rPr>
          <w:bCs/>
          <w:sz w:val="28"/>
          <w:szCs w:val="28"/>
          <w:u w:val="single"/>
          <w:lang w:val="ru-RU"/>
        </w:rPr>
        <w:t>Объем текста</w:t>
      </w:r>
      <w:r w:rsidRPr="00FC5D4A">
        <w:rPr>
          <w:bCs/>
          <w:sz w:val="28"/>
          <w:szCs w:val="28"/>
          <w:lang w:val="ru-RU"/>
        </w:rPr>
        <w:t>: 250—300 слов.</w:t>
      </w:r>
    </w:p>
    <w:p w:rsidR="0019582B" w:rsidRDefault="0019582B" w:rsidP="00083398">
      <w:pPr>
        <w:ind w:firstLine="709"/>
        <w:jc w:val="both"/>
        <w:rPr>
          <w:bCs/>
          <w:sz w:val="28"/>
          <w:szCs w:val="28"/>
          <w:lang w:val="ru-RU"/>
        </w:rPr>
      </w:pPr>
      <w:r w:rsidRPr="00FC5D4A">
        <w:rPr>
          <w:bCs/>
          <w:sz w:val="28"/>
          <w:szCs w:val="28"/>
          <w:u w:val="single"/>
          <w:lang w:val="ru-RU"/>
        </w:rPr>
        <w:t>Количество незнакомых слов</w:t>
      </w:r>
      <w:r w:rsidRPr="00FC5D4A">
        <w:rPr>
          <w:bCs/>
          <w:sz w:val="28"/>
          <w:szCs w:val="28"/>
          <w:lang w:val="ru-RU"/>
        </w:rPr>
        <w:t>: 1—2%.</w:t>
      </w:r>
    </w:p>
    <w:p w:rsidR="006D2370" w:rsidRDefault="006D2370" w:rsidP="00083398">
      <w:pPr>
        <w:ind w:firstLine="709"/>
        <w:jc w:val="both"/>
        <w:rPr>
          <w:bCs/>
          <w:sz w:val="28"/>
          <w:szCs w:val="28"/>
          <w:lang w:val="ru-RU"/>
        </w:rPr>
      </w:pPr>
    </w:p>
    <w:p w:rsidR="00083398" w:rsidRDefault="00083398">
      <w:pPr>
        <w:rPr>
          <w:bCs/>
          <w:sz w:val="28"/>
          <w:szCs w:val="28"/>
          <w:lang w:val="ru-RU"/>
        </w:rPr>
      </w:pPr>
      <w:r>
        <w:rPr>
          <w:bCs/>
          <w:sz w:val="28"/>
          <w:szCs w:val="28"/>
          <w:lang w:val="ru-RU"/>
        </w:rPr>
        <w:br w:type="page"/>
      </w:r>
    </w:p>
    <w:p w:rsidR="006D2370" w:rsidRDefault="00025438" w:rsidP="00083398">
      <w:pPr>
        <w:ind w:firstLine="709"/>
        <w:jc w:val="both"/>
        <w:rPr>
          <w:bCs/>
          <w:sz w:val="28"/>
          <w:szCs w:val="28"/>
          <w:lang w:val="ru-RU"/>
        </w:rPr>
      </w:pPr>
      <w:r>
        <w:rPr>
          <w:bCs/>
          <w:sz w:val="28"/>
          <w:szCs w:val="28"/>
          <w:lang w:val="ru-RU"/>
        </w:rPr>
        <w:lastRenderedPageBreak/>
        <w:t>Интересно проследить изменение</w:t>
      </w:r>
      <w:r w:rsidR="006D2370">
        <w:rPr>
          <w:bCs/>
          <w:sz w:val="28"/>
          <w:szCs w:val="28"/>
          <w:lang w:val="ru-RU"/>
        </w:rPr>
        <w:t xml:space="preserve"> требований, предъявляемых к тексту разных уровней:</w:t>
      </w:r>
    </w:p>
    <w:tbl>
      <w:tblPr>
        <w:tblStyle w:val="a7"/>
        <w:tblW w:w="0" w:type="auto"/>
        <w:tblLayout w:type="fixed"/>
        <w:tblLook w:val="04A0"/>
      </w:tblPr>
      <w:tblGrid>
        <w:gridCol w:w="1101"/>
        <w:gridCol w:w="3685"/>
        <w:gridCol w:w="1843"/>
        <w:gridCol w:w="1417"/>
        <w:gridCol w:w="1525"/>
      </w:tblGrid>
      <w:tr w:rsidR="006D2370" w:rsidTr="00C84FA8">
        <w:tc>
          <w:tcPr>
            <w:tcW w:w="1101" w:type="dxa"/>
          </w:tcPr>
          <w:p w:rsidR="006D2370" w:rsidRPr="00025438" w:rsidRDefault="006D2370" w:rsidP="007A3E7E">
            <w:pPr>
              <w:rPr>
                <w:bCs/>
                <w:lang w:val="ru-RU"/>
              </w:rPr>
            </w:pPr>
            <w:r w:rsidRPr="00025438">
              <w:rPr>
                <w:bCs/>
                <w:lang w:val="ru-RU"/>
              </w:rPr>
              <w:t>Уровень</w:t>
            </w:r>
          </w:p>
        </w:tc>
        <w:tc>
          <w:tcPr>
            <w:tcW w:w="3685" w:type="dxa"/>
          </w:tcPr>
          <w:p w:rsidR="006D2370" w:rsidRPr="00025438" w:rsidRDefault="006D2370" w:rsidP="007A3E7E">
            <w:pPr>
              <w:rPr>
                <w:bCs/>
                <w:lang w:val="ru-RU"/>
              </w:rPr>
            </w:pPr>
            <w:r w:rsidRPr="00025438">
              <w:rPr>
                <w:bCs/>
                <w:lang w:val="ru-RU"/>
              </w:rPr>
              <w:t>Тип текста</w:t>
            </w:r>
          </w:p>
        </w:tc>
        <w:tc>
          <w:tcPr>
            <w:tcW w:w="1843" w:type="dxa"/>
          </w:tcPr>
          <w:p w:rsidR="006D2370" w:rsidRPr="00025438" w:rsidRDefault="006D2370" w:rsidP="007A3E7E">
            <w:pPr>
              <w:rPr>
                <w:bCs/>
                <w:lang w:val="ru-RU"/>
              </w:rPr>
            </w:pPr>
            <w:r w:rsidRPr="00025438">
              <w:rPr>
                <w:bCs/>
                <w:lang w:val="ru-RU"/>
              </w:rPr>
              <w:t>Тематика текста</w:t>
            </w:r>
          </w:p>
        </w:tc>
        <w:tc>
          <w:tcPr>
            <w:tcW w:w="1417" w:type="dxa"/>
          </w:tcPr>
          <w:p w:rsidR="006D2370" w:rsidRPr="00025438" w:rsidRDefault="006D2370" w:rsidP="007A3E7E">
            <w:pPr>
              <w:rPr>
                <w:bCs/>
                <w:lang w:val="ru-RU"/>
              </w:rPr>
            </w:pPr>
            <w:r w:rsidRPr="00025438">
              <w:rPr>
                <w:bCs/>
                <w:lang w:val="ru-RU"/>
              </w:rPr>
              <w:t>Объем текста</w:t>
            </w:r>
          </w:p>
        </w:tc>
        <w:tc>
          <w:tcPr>
            <w:tcW w:w="1525" w:type="dxa"/>
          </w:tcPr>
          <w:p w:rsidR="006D2370" w:rsidRPr="00025438" w:rsidRDefault="006D2370" w:rsidP="007A3E7E">
            <w:pPr>
              <w:rPr>
                <w:bCs/>
                <w:lang w:val="ru-RU"/>
              </w:rPr>
            </w:pPr>
            <w:r w:rsidRPr="00025438">
              <w:rPr>
                <w:bCs/>
                <w:lang w:val="ru-RU"/>
              </w:rPr>
              <w:t>Количество незнакомых слов</w:t>
            </w:r>
          </w:p>
        </w:tc>
      </w:tr>
      <w:tr w:rsidR="006D2370" w:rsidTr="0019702C">
        <w:trPr>
          <w:trHeight w:val="1643"/>
        </w:trPr>
        <w:tc>
          <w:tcPr>
            <w:tcW w:w="1101" w:type="dxa"/>
          </w:tcPr>
          <w:p w:rsidR="006D2370" w:rsidRPr="00C84FA8" w:rsidRDefault="006D2370" w:rsidP="007A3E7E">
            <w:pPr>
              <w:rPr>
                <w:bCs/>
                <w:lang w:val="ru-RU"/>
              </w:rPr>
            </w:pPr>
            <w:r w:rsidRPr="00C84FA8">
              <w:rPr>
                <w:bCs/>
                <w:lang w:val="ru-RU"/>
              </w:rPr>
              <w:t>А1</w:t>
            </w:r>
          </w:p>
        </w:tc>
        <w:tc>
          <w:tcPr>
            <w:tcW w:w="3685" w:type="dxa"/>
          </w:tcPr>
          <w:p w:rsidR="006D2370" w:rsidRPr="00C84FA8" w:rsidRDefault="00C84FA8" w:rsidP="006D2370">
            <w:pPr>
              <w:rPr>
                <w:lang w:val="ru-RU"/>
              </w:rPr>
            </w:pPr>
            <w:r>
              <w:rPr>
                <w:b/>
                <w:lang w:val="ru-RU"/>
              </w:rPr>
              <w:t>с</w:t>
            </w:r>
            <w:r w:rsidR="006D2370" w:rsidRPr="00C84FA8">
              <w:rPr>
                <w:b/>
                <w:lang w:val="ru-RU"/>
              </w:rPr>
              <w:t>пециально составленные или адаптированные сюжетные тексты</w:t>
            </w:r>
            <w:r w:rsidR="006D2370" w:rsidRPr="00C84FA8">
              <w:rPr>
                <w:lang w:val="ru-RU"/>
              </w:rPr>
              <w:t xml:space="preserve"> (на основе лексико-грамматического материала, соответствующего элементарному уровню)</w:t>
            </w:r>
          </w:p>
        </w:tc>
        <w:tc>
          <w:tcPr>
            <w:tcW w:w="1843" w:type="dxa"/>
          </w:tcPr>
          <w:p w:rsidR="006D2370" w:rsidRPr="00C84FA8" w:rsidRDefault="006D2370" w:rsidP="007A3E7E">
            <w:pPr>
              <w:rPr>
                <w:bCs/>
                <w:lang w:val="ru-RU"/>
              </w:rPr>
            </w:pPr>
            <w:r w:rsidRPr="00C84FA8">
              <w:rPr>
                <w:bCs/>
                <w:lang w:val="ru-RU"/>
              </w:rPr>
              <w:t>актуальна для бытовой, социально-культурной и учебной сфер общения</w:t>
            </w:r>
          </w:p>
        </w:tc>
        <w:tc>
          <w:tcPr>
            <w:tcW w:w="1417" w:type="dxa"/>
          </w:tcPr>
          <w:p w:rsidR="006D2370" w:rsidRPr="00C84FA8" w:rsidRDefault="006D2370" w:rsidP="007A3E7E">
            <w:pPr>
              <w:rPr>
                <w:bCs/>
                <w:lang w:val="ru-RU"/>
              </w:rPr>
            </w:pPr>
            <w:r w:rsidRPr="00C84FA8">
              <w:rPr>
                <w:bCs/>
                <w:lang w:val="ru-RU"/>
              </w:rPr>
              <w:t>250—300</w:t>
            </w:r>
          </w:p>
        </w:tc>
        <w:tc>
          <w:tcPr>
            <w:tcW w:w="1525" w:type="dxa"/>
          </w:tcPr>
          <w:p w:rsidR="006D2370" w:rsidRPr="00C84FA8" w:rsidRDefault="006D2370" w:rsidP="007A3E7E">
            <w:pPr>
              <w:rPr>
                <w:bCs/>
                <w:lang w:val="ru-RU"/>
              </w:rPr>
            </w:pPr>
            <w:r w:rsidRPr="00C84FA8">
              <w:rPr>
                <w:bCs/>
                <w:lang w:val="ru-RU"/>
              </w:rPr>
              <w:t>1—2%</w:t>
            </w:r>
          </w:p>
        </w:tc>
      </w:tr>
      <w:tr w:rsidR="006D2370" w:rsidTr="00C84FA8">
        <w:tc>
          <w:tcPr>
            <w:tcW w:w="1101" w:type="dxa"/>
          </w:tcPr>
          <w:p w:rsidR="006D2370" w:rsidRPr="00C84FA8" w:rsidRDefault="006D2370" w:rsidP="007A3E7E">
            <w:pPr>
              <w:rPr>
                <w:bCs/>
                <w:lang w:val="ru-RU"/>
              </w:rPr>
            </w:pPr>
            <w:r w:rsidRPr="00C84FA8">
              <w:rPr>
                <w:bCs/>
                <w:lang w:val="ru-RU"/>
              </w:rPr>
              <w:t>А2</w:t>
            </w:r>
          </w:p>
        </w:tc>
        <w:tc>
          <w:tcPr>
            <w:tcW w:w="3685" w:type="dxa"/>
          </w:tcPr>
          <w:p w:rsidR="006D2370" w:rsidRPr="00C84FA8" w:rsidRDefault="00C84FA8" w:rsidP="006D2370">
            <w:pPr>
              <w:rPr>
                <w:bCs/>
                <w:lang w:val="ru-RU"/>
              </w:rPr>
            </w:pPr>
            <w:r>
              <w:rPr>
                <w:bCs/>
                <w:lang w:val="ru-RU"/>
              </w:rPr>
              <w:t>с</w:t>
            </w:r>
            <w:r w:rsidR="006D2370" w:rsidRPr="00C84FA8">
              <w:rPr>
                <w:bCs/>
                <w:lang w:val="ru-RU"/>
              </w:rPr>
              <w:t>ообщение, повествование, описание, а также тексты сме</w:t>
            </w:r>
            <w:r>
              <w:rPr>
                <w:bCs/>
                <w:lang w:val="ru-RU"/>
              </w:rPr>
              <w:t xml:space="preserve">шанного типа. </w:t>
            </w:r>
            <w:r w:rsidR="006D2370" w:rsidRPr="00C84FA8">
              <w:rPr>
                <w:b/>
                <w:bCs/>
                <w:lang w:val="ru-RU"/>
              </w:rPr>
              <w:t>Специально составленные или адаптированные сюжетные тексты</w:t>
            </w:r>
            <w:r w:rsidR="006D2370" w:rsidRPr="00C84FA8">
              <w:rPr>
                <w:bCs/>
                <w:lang w:val="ru-RU"/>
              </w:rPr>
              <w:t>, построенные на основе лексико-грамматического материала, соответствующего базовому уровню.</w:t>
            </w:r>
          </w:p>
        </w:tc>
        <w:tc>
          <w:tcPr>
            <w:tcW w:w="1843" w:type="dxa"/>
          </w:tcPr>
          <w:p w:rsidR="006D2370" w:rsidRPr="00C84FA8" w:rsidRDefault="00025438" w:rsidP="00025438">
            <w:pPr>
              <w:rPr>
                <w:bCs/>
                <w:lang w:val="ru-RU"/>
              </w:rPr>
            </w:pPr>
            <w:r w:rsidRPr="00C84FA8">
              <w:rPr>
                <w:bCs/>
                <w:lang w:val="ru-RU"/>
              </w:rPr>
              <w:t>актуальна для сферы повседневного общения, социально-культурной и учебной сфер</w:t>
            </w:r>
          </w:p>
        </w:tc>
        <w:tc>
          <w:tcPr>
            <w:tcW w:w="1417" w:type="dxa"/>
          </w:tcPr>
          <w:p w:rsidR="006D2370" w:rsidRPr="00C84FA8" w:rsidRDefault="00025438" w:rsidP="007A3E7E">
            <w:pPr>
              <w:rPr>
                <w:bCs/>
                <w:lang w:val="ru-RU"/>
              </w:rPr>
            </w:pPr>
            <w:r w:rsidRPr="00C84FA8">
              <w:rPr>
                <w:rFonts w:cs="PragmaticaC"/>
                <w:color w:val="231F20"/>
                <w:lang w:val="ru-RU" w:bidi="ar-SA"/>
              </w:rPr>
              <w:t>600—700</w:t>
            </w:r>
          </w:p>
        </w:tc>
        <w:tc>
          <w:tcPr>
            <w:tcW w:w="1525" w:type="dxa"/>
          </w:tcPr>
          <w:p w:rsidR="006D2370" w:rsidRPr="00C84FA8" w:rsidRDefault="00025438" w:rsidP="007A3E7E">
            <w:pPr>
              <w:rPr>
                <w:bCs/>
                <w:lang w:val="ru-RU"/>
              </w:rPr>
            </w:pPr>
            <w:r w:rsidRPr="00C84FA8">
              <w:rPr>
                <w:bCs/>
                <w:lang w:val="ru-RU"/>
              </w:rPr>
              <w:t>3—4 %</w:t>
            </w:r>
          </w:p>
        </w:tc>
      </w:tr>
      <w:tr w:rsidR="006D2370" w:rsidTr="00C84FA8">
        <w:tc>
          <w:tcPr>
            <w:tcW w:w="1101" w:type="dxa"/>
          </w:tcPr>
          <w:p w:rsidR="006D2370" w:rsidRPr="00C84FA8" w:rsidRDefault="006D2370" w:rsidP="007A3E7E">
            <w:pPr>
              <w:rPr>
                <w:bCs/>
              </w:rPr>
            </w:pPr>
            <w:r w:rsidRPr="00C84FA8">
              <w:rPr>
                <w:bCs/>
              </w:rPr>
              <w:t>B1</w:t>
            </w:r>
          </w:p>
        </w:tc>
        <w:tc>
          <w:tcPr>
            <w:tcW w:w="3685" w:type="dxa"/>
          </w:tcPr>
          <w:p w:rsidR="00025438" w:rsidRPr="00C84FA8" w:rsidRDefault="00C84FA8" w:rsidP="00025438">
            <w:pPr>
              <w:rPr>
                <w:b/>
                <w:bCs/>
                <w:lang w:val="ru-RU"/>
              </w:rPr>
            </w:pPr>
            <w:r>
              <w:rPr>
                <w:bCs/>
                <w:lang w:val="ru-RU"/>
              </w:rPr>
              <w:t>с</w:t>
            </w:r>
            <w:r w:rsidR="00025438" w:rsidRPr="00C84FA8">
              <w:rPr>
                <w:bCs/>
                <w:lang w:val="ru-RU"/>
              </w:rPr>
              <w:t xml:space="preserve">ообщение, повествование, описание, а также </w:t>
            </w:r>
            <w:r w:rsidR="00025438" w:rsidRPr="00C84FA8">
              <w:rPr>
                <w:b/>
                <w:bCs/>
                <w:lang w:val="ru-RU"/>
              </w:rPr>
              <w:t>тексты</w:t>
            </w:r>
          </w:p>
          <w:p w:rsidR="006D2370" w:rsidRPr="00C84FA8" w:rsidRDefault="00025438" w:rsidP="00025438">
            <w:pPr>
              <w:rPr>
                <w:bCs/>
                <w:lang w:val="ru-RU"/>
              </w:rPr>
            </w:pPr>
            <w:r w:rsidRPr="00C84FA8">
              <w:rPr>
                <w:b/>
                <w:bCs/>
                <w:lang w:val="ru-RU"/>
              </w:rPr>
              <w:t>смешанного</w:t>
            </w:r>
            <w:r w:rsidRPr="00C84FA8">
              <w:rPr>
                <w:bCs/>
                <w:lang w:val="ru-RU"/>
              </w:rPr>
              <w:t xml:space="preserve"> </w:t>
            </w:r>
            <w:r w:rsidRPr="00C84FA8">
              <w:rPr>
                <w:b/>
                <w:bCs/>
                <w:lang w:val="ru-RU"/>
              </w:rPr>
              <w:t>типа с элементами рассуждения</w:t>
            </w:r>
            <w:r w:rsidRPr="00C84FA8">
              <w:rPr>
                <w:bCs/>
                <w:lang w:val="ru-RU"/>
              </w:rPr>
              <w:t xml:space="preserve">. </w:t>
            </w:r>
            <w:r w:rsidRPr="00C84FA8">
              <w:rPr>
                <w:b/>
                <w:bCs/>
                <w:lang w:val="ru-RU"/>
              </w:rPr>
              <w:t>Тексты аутентичные (допустима минимальная степень адаптации)</w:t>
            </w:r>
            <w:r w:rsidRPr="00C84FA8">
              <w:rPr>
                <w:bCs/>
                <w:lang w:val="ru-RU"/>
              </w:rPr>
              <w:t xml:space="preserve"> с учетом лексико-грамматического материала данного уровня</w:t>
            </w:r>
          </w:p>
        </w:tc>
        <w:tc>
          <w:tcPr>
            <w:tcW w:w="1843" w:type="dxa"/>
          </w:tcPr>
          <w:p w:rsidR="006D2370" w:rsidRPr="00C84FA8" w:rsidRDefault="00025438" w:rsidP="00025438">
            <w:pPr>
              <w:autoSpaceDE w:val="0"/>
              <w:autoSpaceDN w:val="0"/>
              <w:adjustRightInd w:val="0"/>
              <w:rPr>
                <w:rFonts w:cs="PragmaticaC"/>
                <w:color w:val="231F20"/>
                <w:lang w:val="ru-RU" w:bidi="ar-SA"/>
              </w:rPr>
            </w:pPr>
            <w:r w:rsidRPr="00C84FA8">
              <w:rPr>
                <w:rFonts w:cs="PragmaticaC"/>
                <w:color w:val="231F20"/>
                <w:lang w:val="ru-RU" w:bidi="ar-SA"/>
              </w:rPr>
              <w:t>актуальна для социально-культурной сферы общения</w:t>
            </w:r>
          </w:p>
        </w:tc>
        <w:tc>
          <w:tcPr>
            <w:tcW w:w="1417" w:type="dxa"/>
          </w:tcPr>
          <w:p w:rsidR="006D2370" w:rsidRPr="00C84FA8" w:rsidRDefault="00025438" w:rsidP="007A3E7E">
            <w:pPr>
              <w:rPr>
                <w:bCs/>
                <w:lang w:val="ru-RU"/>
              </w:rPr>
            </w:pPr>
            <w:r w:rsidRPr="00C84FA8">
              <w:rPr>
                <w:bCs/>
                <w:lang w:val="ru-RU"/>
              </w:rPr>
              <w:t>900-1000</w:t>
            </w:r>
          </w:p>
        </w:tc>
        <w:tc>
          <w:tcPr>
            <w:tcW w:w="1525" w:type="dxa"/>
          </w:tcPr>
          <w:p w:rsidR="006D2370" w:rsidRPr="00C84FA8" w:rsidRDefault="00025438" w:rsidP="007A3E7E">
            <w:pPr>
              <w:rPr>
                <w:bCs/>
                <w:lang w:val="ru-RU"/>
              </w:rPr>
            </w:pPr>
            <w:r w:rsidRPr="00C84FA8">
              <w:rPr>
                <w:bCs/>
                <w:lang w:val="ru-RU"/>
              </w:rPr>
              <w:t>5-7%</w:t>
            </w:r>
          </w:p>
        </w:tc>
      </w:tr>
      <w:tr w:rsidR="006D2370" w:rsidTr="00C84FA8">
        <w:tc>
          <w:tcPr>
            <w:tcW w:w="1101" w:type="dxa"/>
          </w:tcPr>
          <w:p w:rsidR="006D2370" w:rsidRPr="00C84FA8" w:rsidRDefault="006D2370" w:rsidP="007A3E7E">
            <w:pPr>
              <w:rPr>
                <w:bCs/>
              </w:rPr>
            </w:pPr>
            <w:r w:rsidRPr="00C84FA8">
              <w:rPr>
                <w:bCs/>
              </w:rPr>
              <w:t>B2</w:t>
            </w:r>
          </w:p>
        </w:tc>
        <w:tc>
          <w:tcPr>
            <w:tcW w:w="3685" w:type="dxa"/>
          </w:tcPr>
          <w:p w:rsidR="006D2370" w:rsidRPr="00C84FA8" w:rsidRDefault="00C84FA8" w:rsidP="00025438">
            <w:pPr>
              <w:autoSpaceDE w:val="0"/>
              <w:autoSpaceDN w:val="0"/>
              <w:adjustRightInd w:val="0"/>
              <w:rPr>
                <w:rFonts w:cs="PragmaticaC"/>
                <w:color w:val="231F20"/>
                <w:lang w:val="ru-RU" w:bidi="ar-SA"/>
              </w:rPr>
            </w:pPr>
            <w:r>
              <w:rPr>
                <w:rFonts w:cs="PragmaticaC"/>
                <w:color w:val="231F20"/>
                <w:lang w:val="ru-RU" w:bidi="ar-SA"/>
              </w:rPr>
              <w:t>т</w:t>
            </w:r>
            <w:r w:rsidR="00025438" w:rsidRPr="00C84FA8">
              <w:rPr>
                <w:rFonts w:cs="PragmaticaC"/>
                <w:color w:val="231F20"/>
                <w:lang w:val="ru-RU" w:bidi="ar-SA"/>
              </w:rPr>
              <w:t xml:space="preserve">ексты описательного и повествовательного характера с элементами рассуждения и эксплицитно выраженной авторской оценкой; </w:t>
            </w:r>
            <w:r w:rsidR="00025438" w:rsidRPr="00C84FA8">
              <w:rPr>
                <w:rFonts w:cs="PragmaticaC"/>
                <w:b/>
                <w:color w:val="231F20"/>
                <w:lang w:val="ru-RU" w:bidi="ar-SA"/>
              </w:rPr>
              <w:t>художественный текст</w:t>
            </w:r>
            <w:r w:rsidR="00025438" w:rsidRPr="00C84FA8">
              <w:rPr>
                <w:rFonts w:cs="PragmaticaC"/>
                <w:color w:val="231F20"/>
                <w:lang w:val="ru-RU" w:bidi="ar-SA"/>
              </w:rPr>
              <w:t xml:space="preserve"> повествовательного характера.</w:t>
            </w:r>
          </w:p>
        </w:tc>
        <w:tc>
          <w:tcPr>
            <w:tcW w:w="1843" w:type="dxa"/>
          </w:tcPr>
          <w:p w:rsidR="006D2370" w:rsidRPr="00C84FA8" w:rsidRDefault="00025438" w:rsidP="00025438">
            <w:pPr>
              <w:autoSpaceDE w:val="0"/>
              <w:autoSpaceDN w:val="0"/>
              <w:adjustRightInd w:val="0"/>
              <w:rPr>
                <w:rFonts w:cs="PragmaticaC"/>
                <w:color w:val="231F20"/>
                <w:lang w:val="ru-RU" w:bidi="ar-SA"/>
              </w:rPr>
            </w:pPr>
            <w:r w:rsidRPr="00C84FA8">
              <w:rPr>
                <w:rFonts w:cs="PragmaticaC"/>
                <w:color w:val="231F20"/>
                <w:lang w:val="ru-RU" w:bidi="ar-SA"/>
              </w:rPr>
              <w:t>актуальна для социально-культурной, официально-деловой сфер общения</w:t>
            </w:r>
          </w:p>
        </w:tc>
        <w:tc>
          <w:tcPr>
            <w:tcW w:w="1417" w:type="dxa"/>
          </w:tcPr>
          <w:p w:rsidR="006D2370" w:rsidRPr="00C84FA8" w:rsidRDefault="00025438" w:rsidP="007A3E7E">
            <w:pPr>
              <w:rPr>
                <w:bCs/>
                <w:lang w:val="ru-RU"/>
              </w:rPr>
            </w:pPr>
            <w:r w:rsidRPr="00C84FA8">
              <w:rPr>
                <w:bCs/>
                <w:lang w:val="ru-RU"/>
              </w:rPr>
              <w:t>300-600</w:t>
            </w:r>
          </w:p>
        </w:tc>
        <w:tc>
          <w:tcPr>
            <w:tcW w:w="1525" w:type="dxa"/>
          </w:tcPr>
          <w:p w:rsidR="006D2370" w:rsidRPr="00C84FA8" w:rsidRDefault="00025438" w:rsidP="007A3E7E">
            <w:pPr>
              <w:rPr>
                <w:bCs/>
                <w:lang w:val="ru-RU"/>
              </w:rPr>
            </w:pPr>
            <w:r w:rsidRPr="00C84FA8">
              <w:rPr>
                <w:bCs/>
                <w:lang w:val="ru-RU"/>
              </w:rPr>
              <w:t>до 10%</w:t>
            </w:r>
          </w:p>
        </w:tc>
      </w:tr>
      <w:tr w:rsidR="006D2370" w:rsidTr="00C84FA8">
        <w:tc>
          <w:tcPr>
            <w:tcW w:w="1101" w:type="dxa"/>
          </w:tcPr>
          <w:p w:rsidR="006D2370" w:rsidRPr="00C84FA8" w:rsidRDefault="006D2370" w:rsidP="007A3E7E">
            <w:pPr>
              <w:rPr>
                <w:bCs/>
              </w:rPr>
            </w:pPr>
            <w:r w:rsidRPr="00C84FA8">
              <w:rPr>
                <w:bCs/>
              </w:rPr>
              <w:t>C1</w:t>
            </w:r>
          </w:p>
        </w:tc>
        <w:tc>
          <w:tcPr>
            <w:tcW w:w="3685" w:type="dxa"/>
          </w:tcPr>
          <w:p w:rsidR="00025438" w:rsidRPr="00C84FA8" w:rsidRDefault="00C84FA8" w:rsidP="00025438">
            <w:pPr>
              <w:autoSpaceDE w:val="0"/>
              <w:autoSpaceDN w:val="0"/>
              <w:adjustRightInd w:val="0"/>
              <w:rPr>
                <w:rFonts w:cs="PragmaticaC"/>
                <w:color w:val="231F20"/>
                <w:lang w:val="ru-RU" w:bidi="ar-SA"/>
              </w:rPr>
            </w:pPr>
            <w:r>
              <w:rPr>
                <w:rFonts w:cs="PragmaticaC"/>
                <w:color w:val="231F20"/>
                <w:lang w:val="ru-RU" w:bidi="ar-SA"/>
              </w:rPr>
              <w:t>п</w:t>
            </w:r>
            <w:r w:rsidR="00025438" w:rsidRPr="00C84FA8">
              <w:rPr>
                <w:rFonts w:cs="PragmaticaC"/>
                <w:color w:val="231F20"/>
                <w:lang w:val="ru-RU" w:bidi="ar-SA"/>
              </w:rPr>
              <w:t>олилог, дискуссия с элементами описания и повествования</w:t>
            </w:r>
          </w:p>
          <w:p w:rsidR="006D2370" w:rsidRPr="00C84FA8" w:rsidRDefault="00025438" w:rsidP="00025438">
            <w:pPr>
              <w:autoSpaceDE w:val="0"/>
              <w:autoSpaceDN w:val="0"/>
              <w:adjustRightInd w:val="0"/>
              <w:rPr>
                <w:rFonts w:cs="PragmaticaC"/>
                <w:color w:val="231F20"/>
                <w:lang w:val="ru-RU" w:bidi="ar-SA"/>
              </w:rPr>
            </w:pPr>
            <w:r w:rsidRPr="00C84FA8">
              <w:rPr>
                <w:rFonts w:cs="PragmaticaC"/>
                <w:color w:val="231F20"/>
                <w:lang w:val="ru-RU" w:bidi="ar-SA"/>
              </w:rPr>
              <w:t>в качестве аргументирующих элементов, содержащий эксплицитно и имплицитно выраженную оценку; интервью, содержащее элементы устной разговорной речи; текст информационно — описательного и информационно- рег</w:t>
            </w:r>
            <w:r w:rsidR="00C84FA8">
              <w:rPr>
                <w:rFonts w:cs="PragmaticaC"/>
                <w:color w:val="231F20"/>
                <w:lang w:val="ru-RU" w:bidi="ar-SA"/>
              </w:rPr>
              <w:t>ламен</w:t>
            </w:r>
            <w:r w:rsidRPr="00C84FA8">
              <w:rPr>
                <w:rFonts w:cs="PragmaticaC"/>
                <w:color w:val="231F20"/>
                <w:lang w:val="ru-RU" w:bidi="ar-SA"/>
              </w:rPr>
              <w:t>тирующего характера (законы, постановления, информационные сообщения); художественный текст (рассказ, законченный фрагмент повести, романа и т.д.)</w:t>
            </w:r>
          </w:p>
        </w:tc>
        <w:tc>
          <w:tcPr>
            <w:tcW w:w="1843" w:type="dxa"/>
          </w:tcPr>
          <w:p w:rsidR="006D2370" w:rsidRPr="00C84FA8" w:rsidRDefault="00025438" w:rsidP="007A3E7E">
            <w:pPr>
              <w:rPr>
                <w:bCs/>
                <w:lang w:val="ru-RU"/>
              </w:rPr>
            </w:pPr>
            <w:r w:rsidRPr="00C84FA8">
              <w:rPr>
                <w:rFonts w:cs="PragmaticaC"/>
                <w:color w:val="231F20"/>
                <w:lang w:val="ru-RU" w:bidi="ar-SA"/>
              </w:rPr>
              <w:t>актуальна для социально-культурной, официально-деловой сфер общения</w:t>
            </w:r>
          </w:p>
        </w:tc>
        <w:tc>
          <w:tcPr>
            <w:tcW w:w="1417" w:type="dxa"/>
          </w:tcPr>
          <w:p w:rsidR="006D2370" w:rsidRPr="00C84FA8" w:rsidRDefault="00025438" w:rsidP="007A3E7E">
            <w:pPr>
              <w:rPr>
                <w:bCs/>
                <w:lang w:val="ru-RU"/>
              </w:rPr>
            </w:pPr>
            <w:r w:rsidRPr="00C84FA8">
              <w:rPr>
                <w:bCs/>
                <w:lang w:val="ru-RU"/>
              </w:rPr>
              <w:t>400-750</w:t>
            </w:r>
          </w:p>
        </w:tc>
        <w:tc>
          <w:tcPr>
            <w:tcW w:w="1525" w:type="dxa"/>
          </w:tcPr>
          <w:p w:rsidR="006D2370" w:rsidRPr="00C84FA8" w:rsidRDefault="00025438" w:rsidP="007A3E7E">
            <w:pPr>
              <w:rPr>
                <w:bCs/>
                <w:lang w:val="ru-RU"/>
              </w:rPr>
            </w:pPr>
            <w:r w:rsidRPr="00C84FA8">
              <w:rPr>
                <w:bCs/>
                <w:lang w:val="ru-RU"/>
              </w:rPr>
              <w:t>до 10%</w:t>
            </w:r>
          </w:p>
        </w:tc>
      </w:tr>
    </w:tbl>
    <w:p w:rsidR="0019582B" w:rsidRDefault="0019582B" w:rsidP="00025438">
      <w:pPr>
        <w:rPr>
          <w:sz w:val="28"/>
          <w:szCs w:val="28"/>
          <w:lang w:val="ru-RU"/>
        </w:rPr>
      </w:pPr>
    </w:p>
    <w:p w:rsidR="00025438" w:rsidRDefault="00025438" w:rsidP="0019702C">
      <w:pPr>
        <w:ind w:firstLine="709"/>
        <w:jc w:val="both"/>
        <w:rPr>
          <w:sz w:val="28"/>
          <w:szCs w:val="28"/>
          <w:lang w:val="ru-RU"/>
        </w:rPr>
      </w:pPr>
      <w:r>
        <w:rPr>
          <w:sz w:val="28"/>
          <w:szCs w:val="28"/>
          <w:lang w:val="ru-RU"/>
        </w:rPr>
        <w:lastRenderedPageBreak/>
        <w:t>Несмотря на некоторую условность представленных данных (например,</w:t>
      </w:r>
      <w:r w:rsidR="00C84FA8">
        <w:rPr>
          <w:sz w:val="28"/>
          <w:szCs w:val="28"/>
          <w:lang w:val="ru-RU"/>
        </w:rPr>
        <w:t xml:space="preserve"> непонятна ситуация с изменениями объема текста</w:t>
      </w:r>
      <w:r>
        <w:rPr>
          <w:sz w:val="28"/>
          <w:szCs w:val="28"/>
          <w:lang w:val="ru-RU"/>
        </w:rPr>
        <w:t>)</w:t>
      </w:r>
      <w:r w:rsidR="00C84FA8">
        <w:rPr>
          <w:sz w:val="28"/>
          <w:szCs w:val="28"/>
          <w:lang w:val="ru-RU"/>
        </w:rPr>
        <w:t xml:space="preserve">, становится видна общая канва постепенного усложнения текстов и их тематики: </w:t>
      </w:r>
      <w:r w:rsidR="00487C00">
        <w:rPr>
          <w:sz w:val="28"/>
          <w:szCs w:val="28"/>
          <w:lang w:val="ru-RU"/>
        </w:rPr>
        <w:t xml:space="preserve">переход от специально составленных текстов к аутентичным происходит на третьем уровне (В1). Тогда же добавляется текст с элементами рассуждения как более сложный тип по сравнению с повествованием. Меняется и тематика текстов: от бытовой и учебной, связанной с необходимостью быстрого освоения лексики для повседневных нужд (так называемый </w:t>
      </w:r>
      <w:r w:rsidR="00487C00">
        <w:rPr>
          <w:sz w:val="28"/>
          <w:szCs w:val="28"/>
        </w:rPr>
        <w:t>survival</w:t>
      </w:r>
      <w:r w:rsidR="00487C00" w:rsidRPr="00487C00">
        <w:rPr>
          <w:sz w:val="28"/>
          <w:szCs w:val="28"/>
          <w:lang w:val="ru-RU"/>
        </w:rPr>
        <w:t xml:space="preserve"> </w:t>
      </w:r>
      <w:r w:rsidR="00487C00">
        <w:rPr>
          <w:sz w:val="28"/>
          <w:szCs w:val="28"/>
        </w:rPr>
        <w:t>russian</w:t>
      </w:r>
      <w:r w:rsidR="00487C00">
        <w:rPr>
          <w:sz w:val="28"/>
          <w:szCs w:val="28"/>
          <w:lang w:val="ru-RU"/>
        </w:rPr>
        <w:t>), к появлению на 4 уровне официально-деловой сферы. Также мы видим, ч</w:t>
      </w:r>
      <w:r w:rsidR="00B866EB">
        <w:rPr>
          <w:sz w:val="28"/>
          <w:szCs w:val="28"/>
          <w:lang w:val="ru-RU"/>
        </w:rPr>
        <w:t>то полноценное чтение художеств</w:t>
      </w:r>
      <w:r w:rsidR="00487C00">
        <w:rPr>
          <w:sz w:val="28"/>
          <w:szCs w:val="28"/>
          <w:lang w:val="ru-RU"/>
        </w:rPr>
        <w:t>енной литературы больших объемов (роман, повесть) появляется лишь к 5 уровню. Тогда же впервые выдвигаются требования к понимаю различных государственных законов и документов.</w:t>
      </w:r>
    </w:p>
    <w:p w:rsidR="00B866EB" w:rsidRPr="00487C00" w:rsidRDefault="00B866EB" w:rsidP="0019702C">
      <w:pPr>
        <w:ind w:firstLine="709"/>
        <w:jc w:val="both"/>
        <w:rPr>
          <w:sz w:val="28"/>
          <w:szCs w:val="28"/>
          <w:lang w:val="ru-RU"/>
        </w:rPr>
      </w:pPr>
      <w:r>
        <w:rPr>
          <w:sz w:val="28"/>
          <w:szCs w:val="28"/>
          <w:lang w:val="ru-RU"/>
        </w:rPr>
        <w:t xml:space="preserve">Еще одним важным документом, регламентирующим уровни владения иностранным языком, является </w:t>
      </w:r>
      <w:r w:rsidRPr="00AD6250">
        <w:rPr>
          <w:b/>
          <w:sz w:val="28"/>
          <w:szCs w:val="28"/>
          <w:lang w:val="ru-RU"/>
          <w:rPrChange w:id="14" w:author="Chelombeevanext@mail.ru" w:date="2017-06-15T15:29:00Z">
            <w:rPr>
              <w:sz w:val="28"/>
              <w:szCs w:val="28"/>
              <w:lang w:val="ru-RU"/>
            </w:rPr>
          </w:rPrChange>
        </w:rPr>
        <w:t>лексический минимум</w:t>
      </w:r>
      <w:r>
        <w:rPr>
          <w:sz w:val="28"/>
          <w:szCs w:val="28"/>
          <w:lang w:val="ru-RU"/>
        </w:rPr>
        <w:t>, т.е. список слов, знание которых необходимо для успешной сдачи сертификационного тестирования. Кроме того, мы видим, что эти документы взаимосвязаны: в рекомендациях государственного стандарта к текстам фигурирует фраза «</w:t>
      </w:r>
      <w:r w:rsidRPr="00B866EB">
        <w:rPr>
          <w:sz w:val="28"/>
          <w:szCs w:val="28"/>
          <w:lang w:val="ru-RU"/>
        </w:rPr>
        <w:t>с учетом лексико-грамматического материала данного уровня</w:t>
      </w:r>
      <w:r>
        <w:rPr>
          <w:sz w:val="28"/>
          <w:szCs w:val="28"/>
          <w:lang w:val="ru-RU"/>
        </w:rPr>
        <w:t>», что и означает вхождение в лексические минимумы.</w:t>
      </w:r>
    </w:p>
    <w:p w:rsidR="0063501E" w:rsidRPr="00FC5D4A" w:rsidRDefault="00CA711D" w:rsidP="007A3E7E">
      <w:pPr>
        <w:rPr>
          <w:sz w:val="28"/>
          <w:szCs w:val="28"/>
          <w:lang w:val="ru-RU"/>
        </w:rPr>
      </w:pPr>
      <w:r w:rsidRPr="00FC5D4A">
        <w:rPr>
          <w:noProof/>
          <w:sz w:val="28"/>
          <w:szCs w:val="28"/>
          <w:lang w:val="ru-RU" w:eastAsia="ru-RU" w:bidi="ar-SA"/>
        </w:rPr>
        <w:drawing>
          <wp:anchor distT="0" distB="0" distL="114300" distR="114300" simplePos="0" relativeHeight="251656192" behindDoc="0" locked="0" layoutInCell="1" allowOverlap="1">
            <wp:simplePos x="0" y="0"/>
            <wp:positionH relativeFrom="column">
              <wp:posOffset>43815</wp:posOffset>
            </wp:positionH>
            <wp:positionV relativeFrom="paragraph">
              <wp:posOffset>459105</wp:posOffset>
            </wp:positionV>
            <wp:extent cx="5940425" cy="1582437"/>
            <wp:effectExtent l="0" t="0" r="0" b="0"/>
            <wp:wrapTopAndBottom/>
            <wp:docPr id="3" name="Рисунок 2" descr="C:\Users\Антонина\Desktop\лекс минимум.JPG"/>
            <wp:cNvGraphicFramePr/>
            <a:graphic xmlns:a="http://schemas.openxmlformats.org/drawingml/2006/main">
              <a:graphicData uri="http://schemas.openxmlformats.org/drawingml/2006/picture">
                <pic:pic xmlns:pic="http://schemas.openxmlformats.org/drawingml/2006/picture">
                  <pic:nvPicPr>
                    <pic:cNvPr id="1026" name="Picture 2" descr="C:\Users\Антонина\Desktop\лекс минимум.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1582437"/>
                    </a:xfrm>
                    <a:prstGeom prst="rect">
                      <a:avLst/>
                    </a:prstGeom>
                    <a:noFill/>
                  </pic:spPr>
                </pic:pic>
              </a:graphicData>
            </a:graphic>
          </wp:anchor>
        </w:drawing>
      </w:r>
    </w:p>
    <w:p w:rsidR="00B866EB" w:rsidRDefault="00B866EB" w:rsidP="007A3E7E">
      <w:pPr>
        <w:rPr>
          <w:bCs/>
          <w:sz w:val="28"/>
          <w:szCs w:val="28"/>
          <w:lang w:val="ru-RU"/>
        </w:rPr>
      </w:pPr>
    </w:p>
    <w:p w:rsidR="00B866EB" w:rsidRDefault="00B866EB" w:rsidP="007A3E7E">
      <w:pPr>
        <w:rPr>
          <w:bCs/>
          <w:sz w:val="28"/>
          <w:szCs w:val="28"/>
          <w:lang w:val="ru-RU"/>
        </w:rPr>
      </w:pPr>
    </w:p>
    <w:p w:rsidR="00B866EB" w:rsidRDefault="00B866EB" w:rsidP="007A3E7E">
      <w:pPr>
        <w:rPr>
          <w:bCs/>
          <w:sz w:val="28"/>
          <w:szCs w:val="28"/>
          <w:lang w:val="ru-RU"/>
        </w:rPr>
      </w:pPr>
    </w:p>
    <w:p w:rsidR="00B866EB" w:rsidRDefault="00B866EB" w:rsidP="007A3E7E">
      <w:pPr>
        <w:rPr>
          <w:bCs/>
          <w:sz w:val="28"/>
          <w:szCs w:val="28"/>
          <w:lang w:val="ru-RU"/>
        </w:rPr>
      </w:pPr>
    </w:p>
    <w:p w:rsidR="00B866EB" w:rsidRPr="00B866EB" w:rsidRDefault="00B866EB" w:rsidP="0019702C">
      <w:pPr>
        <w:ind w:firstLine="709"/>
        <w:jc w:val="both"/>
        <w:rPr>
          <w:bCs/>
          <w:sz w:val="28"/>
          <w:szCs w:val="28"/>
          <w:lang w:val="ru-RU"/>
        </w:rPr>
      </w:pPr>
      <w:r w:rsidRPr="00B866EB">
        <w:rPr>
          <w:bCs/>
          <w:sz w:val="28"/>
          <w:szCs w:val="28"/>
          <w:lang w:val="ru-RU"/>
        </w:rPr>
        <w:lastRenderedPageBreak/>
        <w:t>Отбор лексических единиц произ</w:t>
      </w:r>
      <w:r w:rsidR="00CA711D">
        <w:rPr>
          <w:bCs/>
          <w:sz w:val="28"/>
          <w:szCs w:val="28"/>
          <w:lang w:val="ru-RU"/>
        </w:rPr>
        <w:t>водится по следующим критериям:</w:t>
      </w:r>
    </w:p>
    <w:p w:rsidR="00B866EB" w:rsidRPr="00B866EB" w:rsidRDefault="00B866EB" w:rsidP="0019702C">
      <w:pPr>
        <w:ind w:firstLine="709"/>
        <w:jc w:val="both"/>
        <w:rPr>
          <w:bCs/>
          <w:sz w:val="28"/>
          <w:szCs w:val="28"/>
          <w:lang w:val="ru-RU"/>
        </w:rPr>
      </w:pPr>
      <w:r w:rsidRPr="00B866EB">
        <w:rPr>
          <w:bCs/>
          <w:sz w:val="28"/>
          <w:szCs w:val="28"/>
          <w:lang w:val="ru-RU"/>
        </w:rPr>
        <w:t>1) ст</w:t>
      </w:r>
      <w:r w:rsidR="00CA711D">
        <w:rPr>
          <w:bCs/>
          <w:sz w:val="28"/>
          <w:szCs w:val="28"/>
          <w:lang w:val="ru-RU"/>
        </w:rPr>
        <w:t>илистическая немаркированность;</w:t>
      </w:r>
    </w:p>
    <w:p w:rsidR="00B866EB" w:rsidRPr="00B866EB" w:rsidRDefault="00B866EB" w:rsidP="0019702C">
      <w:pPr>
        <w:ind w:firstLine="709"/>
        <w:jc w:val="both"/>
        <w:rPr>
          <w:bCs/>
          <w:sz w:val="28"/>
          <w:szCs w:val="28"/>
          <w:lang w:val="ru-RU"/>
        </w:rPr>
      </w:pPr>
      <w:r w:rsidRPr="00B866EB">
        <w:rPr>
          <w:bCs/>
          <w:sz w:val="28"/>
          <w:szCs w:val="28"/>
          <w:lang w:val="ru-RU"/>
        </w:rPr>
        <w:t>2) способность слова вход</w:t>
      </w:r>
      <w:r w:rsidR="00CA711D">
        <w:rPr>
          <w:bCs/>
          <w:sz w:val="28"/>
          <w:szCs w:val="28"/>
          <w:lang w:val="ru-RU"/>
        </w:rPr>
        <w:t>ить в различные словосочетания;</w:t>
      </w:r>
    </w:p>
    <w:p w:rsidR="00B866EB" w:rsidRPr="00B866EB" w:rsidRDefault="00B866EB" w:rsidP="0019702C">
      <w:pPr>
        <w:ind w:left="708" w:firstLine="1"/>
        <w:jc w:val="both"/>
        <w:rPr>
          <w:bCs/>
          <w:sz w:val="28"/>
          <w:szCs w:val="28"/>
          <w:lang w:val="ru-RU"/>
        </w:rPr>
      </w:pPr>
      <w:r w:rsidRPr="00B866EB">
        <w:rPr>
          <w:bCs/>
          <w:sz w:val="28"/>
          <w:szCs w:val="28"/>
          <w:lang w:val="ru-RU"/>
        </w:rPr>
        <w:t>3) семантическая ценность2 (способность слова обозначать</w:t>
      </w:r>
      <w:r w:rsidR="00CA711D">
        <w:rPr>
          <w:bCs/>
          <w:sz w:val="28"/>
          <w:szCs w:val="28"/>
          <w:lang w:val="ru-RU"/>
        </w:rPr>
        <w:t xml:space="preserve"> часто встречающиеся предметы и </w:t>
      </w:r>
      <w:r>
        <w:rPr>
          <w:bCs/>
          <w:sz w:val="28"/>
          <w:szCs w:val="28"/>
          <w:lang w:val="ru-RU"/>
        </w:rPr>
        <w:t>явления);</w:t>
      </w:r>
    </w:p>
    <w:p w:rsidR="00B866EB" w:rsidRPr="00B866EB" w:rsidRDefault="00B866EB" w:rsidP="0019702C">
      <w:pPr>
        <w:ind w:firstLine="709"/>
        <w:jc w:val="both"/>
        <w:rPr>
          <w:bCs/>
          <w:sz w:val="28"/>
          <w:szCs w:val="28"/>
          <w:lang w:val="ru-RU"/>
        </w:rPr>
      </w:pPr>
      <w:r w:rsidRPr="00B866EB">
        <w:rPr>
          <w:bCs/>
          <w:sz w:val="28"/>
          <w:szCs w:val="28"/>
          <w:lang w:val="ru-RU"/>
        </w:rPr>
        <w:t>4) высокая словообр</w:t>
      </w:r>
      <w:r>
        <w:rPr>
          <w:bCs/>
          <w:sz w:val="28"/>
          <w:szCs w:val="28"/>
          <w:lang w:val="ru-RU"/>
        </w:rPr>
        <w:t>азовательная способность слова;</w:t>
      </w:r>
    </w:p>
    <w:p w:rsidR="00CA711D" w:rsidRDefault="00B866EB" w:rsidP="0019702C">
      <w:pPr>
        <w:ind w:firstLine="709"/>
        <w:jc w:val="both"/>
        <w:rPr>
          <w:bCs/>
          <w:sz w:val="28"/>
          <w:szCs w:val="28"/>
          <w:lang w:val="ru-RU"/>
        </w:rPr>
      </w:pPr>
      <w:r w:rsidRPr="00B866EB">
        <w:rPr>
          <w:bCs/>
          <w:sz w:val="28"/>
          <w:szCs w:val="28"/>
          <w:lang w:val="ru-RU"/>
        </w:rPr>
        <w:t>5) частотность (при этом учитывались показатели частот</w:t>
      </w:r>
      <w:r>
        <w:rPr>
          <w:bCs/>
          <w:sz w:val="28"/>
          <w:szCs w:val="28"/>
          <w:lang w:val="ru-RU"/>
        </w:rPr>
        <w:t xml:space="preserve">ности по частотным словарям, по </w:t>
      </w:r>
      <w:r w:rsidRPr="00B866EB">
        <w:rPr>
          <w:bCs/>
          <w:sz w:val="28"/>
          <w:szCs w:val="28"/>
          <w:lang w:val="ru-RU"/>
        </w:rPr>
        <w:t xml:space="preserve">использованию в учебниках РКИ, а также «тематическая» частотность). </w:t>
      </w:r>
    </w:p>
    <w:p w:rsidR="0063501E" w:rsidRPr="00FC5D4A" w:rsidRDefault="0063501E" w:rsidP="0019702C">
      <w:pPr>
        <w:ind w:firstLine="709"/>
        <w:jc w:val="both"/>
        <w:rPr>
          <w:bCs/>
          <w:sz w:val="28"/>
          <w:szCs w:val="28"/>
          <w:lang w:val="ru-RU"/>
        </w:rPr>
      </w:pPr>
      <w:r w:rsidRPr="00FC5D4A">
        <w:rPr>
          <w:bCs/>
          <w:sz w:val="28"/>
          <w:szCs w:val="28"/>
          <w:lang w:val="ru-RU"/>
        </w:rPr>
        <w:t>Объем лексических минимумов</w:t>
      </w:r>
      <w:r w:rsidR="00CA711D">
        <w:rPr>
          <w:bCs/>
          <w:sz w:val="28"/>
          <w:szCs w:val="28"/>
          <w:lang w:val="ru-RU"/>
        </w:rPr>
        <w:t xml:space="preserve"> растет вместе с уровнем владения</w:t>
      </w:r>
      <w:r w:rsidRPr="00FC5D4A">
        <w:rPr>
          <w:bCs/>
          <w:sz w:val="28"/>
          <w:szCs w:val="28"/>
          <w:lang w:val="ru-RU"/>
        </w:rPr>
        <w:t>:</w:t>
      </w:r>
    </w:p>
    <w:tbl>
      <w:tblPr>
        <w:tblW w:w="9421" w:type="dxa"/>
        <w:jc w:val="center"/>
        <w:tblCellMar>
          <w:left w:w="0" w:type="dxa"/>
          <w:right w:w="0" w:type="dxa"/>
        </w:tblCellMar>
        <w:tblLook w:val="04A0"/>
      </w:tblPr>
      <w:tblGrid>
        <w:gridCol w:w="1698"/>
        <w:gridCol w:w="1167"/>
        <w:gridCol w:w="1298"/>
        <w:gridCol w:w="1376"/>
        <w:gridCol w:w="1352"/>
        <w:gridCol w:w="1265"/>
        <w:gridCol w:w="1265"/>
      </w:tblGrid>
      <w:tr w:rsidR="0063501E" w:rsidRPr="00FC5D4A" w:rsidTr="00DB7D66">
        <w:trPr>
          <w:trHeight w:val="440"/>
          <w:jc w:val="center"/>
        </w:trPr>
        <w:tc>
          <w:tcPr>
            <w:tcW w:w="1698"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63501E" w:rsidP="00AD6250">
            <w:pPr>
              <w:rPr>
                <w:rPrChange w:id="15" w:author="Chelombeevanext@mail.ru" w:date="2017-06-15T15:29:00Z">
                  <w:rPr>
                    <w:lang w:val="ru-RU"/>
                  </w:rPr>
                </w:rPrChange>
              </w:rPr>
              <w:pPrChange w:id="16" w:author="Chelombeevanext@mail.ru" w:date="2017-06-15T15:29:00Z">
                <w:pPr>
                  <w:ind w:firstLine="709"/>
                  <w:jc w:val="both"/>
                </w:pPr>
              </w:pPrChange>
            </w:pPr>
            <w:r w:rsidRPr="00AD6250">
              <w:rPr>
                <w:rPrChange w:id="17" w:author="Chelombeevanext@mail.ru" w:date="2017-06-15T15:29:00Z">
                  <w:rPr>
                    <w:lang w:val="ru-RU"/>
                  </w:rPr>
                </w:rPrChange>
              </w:rPr>
              <w:t>Уровень</w:t>
            </w:r>
          </w:p>
        </w:tc>
        <w:tc>
          <w:tcPr>
            <w:tcW w:w="1167"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63501E" w:rsidP="00AD6250">
            <w:pPr>
              <w:rPr>
                <w:rPrChange w:id="18" w:author="Chelombeevanext@mail.ru" w:date="2017-06-15T15:29:00Z">
                  <w:rPr>
                    <w:lang w:val="ru-RU"/>
                  </w:rPr>
                </w:rPrChange>
              </w:rPr>
              <w:pPrChange w:id="19" w:author="Chelombeevanext@mail.ru" w:date="2017-06-15T15:29:00Z">
                <w:pPr>
                  <w:ind w:firstLine="709"/>
                  <w:jc w:val="both"/>
                </w:pPr>
              </w:pPrChange>
            </w:pPr>
            <w:r w:rsidRPr="00AD6250">
              <w:rPr>
                <w:rPrChange w:id="20" w:author="Chelombeevanext@mail.ru" w:date="2017-06-15T15:29:00Z">
                  <w:rPr>
                    <w:lang w:val="ru-RU"/>
                  </w:rPr>
                </w:rPrChange>
              </w:rPr>
              <w:t>А1</w:t>
            </w:r>
          </w:p>
        </w:tc>
        <w:tc>
          <w:tcPr>
            <w:tcW w:w="1298"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63501E" w:rsidP="00AD6250">
            <w:pPr>
              <w:rPr>
                <w:rPrChange w:id="21" w:author="Chelombeevanext@mail.ru" w:date="2017-06-15T15:29:00Z">
                  <w:rPr>
                    <w:lang w:val="ru-RU"/>
                  </w:rPr>
                </w:rPrChange>
              </w:rPr>
              <w:pPrChange w:id="22" w:author="Chelombeevanext@mail.ru" w:date="2017-06-15T15:29:00Z">
                <w:pPr>
                  <w:ind w:firstLine="709"/>
                  <w:jc w:val="both"/>
                </w:pPr>
              </w:pPrChange>
            </w:pPr>
            <w:r w:rsidRPr="00AD6250">
              <w:rPr>
                <w:rPrChange w:id="23" w:author="Chelombeevanext@mail.ru" w:date="2017-06-15T15:29:00Z">
                  <w:rPr>
                    <w:lang w:val="ru-RU"/>
                  </w:rPr>
                </w:rPrChange>
              </w:rPr>
              <w:t>А2</w:t>
            </w:r>
          </w:p>
        </w:tc>
        <w:tc>
          <w:tcPr>
            <w:tcW w:w="1376"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63501E" w:rsidP="00AD6250">
            <w:pPr>
              <w:rPr>
                <w:rPrChange w:id="24" w:author="Chelombeevanext@mail.ru" w:date="2017-06-15T15:29:00Z">
                  <w:rPr>
                    <w:lang w:val="ru-RU"/>
                  </w:rPr>
                </w:rPrChange>
              </w:rPr>
              <w:pPrChange w:id="25" w:author="Chelombeevanext@mail.ru" w:date="2017-06-15T15:29:00Z">
                <w:pPr>
                  <w:ind w:firstLine="709"/>
                  <w:jc w:val="both"/>
                </w:pPr>
              </w:pPrChange>
            </w:pPr>
            <w:r w:rsidRPr="00AD6250">
              <w:rPr>
                <w:rPrChange w:id="26" w:author="Chelombeevanext@mail.ru" w:date="2017-06-15T15:29:00Z">
                  <w:rPr>
                    <w:lang w:val="ru-RU"/>
                  </w:rPr>
                </w:rPrChange>
              </w:rPr>
              <w:t>В1</w:t>
            </w:r>
          </w:p>
        </w:tc>
        <w:tc>
          <w:tcPr>
            <w:tcW w:w="1352"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63501E" w:rsidP="00AD6250">
            <w:pPr>
              <w:rPr>
                <w:rPrChange w:id="27" w:author="Chelombeevanext@mail.ru" w:date="2017-06-15T15:29:00Z">
                  <w:rPr>
                    <w:lang w:val="ru-RU"/>
                  </w:rPr>
                </w:rPrChange>
              </w:rPr>
              <w:pPrChange w:id="28" w:author="Chelombeevanext@mail.ru" w:date="2017-06-15T15:29:00Z">
                <w:pPr>
                  <w:ind w:firstLine="709"/>
                  <w:jc w:val="both"/>
                </w:pPr>
              </w:pPrChange>
            </w:pPr>
            <w:r w:rsidRPr="00AD6250">
              <w:rPr>
                <w:rPrChange w:id="29" w:author="Chelombeevanext@mail.ru" w:date="2017-06-15T15:29:00Z">
                  <w:rPr>
                    <w:lang w:val="ru-RU"/>
                  </w:rPr>
                </w:rPrChange>
              </w:rPr>
              <w:t>В2</w:t>
            </w:r>
          </w:p>
        </w:tc>
        <w:tc>
          <w:tcPr>
            <w:tcW w:w="1265"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63501E" w:rsidP="00AD6250">
            <w:pPr>
              <w:rPr>
                <w:rPrChange w:id="30" w:author="Chelombeevanext@mail.ru" w:date="2017-06-15T15:29:00Z">
                  <w:rPr>
                    <w:lang w:val="ru-RU"/>
                  </w:rPr>
                </w:rPrChange>
              </w:rPr>
              <w:pPrChange w:id="31" w:author="Chelombeevanext@mail.ru" w:date="2017-06-15T15:29:00Z">
                <w:pPr>
                  <w:ind w:firstLine="709"/>
                  <w:jc w:val="both"/>
                </w:pPr>
              </w:pPrChange>
            </w:pPr>
            <w:r w:rsidRPr="00AD6250">
              <w:rPr>
                <w:rPrChange w:id="32" w:author="Chelombeevanext@mail.ru" w:date="2017-06-15T15:29:00Z">
                  <w:rPr>
                    <w:lang w:val="ru-RU"/>
                  </w:rPr>
                </w:rPrChange>
              </w:rPr>
              <w:t>С1</w:t>
            </w:r>
          </w:p>
        </w:tc>
        <w:tc>
          <w:tcPr>
            <w:tcW w:w="1265"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63501E" w:rsidP="00AD6250">
            <w:pPr>
              <w:rPr>
                <w:rPrChange w:id="33" w:author="Chelombeevanext@mail.ru" w:date="2017-06-15T15:29:00Z">
                  <w:rPr>
                    <w:lang w:val="ru-RU"/>
                  </w:rPr>
                </w:rPrChange>
              </w:rPr>
              <w:pPrChange w:id="34" w:author="Chelombeevanext@mail.ru" w:date="2017-06-15T15:29:00Z">
                <w:pPr>
                  <w:ind w:firstLine="709"/>
                  <w:jc w:val="both"/>
                </w:pPr>
              </w:pPrChange>
            </w:pPr>
            <w:r w:rsidRPr="00AD6250">
              <w:rPr>
                <w:rPrChange w:id="35" w:author="Chelombeevanext@mail.ru" w:date="2017-06-15T15:29:00Z">
                  <w:rPr>
                    <w:lang w:val="ru-RU"/>
                  </w:rPr>
                </w:rPrChange>
              </w:rPr>
              <w:t>С2</w:t>
            </w:r>
          </w:p>
        </w:tc>
      </w:tr>
      <w:tr w:rsidR="0063501E" w:rsidRPr="00FC5D4A" w:rsidTr="00DB7D66">
        <w:trPr>
          <w:trHeight w:val="405"/>
          <w:jc w:val="center"/>
        </w:trPr>
        <w:tc>
          <w:tcPr>
            <w:tcW w:w="1698"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63501E" w:rsidP="00AD6250">
            <w:pPr>
              <w:rPr>
                <w:rPrChange w:id="36" w:author="Chelombeevanext@mail.ru" w:date="2017-06-15T15:29:00Z">
                  <w:rPr>
                    <w:lang w:val="ru-RU"/>
                  </w:rPr>
                </w:rPrChange>
              </w:rPr>
              <w:pPrChange w:id="37" w:author="Chelombeevanext@mail.ru" w:date="2017-06-15T15:29:00Z">
                <w:pPr>
                  <w:ind w:firstLine="709"/>
                  <w:jc w:val="both"/>
                </w:pPr>
              </w:pPrChange>
            </w:pPr>
            <w:r w:rsidRPr="00AD6250">
              <w:rPr>
                <w:rPrChange w:id="38" w:author="Chelombeevanext@mail.ru" w:date="2017-06-15T15:29:00Z">
                  <w:rPr>
                    <w:lang w:val="ru-RU"/>
                  </w:rPr>
                </w:rPrChange>
              </w:rPr>
              <w:t>Количество словарных единиц</w:t>
            </w:r>
          </w:p>
        </w:tc>
        <w:tc>
          <w:tcPr>
            <w:tcW w:w="1167"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63501E" w:rsidP="00AD6250">
            <w:pPr>
              <w:rPr>
                <w:rPrChange w:id="39" w:author="Chelombeevanext@mail.ru" w:date="2017-06-15T15:29:00Z">
                  <w:rPr>
                    <w:lang w:val="ru-RU"/>
                  </w:rPr>
                </w:rPrChange>
              </w:rPr>
              <w:pPrChange w:id="40" w:author="Chelombeevanext@mail.ru" w:date="2017-06-15T15:29:00Z">
                <w:pPr>
                  <w:ind w:firstLine="709"/>
                  <w:jc w:val="both"/>
                </w:pPr>
              </w:pPrChange>
            </w:pPr>
            <w:r w:rsidRPr="00AD6250">
              <w:rPr>
                <w:rPrChange w:id="41" w:author="Chelombeevanext@mail.ru" w:date="2017-06-15T15:29:00Z">
                  <w:rPr>
                    <w:lang w:val="ru-RU"/>
                  </w:rPr>
                </w:rPrChange>
              </w:rPr>
              <w:t>591</w:t>
            </w:r>
          </w:p>
        </w:tc>
        <w:tc>
          <w:tcPr>
            <w:tcW w:w="1298"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63501E" w:rsidP="00AD6250">
            <w:pPr>
              <w:rPr>
                <w:rPrChange w:id="42" w:author="Chelombeevanext@mail.ru" w:date="2017-06-15T15:29:00Z">
                  <w:rPr>
                    <w:lang w:val="ru-RU"/>
                  </w:rPr>
                </w:rPrChange>
              </w:rPr>
              <w:pPrChange w:id="43" w:author="Chelombeevanext@mail.ru" w:date="2017-06-15T15:29:00Z">
                <w:pPr>
                  <w:ind w:firstLine="709"/>
                  <w:jc w:val="both"/>
                </w:pPr>
              </w:pPrChange>
            </w:pPr>
            <w:r w:rsidRPr="00AD6250">
              <w:rPr>
                <w:rPrChange w:id="44" w:author="Chelombeevanext@mail.ru" w:date="2017-06-15T15:29:00Z">
                  <w:rPr>
                    <w:lang w:val="ru-RU"/>
                  </w:rPr>
                </w:rPrChange>
              </w:rPr>
              <w:t>1412</w:t>
            </w:r>
          </w:p>
        </w:tc>
        <w:tc>
          <w:tcPr>
            <w:tcW w:w="1376"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63501E" w:rsidP="00AD6250">
            <w:pPr>
              <w:rPr>
                <w:rPrChange w:id="45" w:author="Chelombeevanext@mail.ru" w:date="2017-06-15T15:29:00Z">
                  <w:rPr>
                    <w:lang w:val="ru-RU"/>
                  </w:rPr>
                </w:rPrChange>
              </w:rPr>
              <w:pPrChange w:id="46" w:author="Chelombeevanext@mail.ru" w:date="2017-06-15T15:29:00Z">
                <w:pPr>
                  <w:ind w:firstLine="709"/>
                  <w:jc w:val="both"/>
                </w:pPr>
              </w:pPrChange>
            </w:pPr>
            <w:r w:rsidRPr="00AD6250">
              <w:rPr>
                <w:rPrChange w:id="47" w:author="Chelombeevanext@mail.ru" w:date="2017-06-15T15:29:00Z">
                  <w:rPr>
                    <w:lang w:val="ru-RU"/>
                  </w:rPr>
                </w:rPrChange>
              </w:rPr>
              <w:t>2565</w:t>
            </w:r>
          </w:p>
        </w:tc>
        <w:tc>
          <w:tcPr>
            <w:tcW w:w="1352"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63501E" w:rsidP="00AD6250">
            <w:pPr>
              <w:rPr>
                <w:rPrChange w:id="48" w:author="Chelombeevanext@mail.ru" w:date="2017-06-15T15:29:00Z">
                  <w:rPr>
                    <w:lang w:val="ru-RU"/>
                  </w:rPr>
                </w:rPrChange>
              </w:rPr>
              <w:pPrChange w:id="49" w:author="Chelombeevanext@mail.ru" w:date="2017-06-15T15:29:00Z">
                <w:pPr>
                  <w:ind w:firstLine="709"/>
                  <w:jc w:val="both"/>
                </w:pPr>
              </w:pPrChange>
            </w:pPr>
            <w:r w:rsidRPr="00AD6250">
              <w:rPr>
                <w:rPrChange w:id="50" w:author="Chelombeevanext@mail.ru" w:date="2017-06-15T15:29:00Z">
                  <w:rPr>
                    <w:lang w:val="ru-RU"/>
                  </w:rPr>
                </w:rPrChange>
              </w:rPr>
              <w:t>5547</w:t>
            </w:r>
          </w:p>
        </w:tc>
        <w:tc>
          <w:tcPr>
            <w:tcW w:w="1265"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B866EB" w:rsidP="00AD6250">
            <w:pPr>
              <w:rPr>
                <w:rPrChange w:id="51" w:author="Chelombeevanext@mail.ru" w:date="2017-06-15T15:29:00Z">
                  <w:rPr>
                    <w:lang w:val="ru-RU"/>
                  </w:rPr>
                </w:rPrChange>
              </w:rPr>
              <w:pPrChange w:id="52" w:author="Chelombeevanext@mail.ru" w:date="2017-06-15T15:29:00Z">
                <w:pPr>
                  <w:ind w:firstLine="709"/>
                  <w:jc w:val="both"/>
                </w:pPr>
              </w:pPrChange>
            </w:pPr>
            <w:r w:rsidRPr="00AD6250">
              <w:rPr>
                <w:rPrChange w:id="53" w:author="Chelombeevanext@mail.ru" w:date="2017-06-15T15:29:00Z">
                  <w:rPr>
                    <w:lang w:val="ru-RU"/>
                  </w:rPr>
                </w:rPrChange>
              </w:rPr>
              <w:t>11000</w:t>
            </w:r>
          </w:p>
        </w:tc>
        <w:tc>
          <w:tcPr>
            <w:tcW w:w="1265" w:type="dxa"/>
            <w:tcBorders>
              <w:top w:val="single" w:sz="8" w:space="0" w:color="FFFFFF"/>
              <w:left w:val="single" w:sz="8" w:space="0" w:color="FFFFFF"/>
              <w:bottom w:val="single" w:sz="8" w:space="0" w:color="FFFFFF"/>
              <w:right w:val="single" w:sz="8" w:space="0" w:color="FFFFFF"/>
            </w:tcBorders>
            <w:shd w:val="clear" w:color="auto" w:fill="E9F1F5"/>
            <w:tcMar>
              <w:top w:w="72" w:type="dxa"/>
              <w:left w:w="144" w:type="dxa"/>
              <w:bottom w:w="72" w:type="dxa"/>
              <w:right w:w="144" w:type="dxa"/>
            </w:tcMar>
            <w:vAlign w:val="center"/>
            <w:hideMark/>
          </w:tcPr>
          <w:p w:rsidR="00191F69" w:rsidRPr="00AD6250" w:rsidRDefault="0063501E" w:rsidP="00AD6250">
            <w:pPr>
              <w:rPr>
                <w:rPrChange w:id="54" w:author="Chelombeevanext@mail.ru" w:date="2017-06-15T15:29:00Z">
                  <w:rPr>
                    <w:lang w:val="ru-RU"/>
                  </w:rPr>
                </w:rPrChange>
              </w:rPr>
              <w:pPrChange w:id="55" w:author="Chelombeevanext@mail.ru" w:date="2017-06-15T15:29:00Z">
                <w:pPr>
                  <w:ind w:firstLine="709"/>
                  <w:jc w:val="both"/>
                </w:pPr>
              </w:pPrChange>
            </w:pPr>
            <w:r w:rsidRPr="00AD6250">
              <w:rPr>
                <w:rPrChange w:id="56" w:author="Chelombeevanext@mail.ru" w:date="2017-06-15T15:29:00Z">
                  <w:rPr>
                    <w:lang w:val="ru-RU"/>
                  </w:rPr>
                </w:rPrChange>
              </w:rPr>
              <w:t>нет</w:t>
            </w:r>
          </w:p>
        </w:tc>
      </w:tr>
    </w:tbl>
    <w:p w:rsidR="00FC5D4A" w:rsidRDefault="00FC5D4A" w:rsidP="0019702C">
      <w:pPr>
        <w:ind w:firstLine="709"/>
        <w:jc w:val="both"/>
        <w:rPr>
          <w:sz w:val="28"/>
          <w:szCs w:val="28"/>
          <w:lang w:val="ru-RU"/>
        </w:rPr>
      </w:pPr>
    </w:p>
    <w:p w:rsidR="00CA711D" w:rsidRPr="00FC5D4A" w:rsidRDefault="00CA711D" w:rsidP="0019702C">
      <w:pPr>
        <w:ind w:firstLine="709"/>
        <w:jc w:val="both"/>
        <w:rPr>
          <w:sz w:val="28"/>
          <w:szCs w:val="28"/>
          <w:lang w:val="ru-RU"/>
        </w:rPr>
      </w:pPr>
      <w:r>
        <w:rPr>
          <w:sz w:val="28"/>
          <w:szCs w:val="28"/>
          <w:lang w:val="ru-RU"/>
        </w:rPr>
        <w:t xml:space="preserve">Третьим и последним типом документов, входящих в комплекс </w:t>
      </w:r>
      <w:r w:rsidRPr="00CA711D">
        <w:rPr>
          <w:sz w:val="28"/>
          <w:szCs w:val="28"/>
          <w:lang w:val="ru-RU"/>
        </w:rPr>
        <w:t>мате</w:t>
      </w:r>
      <w:r>
        <w:rPr>
          <w:sz w:val="28"/>
          <w:szCs w:val="28"/>
          <w:lang w:val="ru-RU"/>
        </w:rPr>
        <w:t>риалов Российской системы тести</w:t>
      </w:r>
      <w:r w:rsidRPr="00CA711D">
        <w:rPr>
          <w:sz w:val="28"/>
          <w:szCs w:val="28"/>
          <w:lang w:val="ru-RU"/>
        </w:rPr>
        <w:t>рования граждан зарубежных стран по русскому языку,</w:t>
      </w:r>
      <w:r>
        <w:rPr>
          <w:sz w:val="28"/>
          <w:szCs w:val="28"/>
          <w:lang w:val="ru-RU"/>
        </w:rPr>
        <w:t xml:space="preserve"> являются </w:t>
      </w:r>
      <w:r w:rsidRPr="00AD6250">
        <w:rPr>
          <w:b/>
          <w:sz w:val="28"/>
          <w:szCs w:val="28"/>
          <w:lang w:val="ru-RU"/>
          <w:rPrChange w:id="57" w:author="Chelombeevanext@mail.ru" w:date="2017-06-15T15:29:00Z">
            <w:rPr>
              <w:sz w:val="28"/>
              <w:szCs w:val="28"/>
              <w:lang w:val="ru-RU"/>
            </w:rPr>
          </w:rPrChange>
        </w:rPr>
        <w:t>типовые тесты по русскому языку как иностранному</w:t>
      </w:r>
      <w:r>
        <w:rPr>
          <w:sz w:val="28"/>
          <w:szCs w:val="28"/>
          <w:lang w:val="ru-RU"/>
        </w:rPr>
        <w:t>. В них содержатся примеры заданий и текстов, которые необходимо будет выполнить для сдачи экзамена на определенный уровень. Для нашего исследования такие тесты являются ценным источником пополнения обучающего корпуса, т.к. в объективности оценки их уровня не приходится сомневаться.</w:t>
      </w:r>
    </w:p>
    <w:p w:rsidR="00DB7D66" w:rsidRPr="00FC5D4A" w:rsidRDefault="00DB7D66" w:rsidP="0019702C">
      <w:pPr>
        <w:ind w:firstLine="709"/>
        <w:jc w:val="both"/>
        <w:rPr>
          <w:sz w:val="28"/>
          <w:szCs w:val="28"/>
          <w:lang w:val="ru-RU"/>
        </w:rPr>
      </w:pPr>
      <w:r w:rsidRPr="00FC5D4A">
        <w:rPr>
          <w:sz w:val="28"/>
          <w:szCs w:val="28"/>
          <w:lang w:val="ru-RU"/>
        </w:rPr>
        <w:t xml:space="preserve">Таким образом, в этом разделе были представлены основные размышления по поводу возможной разницы подходов к проблеме сложности текста на родном и иностранном языках. </w:t>
      </w:r>
      <w:r w:rsidR="00A72749" w:rsidRPr="00FC5D4A">
        <w:rPr>
          <w:sz w:val="28"/>
          <w:szCs w:val="28"/>
          <w:lang w:val="ru-RU"/>
        </w:rPr>
        <w:br/>
      </w:r>
      <w:r w:rsidRPr="00FC5D4A">
        <w:rPr>
          <w:sz w:val="28"/>
          <w:szCs w:val="28"/>
          <w:lang w:val="ru-RU"/>
        </w:rPr>
        <w:t>Так, были озвучены предположения, что лексические и грамматические признаки текста для проблемы определения сложности текс</w:t>
      </w:r>
      <w:r w:rsidR="009364C9" w:rsidRPr="00FC5D4A">
        <w:rPr>
          <w:sz w:val="28"/>
          <w:szCs w:val="28"/>
          <w:lang w:val="ru-RU"/>
        </w:rPr>
        <w:t>та как иностранного могут иметь бОльший вес, чем как родного.</w:t>
      </w:r>
      <w:r w:rsidRPr="00FC5D4A">
        <w:rPr>
          <w:sz w:val="28"/>
          <w:szCs w:val="28"/>
          <w:lang w:val="ru-RU"/>
        </w:rPr>
        <w:t xml:space="preserve"> </w:t>
      </w:r>
      <w:r w:rsidR="00A72749" w:rsidRPr="00FC5D4A">
        <w:rPr>
          <w:sz w:val="28"/>
          <w:szCs w:val="28"/>
          <w:lang w:val="ru-RU"/>
        </w:rPr>
        <w:br/>
        <w:t>После обзора некоторых вариантов</w:t>
      </w:r>
      <w:r w:rsidRPr="00FC5D4A">
        <w:rPr>
          <w:sz w:val="28"/>
          <w:szCs w:val="28"/>
          <w:lang w:val="ru-RU"/>
        </w:rPr>
        <w:t xml:space="preserve"> </w:t>
      </w:r>
      <w:r w:rsidR="009364C9" w:rsidRPr="00FC5D4A">
        <w:rPr>
          <w:sz w:val="28"/>
          <w:szCs w:val="28"/>
          <w:lang w:val="ru-RU"/>
        </w:rPr>
        <w:t xml:space="preserve">выстраивания </w:t>
      </w:r>
      <w:r w:rsidR="00A72749" w:rsidRPr="00FC5D4A">
        <w:rPr>
          <w:sz w:val="28"/>
          <w:szCs w:val="28"/>
          <w:lang w:val="ru-RU"/>
        </w:rPr>
        <w:t xml:space="preserve">шкалы сложности текста, был </w:t>
      </w:r>
      <w:r w:rsidRPr="00FC5D4A">
        <w:rPr>
          <w:sz w:val="28"/>
          <w:szCs w:val="28"/>
          <w:lang w:val="ru-RU"/>
        </w:rPr>
        <w:t>предлож</w:t>
      </w:r>
      <w:r w:rsidR="00A72749" w:rsidRPr="00FC5D4A">
        <w:rPr>
          <w:sz w:val="28"/>
          <w:szCs w:val="28"/>
          <w:lang w:val="ru-RU"/>
        </w:rPr>
        <w:t>ен</w:t>
      </w:r>
      <w:r w:rsidRPr="00FC5D4A">
        <w:rPr>
          <w:sz w:val="28"/>
          <w:szCs w:val="28"/>
          <w:lang w:val="ru-RU"/>
        </w:rPr>
        <w:t xml:space="preserve"> свой вариант из 6 групп, связанный с основными </w:t>
      </w:r>
      <w:r w:rsidRPr="00FC5D4A">
        <w:rPr>
          <w:sz w:val="28"/>
          <w:szCs w:val="28"/>
          <w:lang w:val="ru-RU"/>
        </w:rPr>
        <w:lastRenderedPageBreak/>
        <w:t>уровнями владения</w:t>
      </w:r>
      <w:r w:rsidR="009364C9" w:rsidRPr="00FC5D4A">
        <w:rPr>
          <w:sz w:val="28"/>
          <w:szCs w:val="28"/>
          <w:lang w:val="ru-RU"/>
        </w:rPr>
        <w:t xml:space="preserve"> русским языком как иностранным, от A1 до С2.</w:t>
      </w:r>
      <w:r w:rsidR="00A72749" w:rsidRPr="00FC5D4A">
        <w:rPr>
          <w:sz w:val="28"/>
          <w:szCs w:val="28"/>
          <w:lang w:val="ru-RU"/>
        </w:rPr>
        <w:br/>
      </w:r>
      <w:r w:rsidR="00707A45" w:rsidRPr="00FC5D4A">
        <w:rPr>
          <w:sz w:val="28"/>
          <w:szCs w:val="28"/>
          <w:lang w:val="ru-RU"/>
        </w:rPr>
        <w:t xml:space="preserve">Также мы рассмотрели основные документы, регламентирующие минимальный набор знаний, соответствующий тому или иному уровню языка, структуру этих документов и информацию, которая поможет нам на этапе формирования признаков: это длина текста в словах, процент незнакомой лексики, </w:t>
      </w:r>
      <w:r w:rsidR="00A72749" w:rsidRPr="00FC5D4A">
        <w:rPr>
          <w:sz w:val="28"/>
          <w:szCs w:val="28"/>
          <w:lang w:val="ru-RU"/>
        </w:rPr>
        <w:t>грамматические признаки.</w:t>
      </w:r>
    </w:p>
    <w:p w:rsidR="00662F58" w:rsidRDefault="00662F58">
      <w:pPr>
        <w:rPr>
          <w:smallCaps/>
          <w:spacing w:val="5"/>
          <w:sz w:val="44"/>
          <w:szCs w:val="44"/>
          <w:lang w:val="ru-RU"/>
        </w:rPr>
      </w:pPr>
      <w:r>
        <w:rPr>
          <w:sz w:val="44"/>
          <w:szCs w:val="44"/>
          <w:lang w:val="ru-RU"/>
        </w:rPr>
        <w:br w:type="page"/>
      </w:r>
    </w:p>
    <w:p w:rsidR="00A034AE" w:rsidRPr="00FC5D4A" w:rsidRDefault="00622031" w:rsidP="007A3E7E">
      <w:pPr>
        <w:pStyle w:val="1"/>
        <w:rPr>
          <w:sz w:val="44"/>
          <w:szCs w:val="44"/>
          <w:lang w:val="ru-RU"/>
        </w:rPr>
      </w:pPr>
      <w:bookmarkStart w:id="58" w:name="_Toc484684832"/>
      <w:r>
        <w:rPr>
          <w:sz w:val="44"/>
          <w:szCs w:val="44"/>
          <w:lang w:val="ru-RU"/>
        </w:rPr>
        <w:lastRenderedPageBreak/>
        <w:t>Глава 2. О</w:t>
      </w:r>
      <w:r w:rsidR="00534494" w:rsidRPr="00FC5D4A">
        <w:rPr>
          <w:sz w:val="44"/>
          <w:szCs w:val="44"/>
          <w:lang w:val="ru-RU"/>
        </w:rPr>
        <w:t>писание работы по созданию и обучению предсказательной</w:t>
      </w:r>
      <w:r w:rsidR="00FC5D4A">
        <w:rPr>
          <w:sz w:val="44"/>
          <w:szCs w:val="44"/>
          <w:lang w:val="ru-RU"/>
        </w:rPr>
        <w:t xml:space="preserve"> модели</w:t>
      </w:r>
      <w:bookmarkEnd w:id="58"/>
    </w:p>
    <w:p w:rsidR="00586793" w:rsidRDefault="00622031" w:rsidP="00622031">
      <w:pPr>
        <w:pStyle w:val="3"/>
        <w:spacing w:line="276" w:lineRule="auto"/>
        <w:rPr>
          <w:sz w:val="36"/>
          <w:szCs w:val="36"/>
          <w:lang w:val="ru-RU"/>
        </w:rPr>
      </w:pPr>
      <w:bookmarkStart w:id="59" w:name="_Toc484684833"/>
      <w:r w:rsidRPr="00622031">
        <w:rPr>
          <w:sz w:val="36"/>
          <w:szCs w:val="36"/>
          <w:lang w:val="ru-RU"/>
        </w:rPr>
        <w:t xml:space="preserve">2. 1. </w:t>
      </w:r>
      <w:r w:rsidR="003847FA" w:rsidRPr="00622031">
        <w:rPr>
          <w:sz w:val="36"/>
          <w:szCs w:val="36"/>
          <w:lang w:val="ru-RU"/>
        </w:rPr>
        <w:t xml:space="preserve">Сбор </w:t>
      </w:r>
      <w:r w:rsidR="00586793" w:rsidRPr="00622031">
        <w:rPr>
          <w:sz w:val="36"/>
          <w:szCs w:val="36"/>
          <w:lang w:val="ru-RU"/>
        </w:rPr>
        <w:t xml:space="preserve">и описание </w:t>
      </w:r>
      <w:r w:rsidR="003847FA" w:rsidRPr="00622031">
        <w:rPr>
          <w:sz w:val="36"/>
          <w:szCs w:val="36"/>
          <w:lang w:val="ru-RU"/>
        </w:rPr>
        <w:t>корпуса</w:t>
      </w:r>
      <w:bookmarkEnd w:id="59"/>
    </w:p>
    <w:p w:rsidR="004E4D3A" w:rsidRDefault="004E4D3A" w:rsidP="004E4D3A">
      <w:pPr>
        <w:rPr>
          <w:lang w:val="ru-RU"/>
        </w:rPr>
      </w:pPr>
    </w:p>
    <w:p w:rsidR="0027584E" w:rsidRDefault="004E4D3A" w:rsidP="00390795">
      <w:pPr>
        <w:ind w:firstLine="709"/>
        <w:jc w:val="both"/>
        <w:rPr>
          <w:rFonts w:cs="Times New Roman"/>
          <w:sz w:val="28"/>
          <w:szCs w:val="28"/>
          <w:lang w:val="ru-RU"/>
        </w:rPr>
      </w:pPr>
      <w:r>
        <w:rPr>
          <w:sz w:val="28"/>
          <w:szCs w:val="28"/>
          <w:lang w:val="ru-RU"/>
        </w:rPr>
        <w:t>Важным этапом проведения эксперимента является сбор тренировочных данных, поскольку от них будет зависеть конечный результат.</w:t>
      </w:r>
      <w:r w:rsidR="0027584E">
        <w:rPr>
          <w:sz w:val="28"/>
          <w:szCs w:val="28"/>
          <w:lang w:val="ru-RU"/>
        </w:rPr>
        <w:t xml:space="preserve"> </w:t>
      </w:r>
      <w:r>
        <w:rPr>
          <w:sz w:val="28"/>
          <w:szCs w:val="28"/>
          <w:lang w:val="ru-RU"/>
        </w:rPr>
        <w:t>Приведем несколько примеров составления</w:t>
      </w:r>
      <w:r w:rsidR="0027584E">
        <w:rPr>
          <w:sz w:val="28"/>
          <w:szCs w:val="28"/>
          <w:lang w:val="ru-RU"/>
        </w:rPr>
        <w:t xml:space="preserve"> корпусов текстов, ранжированных по сложности. При использовании шкалы школьных классов логично обратиться к учебным материалам, в которых уже содержится информация о классе или возрасте. для которого они предназчены. Например</w:t>
      </w:r>
      <w:r w:rsidR="0027584E" w:rsidRPr="0027584E">
        <w:rPr>
          <w:sz w:val="28"/>
          <w:szCs w:val="28"/>
          <w:lang w:val="ru-RU"/>
        </w:rPr>
        <w:t xml:space="preserve">, </w:t>
      </w:r>
      <w:r w:rsidR="0027584E">
        <w:rPr>
          <w:sz w:val="28"/>
          <w:szCs w:val="28"/>
          <w:lang w:val="ru-RU"/>
        </w:rPr>
        <w:t>таким</w:t>
      </w:r>
      <w:r w:rsidR="0027584E" w:rsidRPr="0027584E">
        <w:rPr>
          <w:sz w:val="28"/>
          <w:szCs w:val="28"/>
          <w:lang w:val="ru-RU"/>
        </w:rPr>
        <w:t xml:space="preserve"> </w:t>
      </w:r>
      <w:r w:rsidR="0027584E">
        <w:rPr>
          <w:sz w:val="28"/>
          <w:szCs w:val="28"/>
          <w:lang w:val="ru-RU"/>
        </w:rPr>
        <w:t>способом</w:t>
      </w:r>
      <w:r w:rsidR="0027584E" w:rsidRPr="0027584E">
        <w:rPr>
          <w:sz w:val="28"/>
          <w:szCs w:val="28"/>
          <w:lang w:val="ru-RU"/>
        </w:rPr>
        <w:t xml:space="preserve"> </w:t>
      </w:r>
      <w:r w:rsidR="0027584E">
        <w:rPr>
          <w:sz w:val="28"/>
          <w:szCs w:val="28"/>
          <w:lang w:val="ru-RU"/>
        </w:rPr>
        <w:t>воспользовались</w:t>
      </w:r>
      <w:r w:rsidR="0027584E" w:rsidRPr="0027584E">
        <w:rPr>
          <w:sz w:val="28"/>
          <w:szCs w:val="28"/>
          <w:lang w:val="ru-RU"/>
        </w:rPr>
        <w:t xml:space="preserve"> </w:t>
      </w:r>
      <w:r w:rsidR="0027584E" w:rsidRPr="00FC5D4A">
        <w:rPr>
          <w:rFonts w:cs="Times New Roman"/>
          <w:sz w:val="28"/>
          <w:szCs w:val="28"/>
        </w:rPr>
        <w:t>Sarah</w:t>
      </w:r>
      <w:r w:rsidR="0027584E" w:rsidRPr="0027584E">
        <w:rPr>
          <w:rFonts w:cs="Times New Roman"/>
          <w:sz w:val="28"/>
          <w:szCs w:val="28"/>
          <w:lang w:val="ru-RU"/>
        </w:rPr>
        <w:t xml:space="preserve"> </w:t>
      </w:r>
      <w:r w:rsidR="0027584E" w:rsidRPr="00FC5D4A">
        <w:rPr>
          <w:rFonts w:cs="Times New Roman"/>
          <w:sz w:val="28"/>
          <w:szCs w:val="28"/>
        </w:rPr>
        <w:t>Schwarm</w:t>
      </w:r>
      <w:r w:rsidR="0027584E" w:rsidRPr="0027584E">
        <w:rPr>
          <w:rFonts w:cs="Times New Roman"/>
          <w:sz w:val="28"/>
          <w:szCs w:val="28"/>
          <w:lang w:val="ru-RU"/>
        </w:rPr>
        <w:t xml:space="preserve"> </w:t>
      </w:r>
      <w:r w:rsidR="0027584E" w:rsidRPr="00FC5D4A">
        <w:rPr>
          <w:rFonts w:cs="Times New Roman"/>
          <w:sz w:val="28"/>
          <w:szCs w:val="28"/>
          <w:lang w:val="ru-RU"/>
        </w:rPr>
        <w:t>и</w:t>
      </w:r>
      <w:r w:rsidR="0027584E" w:rsidRPr="0027584E">
        <w:rPr>
          <w:rFonts w:cs="Times New Roman"/>
          <w:sz w:val="28"/>
          <w:szCs w:val="28"/>
          <w:lang w:val="ru-RU"/>
        </w:rPr>
        <w:t xml:space="preserve"> </w:t>
      </w:r>
      <w:r w:rsidR="0027584E" w:rsidRPr="00FC5D4A">
        <w:rPr>
          <w:rFonts w:cs="Times New Roman"/>
          <w:sz w:val="28"/>
          <w:szCs w:val="28"/>
        </w:rPr>
        <w:t>Mari</w:t>
      </w:r>
      <w:r w:rsidR="0027584E" w:rsidRPr="0027584E">
        <w:rPr>
          <w:rFonts w:cs="Times New Roman"/>
          <w:sz w:val="28"/>
          <w:szCs w:val="28"/>
          <w:lang w:val="ru-RU"/>
        </w:rPr>
        <w:t xml:space="preserve"> </w:t>
      </w:r>
      <w:r w:rsidR="0027584E" w:rsidRPr="00FC5D4A">
        <w:rPr>
          <w:rFonts w:cs="Times New Roman"/>
          <w:sz w:val="28"/>
          <w:szCs w:val="28"/>
        </w:rPr>
        <w:t>Ostendorf</w:t>
      </w:r>
      <w:r w:rsidR="0027584E">
        <w:rPr>
          <w:rFonts w:cs="Times New Roman"/>
          <w:sz w:val="28"/>
          <w:szCs w:val="28"/>
          <w:lang w:val="ru-RU"/>
        </w:rPr>
        <w:t xml:space="preserve">: их корпус состоит из более </w:t>
      </w:r>
      <w:r w:rsidR="0027584E" w:rsidRPr="00FC5D4A">
        <w:rPr>
          <w:rFonts w:cs="Times New Roman"/>
          <w:sz w:val="28"/>
          <w:szCs w:val="28"/>
          <w:lang w:val="ru-RU"/>
        </w:rPr>
        <w:t>2500 текстов еженедельного выпуска детского журнала Reader, где уже присутствует деление на грейды (школьные классы) читателей</w:t>
      </w:r>
      <w:r w:rsidR="0027584E">
        <w:rPr>
          <w:rFonts w:cs="Times New Roman"/>
          <w:sz w:val="28"/>
          <w:szCs w:val="28"/>
          <w:lang w:val="ru-RU"/>
        </w:rPr>
        <w:t>.</w:t>
      </w:r>
    </w:p>
    <w:p w:rsidR="004E4D3A" w:rsidRDefault="0027584E" w:rsidP="00390795">
      <w:pPr>
        <w:ind w:firstLine="709"/>
        <w:jc w:val="both"/>
        <w:rPr>
          <w:rFonts w:cs="Times New Roman"/>
          <w:sz w:val="28"/>
          <w:szCs w:val="28"/>
          <w:lang w:val="ru-RU" w:bidi="ar-SA"/>
        </w:rPr>
      </w:pPr>
      <w:r>
        <w:rPr>
          <w:rFonts w:cs="Times New Roman"/>
          <w:sz w:val="28"/>
          <w:szCs w:val="28"/>
          <w:lang w:val="ru-RU"/>
        </w:rPr>
        <w:t>Вторым интересным способом является поиск текстов на одну и ту же тему, но с разным уровнем сложности.</w:t>
      </w:r>
      <w:r w:rsidRPr="00FC5D4A">
        <w:rPr>
          <w:rFonts w:cs="Times New Roman"/>
          <w:sz w:val="28"/>
          <w:szCs w:val="28"/>
          <w:lang w:val="ru-RU"/>
        </w:rPr>
        <w:t xml:space="preserve"> </w:t>
      </w:r>
      <w:r>
        <w:rPr>
          <w:rFonts w:cs="Times New Roman"/>
          <w:sz w:val="28"/>
          <w:szCs w:val="28"/>
          <w:lang w:val="ru-RU" w:bidi="ar-SA"/>
        </w:rPr>
        <w:t xml:space="preserve">Так, для английской версии эксперимента </w:t>
      </w:r>
      <w:r w:rsidR="004E4D3A" w:rsidRPr="004E4D3A">
        <w:rPr>
          <w:rFonts w:cs="Times New Roman"/>
          <w:sz w:val="28"/>
          <w:szCs w:val="28"/>
          <w:lang w:val="ru-RU" w:bidi="ar-SA"/>
        </w:rPr>
        <w:t xml:space="preserve">в работе </w:t>
      </w:r>
      <w:r w:rsidR="004E4D3A" w:rsidRPr="004E4D3A">
        <w:rPr>
          <w:rFonts w:cs="Times New Roman"/>
          <w:sz w:val="28"/>
          <w:szCs w:val="28"/>
          <w:lang w:bidi="ar-SA"/>
        </w:rPr>
        <w:t>S</w:t>
      </w:r>
      <w:r w:rsidR="004E4D3A" w:rsidRPr="004E4D3A">
        <w:rPr>
          <w:rFonts w:cs="Times New Roman"/>
          <w:sz w:val="28"/>
          <w:szCs w:val="28"/>
          <w:lang w:val="ru-RU" w:bidi="ar-SA"/>
        </w:rPr>
        <w:t xml:space="preserve">. </w:t>
      </w:r>
      <w:r w:rsidR="004E4D3A" w:rsidRPr="004E4D3A">
        <w:rPr>
          <w:rFonts w:cs="Times New Roman"/>
          <w:sz w:val="28"/>
          <w:szCs w:val="28"/>
          <w:lang w:bidi="ar-SA"/>
        </w:rPr>
        <w:t>Sharoff</w:t>
      </w:r>
      <w:r w:rsidR="004E4D3A" w:rsidRPr="004E4D3A">
        <w:rPr>
          <w:rFonts w:cs="Times New Roman"/>
          <w:sz w:val="28"/>
          <w:szCs w:val="28"/>
          <w:lang w:val="ru-RU" w:bidi="ar-SA"/>
        </w:rPr>
        <w:t xml:space="preserve"> (</w:t>
      </w:r>
      <w:r w:rsidR="004E4D3A" w:rsidRPr="004E4D3A">
        <w:rPr>
          <w:rFonts w:cs="Times New Roman"/>
          <w:sz w:val="28"/>
          <w:szCs w:val="28"/>
          <w:lang w:bidi="ar-SA"/>
        </w:rPr>
        <w:t>Sharoff</w:t>
      </w:r>
      <w:r w:rsidR="004E4D3A" w:rsidRPr="004E4D3A">
        <w:rPr>
          <w:rFonts w:cs="Times New Roman"/>
          <w:sz w:val="28"/>
          <w:szCs w:val="28"/>
          <w:lang w:val="ru-RU" w:bidi="ar-SA"/>
        </w:rPr>
        <w:t xml:space="preserve"> </w:t>
      </w:r>
      <w:r w:rsidR="004E4D3A" w:rsidRPr="004E4D3A">
        <w:rPr>
          <w:rFonts w:cs="Times New Roman"/>
          <w:sz w:val="28"/>
          <w:szCs w:val="28"/>
          <w:lang w:bidi="ar-SA"/>
        </w:rPr>
        <w:t>et</w:t>
      </w:r>
      <w:r w:rsidR="004E4D3A" w:rsidRPr="004E4D3A">
        <w:rPr>
          <w:rFonts w:cs="Times New Roman"/>
          <w:sz w:val="28"/>
          <w:szCs w:val="28"/>
          <w:lang w:val="ru-RU" w:bidi="ar-SA"/>
        </w:rPr>
        <w:t xml:space="preserve"> </w:t>
      </w:r>
      <w:r w:rsidR="004E4D3A" w:rsidRPr="004E4D3A">
        <w:rPr>
          <w:rFonts w:cs="Times New Roman"/>
          <w:sz w:val="28"/>
          <w:szCs w:val="28"/>
          <w:lang w:bidi="ar-SA"/>
        </w:rPr>
        <w:t>al</w:t>
      </w:r>
      <w:r w:rsidR="004E4D3A" w:rsidRPr="004E4D3A">
        <w:rPr>
          <w:rFonts w:cs="Times New Roman"/>
          <w:sz w:val="28"/>
          <w:szCs w:val="28"/>
          <w:lang w:val="ru-RU" w:bidi="ar-SA"/>
        </w:rPr>
        <w:t>, 2008)</w:t>
      </w:r>
      <w:r>
        <w:rPr>
          <w:rFonts w:cs="Times New Roman"/>
          <w:sz w:val="28"/>
          <w:szCs w:val="28"/>
          <w:lang w:val="ru-RU" w:bidi="ar-SA"/>
        </w:rPr>
        <w:t xml:space="preserve"> корпусом </w:t>
      </w:r>
      <w:r w:rsidR="004E4D3A" w:rsidRPr="00FC5D4A">
        <w:rPr>
          <w:rFonts w:cs="Times New Roman"/>
          <w:sz w:val="28"/>
          <w:szCs w:val="28"/>
          <w:lang w:val="ru-RU" w:bidi="ar-SA"/>
        </w:rPr>
        <w:t>послужили параллельные статьи  в упрощенной версии Википедии (Simple  English  Wikipedia) и обычной версии.</w:t>
      </w:r>
      <w:r>
        <w:rPr>
          <w:rFonts w:cs="Times New Roman"/>
          <w:sz w:val="28"/>
          <w:szCs w:val="28"/>
          <w:lang w:val="ru-RU" w:bidi="ar-SA"/>
        </w:rPr>
        <w:t xml:space="preserve"> </w:t>
      </w:r>
      <w:r w:rsidRPr="00FC5D4A">
        <w:rPr>
          <w:rFonts w:cs="Times New Roman"/>
          <w:sz w:val="28"/>
          <w:szCs w:val="28"/>
          <w:lang w:val="ru-RU" w:bidi="ar-SA"/>
        </w:rPr>
        <w:t>Simple  English  Wikipedia</w:t>
      </w:r>
      <w:r>
        <w:rPr>
          <w:rFonts w:cs="Times New Roman"/>
          <w:sz w:val="28"/>
          <w:szCs w:val="28"/>
          <w:lang w:val="ru-RU" w:bidi="ar-SA"/>
        </w:rPr>
        <w:t xml:space="preserve"> - это </w:t>
      </w:r>
      <w:r w:rsidRPr="0027584E">
        <w:rPr>
          <w:rFonts w:cs="Times New Roman"/>
          <w:sz w:val="28"/>
          <w:szCs w:val="28"/>
          <w:lang w:val="ru-RU" w:bidi="ar-SA"/>
        </w:rPr>
        <w:t xml:space="preserve">раздел Википедии, созданный для читателей, которым </w:t>
      </w:r>
      <w:r>
        <w:rPr>
          <w:rFonts w:cs="Times New Roman"/>
          <w:sz w:val="28"/>
          <w:szCs w:val="28"/>
          <w:lang w:val="ru-RU" w:bidi="ar-SA"/>
        </w:rPr>
        <w:t xml:space="preserve">по разным причинам </w:t>
      </w:r>
      <w:r w:rsidRPr="0027584E">
        <w:rPr>
          <w:rFonts w:cs="Times New Roman"/>
          <w:sz w:val="28"/>
          <w:szCs w:val="28"/>
          <w:lang w:val="ru-RU" w:bidi="ar-SA"/>
        </w:rPr>
        <w:t xml:space="preserve">тяжело понимать </w:t>
      </w:r>
      <w:r>
        <w:rPr>
          <w:rFonts w:cs="Times New Roman"/>
          <w:sz w:val="28"/>
          <w:szCs w:val="28"/>
          <w:lang w:val="ru-RU" w:bidi="ar-SA"/>
        </w:rPr>
        <w:t xml:space="preserve">обычную </w:t>
      </w:r>
      <w:r w:rsidRPr="0027584E">
        <w:rPr>
          <w:rFonts w:cs="Times New Roman"/>
          <w:sz w:val="28"/>
          <w:szCs w:val="28"/>
          <w:lang w:val="ru-RU" w:bidi="ar-SA"/>
        </w:rPr>
        <w:t>английскую Википедию. Для работы с данным языковым разделом достаточно иметь ба</w:t>
      </w:r>
      <w:r>
        <w:rPr>
          <w:rFonts w:cs="Times New Roman"/>
          <w:sz w:val="28"/>
          <w:szCs w:val="28"/>
          <w:lang w:val="ru-RU" w:bidi="ar-SA"/>
        </w:rPr>
        <w:t xml:space="preserve">зовые знания английского языка. </w:t>
      </w:r>
      <w:r w:rsidRPr="0027584E">
        <w:rPr>
          <w:rFonts w:cs="Times New Roman"/>
          <w:sz w:val="28"/>
          <w:szCs w:val="28"/>
          <w:lang w:val="ru-RU" w:bidi="ar-SA"/>
        </w:rPr>
        <w:t xml:space="preserve">Прежде всего она ориентирована на изучающих английский язык на начальном уровне и может быть использована во время занятий и для учебного чтения. Также Википедия на упрощённом английском может быть полезна детям для выполнения домашнего задания и для внеклассного чтения[1]. Как правило, статьи в этом разделе Википедии представляют собой значительно упрощённые и укороченные варианты статей английской Википедии. </w:t>
      </w:r>
      <w:r w:rsidR="00024F8F">
        <w:rPr>
          <w:rFonts w:cs="Times New Roman"/>
          <w:sz w:val="28"/>
          <w:szCs w:val="28"/>
          <w:lang w:val="ru-RU" w:bidi="ar-SA"/>
        </w:rPr>
        <w:t xml:space="preserve">При написании статей в этот раздел, рекомендуется стараться использовать простой синтаксис и лексису, а также постараться использовать лексику из 1000 самых частотных слов английского языка. </w:t>
      </w:r>
    </w:p>
    <w:p w:rsidR="00622031" w:rsidRPr="00CF019D" w:rsidRDefault="00024F8F" w:rsidP="00390795">
      <w:pPr>
        <w:ind w:firstLine="709"/>
        <w:jc w:val="both"/>
        <w:rPr>
          <w:rFonts w:cs="Times New Roman"/>
          <w:sz w:val="28"/>
          <w:szCs w:val="28"/>
          <w:lang w:val="ru-RU" w:bidi="ar-SA"/>
        </w:rPr>
      </w:pPr>
      <w:r>
        <w:rPr>
          <w:rFonts w:cs="Times New Roman"/>
          <w:sz w:val="28"/>
          <w:szCs w:val="28"/>
          <w:lang w:val="ru-RU" w:bidi="ar-SA"/>
        </w:rPr>
        <w:t xml:space="preserve">Если же мы </w:t>
      </w:r>
      <w:r w:rsidR="00DC616C">
        <w:rPr>
          <w:rFonts w:cs="Times New Roman"/>
          <w:sz w:val="28"/>
          <w:szCs w:val="28"/>
          <w:lang w:val="ru-RU" w:bidi="ar-SA"/>
        </w:rPr>
        <w:t xml:space="preserve">говорим о сборе корпуса текстов, размеченных по шкале уровней владения иностранным языком, пока почти единственным возможным </w:t>
      </w:r>
      <w:r w:rsidR="00164045">
        <w:rPr>
          <w:rFonts w:cs="Times New Roman"/>
          <w:sz w:val="28"/>
          <w:szCs w:val="28"/>
          <w:lang w:val="ru-RU" w:bidi="ar-SA"/>
        </w:rPr>
        <w:t xml:space="preserve">способом </w:t>
      </w:r>
      <w:r w:rsidR="00DC616C">
        <w:rPr>
          <w:rFonts w:cs="Times New Roman"/>
          <w:sz w:val="28"/>
          <w:szCs w:val="28"/>
          <w:lang w:val="ru-RU" w:bidi="ar-SA"/>
        </w:rPr>
        <w:t xml:space="preserve">мы видим ориентацию на </w:t>
      </w:r>
      <w:r w:rsidR="00DC616C">
        <w:rPr>
          <w:rFonts w:cs="Times New Roman"/>
          <w:sz w:val="28"/>
          <w:szCs w:val="28"/>
          <w:lang w:val="ru-RU" w:bidi="ar-SA"/>
        </w:rPr>
        <w:lastRenderedPageBreak/>
        <w:t xml:space="preserve">маркировку учебных </w:t>
      </w:r>
      <w:r w:rsidR="00CF019D">
        <w:rPr>
          <w:rFonts w:cs="Times New Roman"/>
          <w:sz w:val="28"/>
          <w:szCs w:val="28"/>
          <w:lang w:val="ru-RU" w:bidi="ar-SA"/>
        </w:rPr>
        <w:t xml:space="preserve">пособий. </w:t>
      </w:r>
      <w:r w:rsidR="00DC616C">
        <w:rPr>
          <w:rFonts w:cs="Times New Roman"/>
          <w:sz w:val="28"/>
          <w:szCs w:val="28"/>
          <w:lang w:val="ru-RU" w:bidi="ar-SA"/>
        </w:rPr>
        <w:t xml:space="preserve">В качестве альтернативного варианта </w:t>
      </w:r>
      <w:r w:rsidR="00164045" w:rsidRPr="006E5A43">
        <w:rPr>
          <w:rFonts w:cs="NimbusRomNo9L-Regu"/>
          <w:sz w:val="28"/>
          <w:szCs w:val="28"/>
          <w:lang w:val="ru-RU" w:bidi="ar-SA"/>
        </w:rPr>
        <w:t>Robert Reynolds</w:t>
      </w:r>
      <w:r w:rsidR="00164045">
        <w:rPr>
          <w:rFonts w:cs="NimbusRomNo9L-Regu"/>
          <w:sz w:val="28"/>
          <w:szCs w:val="28"/>
          <w:lang w:val="ru-RU" w:bidi="ar-SA"/>
        </w:rPr>
        <w:t xml:space="preserve"> предлагает обратиться к текстам портала для изучения языков </w:t>
      </w:r>
      <w:r w:rsidR="00164045">
        <w:rPr>
          <w:rFonts w:cs="NimbusRomNo9L-Regu"/>
          <w:sz w:val="28"/>
          <w:szCs w:val="28"/>
          <w:lang w:bidi="ar-SA"/>
        </w:rPr>
        <w:t>linqQ</w:t>
      </w:r>
      <w:r w:rsidR="00164045">
        <w:rPr>
          <w:rStyle w:val="ab"/>
          <w:rFonts w:cs="NimbusRomNo9L-Regu"/>
          <w:sz w:val="28"/>
          <w:szCs w:val="28"/>
          <w:lang w:bidi="ar-SA"/>
        </w:rPr>
        <w:footnoteReference w:id="4"/>
      </w:r>
      <w:r w:rsidR="00164045" w:rsidRPr="00164045">
        <w:rPr>
          <w:rFonts w:cs="NimbusRomNo9L-Regu"/>
          <w:sz w:val="28"/>
          <w:szCs w:val="28"/>
          <w:lang w:val="ru-RU" w:bidi="ar-SA"/>
        </w:rPr>
        <w:t xml:space="preserve">: </w:t>
      </w:r>
      <w:r w:rsidR="001C6956">
        <w:rPr>
          <w:rFonts w:cs="NimbusRomNo9L-Regu"/>
          <w:sz w:val="28"/>
          <w:szCs w:val="28"/>
          <w:lang w:val="ru-RU" w:bidi="ar-SA"/>
        </w:rPr>
        <w:t>на этом сайте желающие могут добавлять понравившиеся им тексты и обмениваться ими с другими студентами. Материалом для корпуса, соответственно, тут мо</w:t>
      </w:r>
      <w:r w:rsidR="00CF019D">
        <w:rPr>
          <w:rFonts w:cs="NimbusRomNo9L-Regu"/>
          <w:sz w:val="28"/>
          <w:szCs w:val="28"/>
          <w:lang w:val="ru-RU" w:bidi="ar-SA"/>
        </w:rPr>
        <w:t>жет</w:t>
      </w:r>
      <w:r w:rsidR="001C6956">
        <w:rPr>
          <w:rFonts w:cs="NimbusRomNo9L-Regu"/>
          <w:sz w:val="28"/>
          <w:szCs w:val="28"/>
          <w:lang w:val="ru-RU" w:bidi="ar-SA"/>
        </w:rPr>
        <w:t xml:space="preserve"> послужить оценка, которую </w:t>
      </w:r>
      <w:r w:rsidR="00CF019D">
        <w:rPr>
          <w:rFonts w:cs="NimbusRomNo9L-Regu"/>
          <w:sz w:val="28"/>
          <w:szCs w:val="28"/>
          <w:lang w:val="ru-RU" w:bidi="ar-SA"/>
        </w:rPr>
        <w:t xml:space="preserve">поставил студент, загрузивший материал. </w:t>
      </w:r>
      <w:r w:rsidR="001C6956">
        <w:rPr>
          <w:rFonts w:cs="NimbusRomNo9L-Regu"/>
          <w:sz w:val="28"/>
          <w:szCs w:val="28"/>
          <w:lang w:val="ru-RU" w:bidi="ar-SA"/>
        </w:rPr>
        <w:t xml:space="preserve">Несмотря на то, что идея краудсорсинга нам очень близка, </w:t>
      </w:r>
      <w:r w:rsidR="00CF019D">
        <w:rPr>
          <w:rFonts w:cs="NimbusRomNo9L-Regu"/>
          <w:sz w:val="28"/>
          <w:szCs w:val="28"/>
          <w:lang w:val="ru-RU" w:bidi="ar-SA"/>
        </w:rPr>
        <w:t xml:space="preserve">на данном этапе мы отказались от использования этих данных, т.к. а). есть слишком большой риск их субъективности б). там представлена шкала из трех уровней (начинающий, средний и продвинутый), нам же </w:t>
      </w:r>
      <w:ins w:id="60" w:author="Chelombeevanext@mail.ru" w:date="2017-06-15T15:51:00Z">
        <w:r w:rsidR="00EE4EFA">
          <w:rPr>
            <w:rFonts w:cs="NimbusRomNo9L-Regu"/>
            <w:sz w:val="28"/>
            <w:szCs w:val="28"/>
            <w:lang w:val="ru-RU" w:bidi="ar-SA"/>
          </w:rPr>
          <w:t xml:space="preserve">такая </w:t>
        </w:r>
      </w:ins>
      <w:r w:rsidR="00CF019D">
        <w:rPr>
          <w:rFonts w:cs="NimbusRomNo9L-Regu"/>
          <w:sz w:val="28"/>
          <w:szCs w:val="28"/>
          <w:lang w:val="ru-RU" w:bidi="ar-SA"/>
        </w:rPr>
        <w:t>шкала кажется слишком размытой.</w:t>
      </w:r>
    </w:p>
    <w:p w:rsidR="00A034AE" w:rsidRPr="00FC5D4A" w:rsidRDefault="00A034AE" w:rsidP="00390795">
      <w:pPr>
        <w:ind w:firstLine="709"/>
        <w:jc w:val="both"/>
        <w:rPr>
          <w:sz w:val="28"/>
          <w:szCs w:val="28"/>
          <w:lang w:val="ru-RU"/>
        </w:rPr>
      </w:pPr>
      <w:r w:rsidRPr="00FC5D4A">
        <w:rPr>
          <w:sz w:val="28"/>
          <w:szCs w:val="28"/>
          <w:lang w:val="ru-RU"/>
        </w:rPr>
        <w:t xml:space="preserve">Для сбора корпуса были использованы </w:t>
      </w:r>
      <w:r w:rsidR="00DA552D" w:rsidRPr="00FC5D4A">
        <w:rPr>
          <w:rFonts w:cs="Times New Roman"/>
          <w:sz w:val="28"/>
          <w:szCs w:val="28"/>
          <w:lang w:val="ru-RU"/>
        </w:rPr>
        <w:t xml:space="preserve">тексты </w:t>
      </w:r>
      <w:r w:rsidR="00DA552D" w:rsidRPr="001B18EA">
        <w:rPr>
          <w:rFonts w:cs="Times New Roman"/>
          <w:sz w:val="28"/>
          <w:szCs w:val="28"/>
          <w:lang w:val="ru-RU"/>
        </w:rPr>
        <w:t>учебной текстотеки ЦМО</w:t>
      </w:r>
      <w:r w:rsidR="00FC5D4A" w:rsidRPr="001B18EA">
        <w:rPr>
          <w:rStyle w:val="ab"/>
          <w:rFonts w:cs="Times New Roman"/>
          <w:sz w:val="28"/>
          <w:szCs w:val="28"/>
          <w:lang w:val="ru-RU"/>
        </w:rPr>
        <w:footnoteReference w:id="5"/>
      </w:r>
      <w:r w:rsidR="00DA552D" w:rsidRPr="00FC5D4A">
        <w:rPr>
          <w:rFonts w:cs="Times New Roman"/>
          <w:sz w:val="28"/>
          <w:szCs w:val="28"/>
          <w:lang w:val="ru-RU"/>
        </w:rPr>
        <w:t xml:space="preserve"> МГУ и </w:t>
      </w:r>
      <w:r w:rsidR="00DA552D" w:rsidRPr="00FC5D4A">
        <w:rPr>
          <w:sz w:val="28"/>
          <w:szCs w:val="28"/>
          <w:lang w:val="ru-RU"/>
        </w:rPr>
        <w:t>учебных пособий</w:t>
      </w:r>
      <w:r w:rsidRPr="00FC5D4A">
        <w:rPr>
          <w:sz w:val="28"/>
          <w:szCs w:val="28"/>
          <w:lang w:val="ru-RU"/>
        </w:rPr>
        <w:t>, в методической справке которых был указан уровень владения языком, для которого он предназначается. Для удобства пользования корпусом мы присвоили каждому уровню числовой эквивалент</w:t>
      </w:r>
      <w:r w:rsidR="00586793" w:rsidRPr="00FC5D4A">
        <w:rPr>
          <w:sz w:val="28"/>
          <w:szCs w:val="28"/>
          <w:lang w:val="ru-RU"/>
        </w:rPr>
        <w:t xml:space="preserve"> от 1 до 6</w:t>
      </w:r>
      <w:r w:rsidRPr="00FC5D4A">
        <w:rPr>
          <w:sz w:val="28"/>
          <w:szCs w:val="28"/>
          <w:lang w:val="ru-RU"/>
        </w:rPr>
        <w:t xml:space="preserve">. Таким образом мы собрали 6 уровней от </w:t>
      </w:r>
      <w:r w:rsidRPr="00FC5D4A">
        <w:rPr>
          <w:sz w:val="28"/>
          <w:szCs w:val="28"/>
        </w:rPr>
        <w:t>A</w:t>
      </w:r>
      <w:r w:rsidRPr="00FC5D4A">
        <w:rPr>
          <w:sz w:val="28"/>
          <w:szCs w:val="28"/>
          <w:lang w:val="ru-RU"/>
        </w:rPr>
        <w:t>1-</w:t>
      </w:r>
      <w:r w:rsidRPr="00FC5D4A">
        <w:rPr>
          <w:sz w:val="28"/>
          <w:szCs w:val="28"/>
        </w:rPr>
        <w:t>C</w:t>
      </w:r>
      <w:r w:rsidRPr="00FC5D4A">
        <w:rPr>
          <w:sz w:val="28"/>
          <w:szCs w:val="28"/>
          <w:lang w:val="ru-RU"/>
        </w:rPr>
        <w:t>2 (см. таблицу). В качестве эксперимента был введен еще уровень 0, который включает одиночные элементарные слова ("привет", "спасибо") и 7, т.е. представляющиеся сложными даже для носителей языка (тексты законов, программы политических партий). Далее мы посмотрим, помогут ли эти уровни в улучшении результатов.</w:t>
      </w:r>
      <w:r w:rsidRPr="00FC5D4A">
        <w:rPr>
          <w:sz w:val="28"/>
          <w:szCs w:val="28"/>
          <w:lang w:val="ru-RU"/>
        </w:rPr>
        <w:br/>
      </w:r>
    </w:p>
    <w:tbl>
      <w:tblPr>
        <w:tblStyle w:val="a7"/>
        <w:tblW w:w="0" w:type="auto"/>
        <w:tblInd w:w="108" w:type="dxa"/>
        <w:tblLayout w:type="fixed"/>
        <w:tblLook w:val="04A0"/>
      </w:tblPr>
      <w:tblGrid>
        <w:gridCol w:w="1429"/>
        <w:gridCol w:w="1832"/>
        <w:gridCol w:w="6095"/>
      </w:tblGrid>
      <w:tr w:rsidR="00390795" w:rsidRPr="00FC5D4A" w:rsidTr="00390795">
        <w:tc>
          <w:tcPr>
            <w:tcW w:w="1429" w:type="dxa"/>
            <w:vAlign w:val="center"/>
          </w:tcPr>
          <w:p w:rsidR="00390795" w:rsidRPr="00390795" w:rsidRDefault="00390795" w:rsidP="007A3E7E">
            <w:pPr>
              <w:spacing w:line="276" w:lineRule="auto"/>
              <w:jc w:val="center"/>
              <w:rPr>
                <w:b/>
                <w:sz w:val="24"/>
                <w:szCs w:val="24"/>
              </w:rPr>
            </w:pPr>
            <w:r w:rsidRPr="00390795">
              <w:rPr>
                <w:b/>
                <w:sz w:val="24"/>
                <w:szCs w:val="24"/>
              </w:rPr>
              <w:t>Числовой код</w:t>
            </w:r>
          </w:p>
          <w:p w:rsidR="00390795" w:rsidRPr="00390795" w:rsidRDefault="00390795" w:rsidP="007A3E7E">
            <w:pPr>
              <w:spacing w:line="276" w:lineRule="auto"/>
              <w:jc w:val="center"/>
              <w:rPr>
                <w:b/>
                <w:sz w:val="24"/>
                <w:szCs w:val="24"/>
              </w:rPr>
            </w:pPr>
            <w:r w:rsidRPr="00390795">
              <w:rPr>
                <w:b/>
                <w:sz w:val="24"/>
                <w:szCs w:val="24"/>
              </w:rPr>
              <w:t>из корпуса</w:t>
            </w:r>
          </w:p>
        </w:tc>
        <w:tc>
          <w:tcPr>
            <w:tcW w:w="1832" w:type="dxa"/>
            <w:vAlign w:val="center"/>
          </w:tcPr>
          <w:p w:rsidR="00390795" w:rsidRPr="00390795" w:rsidRDefault="00390795" w:rsidP="007A3E7E">
            <w:pPr>
              <w:spacing w:line="276" w:lineRule="auto"/>
              <w:jc w:val="center"/>
              <w:rPr>
                <w:b/>
                <w:sz w:val="24"/>
                <w:szCs w:val="24"/>
              </w:rPr>
            </w:pPr>
            <w:r w:rsidRPr="00390795">
              <w:rPr>
                <w:b/>
                <w:sz w:val="24"/>
                <w:szCs w:val="24"/>
              </w:rPr>
              <w:t>Уровень сложности текста</w:t>
            </w:r>
          </w:p>
        </w:tc>
        <w:tc>
          <w:tcPr>
            <w:tcW w:w="6095" w:type="dxa"/>
            <w:vAlign w:val="center"/>
          </w:tcPr>
          <w:p w:rsidR="00390795" w:rsidRPr="00390795" w:rsidRDefault="00390795" w:rsidP="007A3E7E">
            <w:pPr>
              <w:spacing w:line="276" w:lineRule="auto"/>
              <w:jc w:val="center"/>
              <w:rPr>
                <w:b/>
                <w:sz w:val="24"/>
                <w:szCs w:val="24"/>
              </w:rPr>
            </w:pPr>
            <w:r w:rsidRPr="00390795">
              <w:rPr>
                <w:b/>
                <w:sz w:val="24"/>
                <w:szCs w:val="24"/>
              </w:rPr>
              <w:t>Пример (фрагмент текста)</w:t>
            </w:r>
          </w:p>
        </w:tc>
      </w:tr>
      <w:tr w:rsidR="00390795" w:rsidRPr="00AD6250" w:rsidTr="00390795">
        <w:tc>
          <w:tcPr>
            <w:tcW w:w="1429" w:type="dxa"/>
            <w:vAlign w:val="center"/>
          </w:tcPr>
          <w:p w:rsidR="00390795" w:rsidRPr="00FC5D4A" w:rsidRDefault="00390795" w:rsidP="007A3E7E">
            <w:pPr>
              <w:spacing w:line="276" w:lineRule="auto"/>
              <w:rPr>
                <w:sz w:val="28"/>
                <w:szCs w:val="28"/>
              </w:rPr>
            </w:pPr>
            <w:r w:rsidRPr="00FC5D4A">
              <w:rPr>
                <w:sz w:val="28"/>
                <w:szCs w:val="28"/>
              </w:rPr>
              <w:t>0</w:t>
            </w:r>
          </w:p>
        </w:tc>
        <w:tc>
          <w:tcPr>
            <w:tcW w:w="1832" w:type="dxa"/>
            <w:vAlign w:val="center"/>
          </w:tcPr>
          <w:p w:rsidR="00390795" w:rsidRPr="00FC5D4A" w:rsidRDefault="00390795" w:rsidP="007A3E7E">
            <w:pPr>
              <w:spacing w:line="276" w:lineRule="auto"/>
              <w:rPr>
                <w:sz w:val="28"/>
                <w:szCs w:val="28"/>
                <w:lang w:val="ru-RU"/>
              </w:rPr>
            </w:pPr>
            <w:r w:rsidRPr="00FC5D4A">
              <w:rPr>
                <w:sz w:val="28"/>
                <w:szCs w:val="28"/>
                <w:lang w:val="ru-RU"/>
              </w:rPr>
              <w:t>Одиночные элементарные слова и фразы русского языка</w:t>
            </w:r>
          </w:p>
        </w:tc>
        <w:tc>
          <w:tcPr>
            <w:tcW w:w="6095" w:type="dxa"/>
          </w:tcPr>
          <w:p w:rsidR="00390795" w:rsidRPr="00FC5D4A" w:rsidRDefault="00390795" w:rsidP="007A3E7E">
            <w:pPr>
              <w:spacing w:line="276" w:lineRule="auto"/>
              <w:rPr>
                <w:sz w:val="28"/>
                <w:szCs w:val="28"/>
                <w:lang w:val="ru-RU"/>
              </w:rPr>
            </w:pPr>
            <w:r w:rsidRPr="00FC5D4A">
              <w:rPr>
                <w:sz w:val="28"/>
                <w:szCs w:val="28"/>
                <w:lang w:val="ru-RU"/>
              </w:rPr>
              <w:t xml:space="preserve">Меня зовут Антон. </w:t>
            </w:r>
          </w:p>
          <w:p w:rsidR="00390795" w:rsidRPr="00FC5D4A" w:rsidRDefault="00390795" w:rsidP="007A3E7E">
            <w:pPr>
              <w:spacing w:line="276" w:lineRule="auto"/>
              <w:rPr>
                <w:sz w:val="28"/>
                <w:szCs w:val="28"/>
                <w:lang w:val="ru-RU"/>
              </w:rPr>
            </w:pPr>
            <w:r w:rsidRPr="00FC5D4A">
              <w:rPr>
                <w:sz w:val="28"/>
                <w:szCs w:val="28"/>
                <w:lang w:val="ru-RU"/>
              </w:rPr>
              <w:t xml:space="preserve">Привет. </w:t>
            </w:r>
          </w:p>
          <w:p w:rsidR="00390795" w:rsidRPr="00FC5D4A" w:rsidRDefault="00390795" w:rsidP="007A3E7E">
            <w:pPr>
              <w:spacing w:line="276" w:lineRule="auto"/>
              <w:rPr>
                <w:sz w:val="28"/>
                <w:szCs w:val="28"/>
                <w:lang w:val="ru-RU"/>
              </w:rPr>
            </w:pPr>
            <w:r w:rsidRPr="00FC5D4A">
              <w:rPr>
                <w:sz w:val="28"/>
                <w:szCs w:val="28"/>
                <w:lang w:val="ru-RU"/>
              </w:rPr>
              <w:t>Спасибо.</w:t>
            </w:r>
          </w:p>
        </w:tc>
      </w:tr>
      <w:tr w:rsidR="00390795" w:rsidRPr="00AD6250" w:rsidTr="00390795">
        <w:tc>
          <w:tcPr>
            <w:tcW w:w="1429" w:type="dxa"/>
            <w:vAlign w:val="center"/>
          </w:tcPr>
          <w:p w:rsidR="00390795" w:rsidRPr="00FC5D4A" w:rsidRDefault="00390795" w:rsidP="007A3E7E">
            <w:pPr>
              <w:spacing w:line="276" w:lineRule="auto"/>
              <w:rPr>
                <w:sz w:val="28"/>
                <w:szCs w:val="28"/>
              </w:rPr>
            </w:pPr>
            <w:r w:rsidRPr="00FC5D4A">
              <w:rPr>
                <w:sz w:val="28"/>
                <w:szCs w:val="28"/>
              </w:rPr>
              <w:t>1</w:t>
            </w:r>
          </w:p>
        </w:tc>
        <w:tc>
          <w:tcPr>
            <w:tcW w:w="1832" w:type="dxa"/>
            <w:vAlign w:val="center"/>
          </w:tcPr>
          <w:p w:rsidR="00390795" w:rsidRPr="00FC5D4A" w:rsidRDefault="00390795" w:rsidP="007A3E7E">
            <w:pPr>
              <w:spacing w:line="276" w:lineRule="auto"/>
              <w:rPr>
                <w:sz w:val="28"/>
                <w:szCs w:val="28"/>
              </w:rPr>
            </w:pPr>
            <w:r w:rsidRPr="00FC5D4A">
              <w:rPr>
                <w:sz w:val="28"/>
                <w:szCs w:val="28"/>
              </w:rPr>
              <w:t>A1</w:t>
            </w:r>
          </w:p>
        </w:tc>
        <w:tc>
          <w:tcPr>
            <w:tcW w:w="6095" w:type="dxa"/>
          </w:tcPr>
          <w:p w:rsidR="00390795" w:rsidRPr="00FC5D4A" w:rsidRDefault="00390795" w:rsidP="007A3E7E">
            <w:pPr>
              <w:spacing w:line="276" w:lineRule="auto"/>
              <w:rPr>
                <w:sz w:val="28"/>
                <w:szCs w:val="28"/>
                <w:lang w:val="ru-RU"/>
              </w:rPr>
            </w:pPr>
            <w:r w:rsidRPr="00FC5D4A">
              <w:rPr>
                <w:sz w:val="28"/>
                <w:szCs w:val="28"/>
                <w:lang w:val="ru-RU"/>
              </w:rPr>
              <w:t xml:space="preserve">Сегодня воскресенье. Мы отдыхаем. Папа читает журнал «Спорт». Он очень любит спорт, особенно футбол. Мама в свободное </w:t>
            </w:r>
            <w:r w:rsidRPr="00FC5D4A">
              <w:rPr>
                <w:sz w:val="28"/>
                <w:szCs w:val="28"/>
                <w:lang w:val="ru-RU"/>
              </w:rPr>
              <w:lastRenderedPageBreak/>
              <w:t>время любит готовить. Сегодня она готовит пельмени.</w:t>
            </w:r>
          </w:p>
        </w:tc>
      </w:tr>
      <w:tr w:rsidR="00390795" w:rsidRPr="00AD6250" w:rsidTr="00390795">
        <w:tc>
          <w:tcPr>
            <w:tcW w:w="1429" w:type="dxa"/>
            <w:vAlign w:val="center"/>
          </w:tcPr>
          <w:p w:rsidR="00390795" w:rsidRPr="00FC5D4A" w:rsidRDefault="00390795" w:rsidP="007A3E7E">
            <w:pPr>
              <w:spacing w:line="276" w:lineRule="auto"/>
              <w:rPr>
                <w:sz w:val="28"/>
                <w:szCs w:val="28"/>
              </w:rPr>
            </w:pPr>
            <w:r w:rsidRPr="00FC5D4A">
              <w:rPr>
                <w:sz w:val="28"/>
                <w:szCs w:val="28"/>
              </w:rPr>
              <w:lastRenderedPageBreak/>
              <w:t>2</w:t>
            </w:r>
          </w:p>
        </w:tc>
        <w:tc>
          <w:tcPr>
            <w:tcW w:w="1832" w:type="dxa"/>
            <w:vAlign w:val="center"/>
          </w:tcPr>
          <w:p w:rsidR="00390795" w:rsidRPr="00FC5D4A" w:rsidRDefault="00390795" w:rsidP="007A3E7E">
            <w:pPr>
              <w:spacing w:line="276" w:lineRule="auto"/>
              <w:rPr>
                <w:sz w:val="28"/>
                <w:szCs w:val="28"/>
              </w:rPr>
            </w:pPr>
            <w:r w:rsidRPr="00FC5D4A">
              <w:rPr>
                <w:sz w:val="28"/>
                <w:szCs w:val="28"/>
              </w:rPr>
              <w:t>A2</w:t>
            </w:r>
          </w:p>
        </w:tc>
        <w:tc>
          <w:tcPr>
            <w:tcW w:w="6095" w:type="dxa"/>
          </w:tcPr>
          <w:p w:rsidR="00390795" w:rsidRPr="00FC5D4A" w:rsidRDefault="00390795" w:rsidP="007A3E7E">
            <w:pPr>
              <w:spacing w:line="276" w:lineRule="auto"/>
              <w:rPr>
                <w:sz w:val="28"/>
                <w:szCs w:val="28"/>
                <w:lang w:val="ru-RU"/>
              </w:rPr>
            </w:pPr>
            <w:r w:rsidRPr="00FC5D4A">
              <w:rPr>
                <w:sz w:val="28"/>
                <w:szCs w:val="28"/>
                <w:lang w:val="ru-RU"/>
              </w:rPr>
              <w:t>Все события фильма происходят 31 декабря. Герои фильма — молодые люди Настя и её жених Коля — готовятся встречать Новый год. У Насти никого нет, кроме Коли. Мама Насти умерла, а своего отца Настя никогда не знала. После смерти мамы Настя прочитала письмо, в котором мама рассказывала, что отца Насти зовут Павел, что познакомились они на море в 1969 году...</w:t>
            </w:r>
          </w:p>
        </w:tc>
      </w:tr>
      <w:tr w:rsidR="00390795" w:rsidRPr="00AD6250" w:rsidTr="00390795">
        <w:tc>
          <w:tcPr>
            <w:tcW w:w="1429" w:type="dxa"/>
            <w:vAlign w:val="center"/>
          </w:tcPr>
          <w:p w:rsidR="00390795" w:rsidRPr="00FC5D4A" w:rsidRDefault="00390795" w:rsidP="007A3E7E">
            <w:pPr>
              <w:spacing w:line="276" w:lineRule="auto"/>
              <w:rPr>
                <w:sz w:val="28"/>
                <w:szCs w:val="28"/>
              </w:rPr>
            </w:pPr>
            <w:r w:rsidRPr="00FC5D4A">
              <w:rPr>
                <w:sz w:val="28"/>
                <w:szCs w:val="28"/>
              </w:rPr>
              <w:t>3</w:t>
            </w:r>
          </w:p>
        </w:tc>
        <w:tc>
          <w:tcPr>
            <w:tcW w:w="1832" w:type="dxa"/>
            <w:vAlign w:val="center"/>
          </w:tcPr>
          <w:p w:rsidR="00390795" w:rsidRPr="00FC5D4A" w:rsidRDefault="00390795" w:rsidP="007A3E7E">
            <w:pPr>
              <w:spacing w:line="276" w:lineRule="auto"/>
              <w:rPr>
                <w:sz w:val="28"/>
                <w:szCs w:val="28"/>
              </w:rPr>
            </w:pPr>
            <w:r w:rsidRPr="00FC5D4A">
              <w:rPr>
                <w:sz w:val="28"/>
                <w:szCs w:val="28"/>
              </w:rPr>
              <w:t>B1</w:t>
            </w:r>
          </w:p>
        </w:tc>
        <w:tc>
          <w:tcPr>
            <w:tcW w:w="6095" w:type="dxa"/>
          </w:tcPr>
          <w:p w:rsidR="00390795" w:rsidRPr="00FC5D4A" w:rsidRDefault="00390795" w:rsidP="007A3E7E">
            <w:pPr>
              <w:spacing w:line="276" w:lineRule="auto"/>
              <w:rPr>
                <w:sz w:val="28"/>
                <w:szCs w:val="28"/>
                <w:lang w:val="ru-RU"/>
              </w:rPr>
            </w:pPr>
            <w:r w:rsidRPr="00FC5D4A">
              <w:rPr>
                <w:sz w:val="28"/>
                <w:szCs w:val="28"/>
                <w:lang w:val="ru-RU"/>
              </w:rPr>
              <w:t>Георгий Гречко, лётчик-космонавт: «Моя мать работала главным инженером завода. Помню, как на следующий день после того, как она ушла на пенсию, она мне сказала: "Первый раз я спала спокойно".  До этого она каждую ночь беспокоилась, не случилось ли что-нибудь на заводе, но если бы кто-нибудь предложил моей матери не работать, а только заниматься домашним хозяйством, она бы не согласилась — она любила свой завод, свою работу.</w:t>
            </w:r>
          </w:p>
        </w:tc>
      </w:tr>
      <w:tr w:rsidR="00390795" w:rsidRPr="00AD6250" w:rsidTr="00390795">
        <w:tc>
          <w:tcPr>
            <w:tcW w:w="1429" w:type="dxa"/>
            <w:vAlign w:val="center"/>
          </w:tcPr>
          <w:p w:rsidR="00390795" w:rsidRPr="00FC5D4A" w:rsidRDefault="00390795" w:rsidP="007A3E7E">
            <w:pPr>
              <w:spacing w:line="276" w:lineRule="auto"/>
              <w:rPr>
                <w:sz w:val="28"/>
                <w:szCs w:val="28"/>
              </w:rPr>
            </w:pPr>
            <w:r w:rsidRPr="00FC5D4A">
              <w:rPr>
                <w:sz w:val="28"/>
                <w:szCs w:val="28"/>
              </w:rPr>
              <w:t>4</w:t>
            </w:r>
          </w:p>
        </w:tc>
        <w:tc>
          <w:tcPr>
            <w:tcW w:w="1832" w:type="dxa"/>
            <w:vAlign w:val="center"/>
          </w:tcPr>
          <w:p w:rsidR="00390795" w:rsidRPr="00FC5D4A" w:rsidRDefault="00390795" w:rsidP="007A3E7E">
            <w:pPr>
              <w:spacing w:line="276" w:lineRule="auto"/>
              <w:rPr>
                <w:sz w:val="28"/>
                <w:szCs w:val="28"/>
              </w:rPr>
            </w:pPr>
            <w:r w:rsidRPr="00FC5D4A">
              <w:rPr>
                <w:sz w:val="28"/>
                <w:szCs w:val="28"/>
              </w:rPr>
              <w:t>B2</w:t>
            </w:r>
          </w:p>
        </w:tc>
        <w:tc>
          <w:tcPr>
            <w:tcW w:w="6095" w:type="dxa"/>
          </w:tcPr>
          <w:p w:rsidR="00390795" w:rsidRPr="00FC5D4A" w:rsidRDefault="00390795" w:rsidP="007A3E7E">
            <w:pPr>
              <w:spacing w:line="276" w:lineRule="auto"/>
              <w:rPr>
                <w:sz w:val="28"/>
                <w:szCs w:val="28"/>
                <w:lang w:val="ru-RU"/>
              </w:rPr>
            </w:pPr>
            <w:r w:rsidRPr="00FC5D4A">
              <w:rPr>
                <w:sz w:val="28"/>
                <w:szCs w:val="28"/>
                <w:lang w:val="ru-RU"/>
              </w:rPr>
              <w:t xml:space="preserve">Всем присутствующим было предложено стать конструкторами придуманной организаторами «мастерской будущего», в которой бы прорабатывались основные проблемы, интересующие молодежь накануне </w:t>
            </w:r>
            <w:r w:rsidRPr="00FC5D4A">
              <w:rPr>
                <w:sz w:val="28"/>
                <w:szCs w:val="28"/>
              </w:rPr>
              <w:t>XXI</w:t>
            </w:r>
            <w:r w:rsidRPr="00FC5D4A">
              <w:rPr>
                <w:sz w:val="28"/>
                <w:szCs w:val="28"/>
                <w:lang w:val="ru-RU"/>
              </w:rPr>
              <w:t xml:space="preserve"> века. Выяснилось, что волнующие россиян и немцев темы во многом схожи. Это бюрократизм и закоснелость мышления, безработица, преувеличение роли денег, равнодушие людей, языковые и культурные барьеры между странами.</w:t>
            </w:r>
          </w:p>
        </w:tc>
      </w:tr>
      <w:tr w:rsidR="00390795" w:rsidRPr="00AD6250" w:rsidTr="00390795">
        <w:tc>
          <w:tcPr>
            <w:tcW w:w="1429" w:type="dxa"/>
            <w:vAlign w:val="center"/>
          </w:tcPr>
          <w:p w:rsidR="00390795" w:rsidRPr="00FC5D4A" w:rsidRDefault="00390795" w:rsidP="007A3E7E">
            <w:pPr>
              <w:spacing w:line="276" w:lineRule="auto"/>
              <w:rPr>
                <w:sz w:val="28"/>
                <w:szCs w:val="28"/>
              </w:rPr>
            </w:pPr>
            <w:r w:rsidRPr="00FC5D4A">
              <w:rPr>
                <w:sz w:val="28"/>
                <w:szCs w:val="28"/>
              </w:rPr>
              <w:t>5</w:t>
            </w:r>
          </w:p>
        </w:tc>
        <w:tc>
          <w:tcPr>
            <w:tcW w:w="1832" w:type="dxa"/>
            <w:vAlign w:val="center"/>
          </w:tcPr>
          <w:p w:rsidR="00390795" w:rsidRPr="00FC5D4A" w:rsidRDefault="00390795" w:rsidP="007A3E7E">
            <w:pPr>
              <w:spacing w:line="276" w:lineRule="auto"/>
              <w:rPr>
                <w:sz w:val="28"/>
                <w:szCs w:val="28"/>
              </w:rPr>
            </w:pPr>
            <w:r w:rsidRPr="00FC5D4A">
              <w:rPr>
                <w:sz w:val="28"/>
                <w:szCs w:val="28"/>
              </w:rPr>
              <w:t>C1</w:t>
            </w:r>
          </w:p>
        </w:tc>
        <w:tc>
          <w:tcPr>
            <w:tcW w:w="6095" w:type="dxa"/>
          </w:tcPr>
          <w:p w:rsidR="00390795" w:rsidRPr="00FC5D4A" w:rsidRDefault="00390795" w:rsidP="007A3E7E">
            <w:pPr>
              <w:spacing w:line="276" w:lineRule="auto"/>
              <w:rPr>
                <w:sz w:val="28"/>
                <w:szCs w:val="28"/>
                <w:lang w:val="ru-RU"/>
              </w:rPr>
            </w:pPr>
            <w:r w:rsidRPr="00FC5D4A">
              <w:rPr>
                <w:sz w:val="28"/>
                <w:szCs w:val="28"/>
                <w:lang w:val="ru-RU"/>
              </w:rPr>
              <w:t xml:space="preserve">Независимая оценка знаний заключается в том, что студенты сдают экзамены независимым экспертам – преподавателям других вузов, которые не проводили занятия </w:t>
            </w:r>
            <w:r w:rsidRPr="00FC5D4A">
              <w:rPr>
                <w:sz w:val="28"/>
                <w:szCs w:val="28"/>
                <w:lang w:val="ru-RU"/>
              </w:rPr>
              <w:lastRenderedPageBreak/>
              <w:t>в этих группах. Процедура сдачи экзаменов традиционна – в форме собеседования и письменных ответов на вопросы билетов.</w:t>
            </w:r>
          </w:p>
          <w:p w:rsidR="00390795" w:rsidRPr="00FC5D4A" w:rsidRDefault="00390795" w:rsidP="007A3E7E">
            <w:pPr>
              <w:spacing w:line="276" w:lineRule="auto"/>
              <w:rPr>
                <w:sz w:val="28"/>
                <w:szCs w:val="28"/>
                <w:lang w:val="ru-RU"/>
              </w:rPr>
            </w:pPr>
            <w:r w:rsidRPr="00FC5D4A">
              <w:rPr>
                <w:sz w:val="28"/>
                <w:szCs w:val="28"/>
                <w:lang w:val="ru-RU"/>
              </w:rPr>
              <w:t>Идею независимой оценки качества образования поддержал Уполномоченный по правам студентов в РФ Артем Хромов, о чем сообщается на его официальном сайте.</w:t>
            </w:r>
          </w:p>
        </w:tc>
      </w:tr>
      <w:tr w:rsidR="00390795" w:rsidRPr="00AD6250" w:rsidTr="00390795">
        <w:tc>
          <w:tcPr>
            <w:tcW w:w="1429" w:type="dxa"/>
            <w:vAlign w:val="center"/>
          </w:tcPr>
          <w:p w:rsidR="00390795" w:rsidRPr="00FC5D4A" w:rsidRDefault="00390795" w:rsidP="007A3E7E">
            <w:pPr>
              <w:spacing w:line="276" w:lineRule="auto"/>
              <w:rPr>
                <w:sz w:val="28"/>
                <w:szCs w:val="28"/>
              </w:rPr>
            </w:pPr>
            <w:r w:rsidRPr="00FC5D4A">
              <w:rPr>
                <w:sz w:val="28"/>
                <w:szCs w:val="28"/>
              </w:rPr>
              <w:lastRenderedPageBreak/>
              <w:t>6</w:t>
            </w:r>
          </w:p>
        </w:tc>
        <w:tc>
          <w:tcPr>
            <w:tcW w:w="1832" w:type="dxa"/>
            <w:vAlign w:val="center"/>
          </w:tcPr>
          <w:p w:rsidR="00390795" w:rsidRPr="00FC5D4A" w:rsidRDefault="00390795" w:rsidP="007A3E7E">
            <w:pPr>
              <w:spacing w:line="276" w:lineRule="auto"/>
              <w:rPr>
                <w:sz w:val="28"/>
                <w:szCs w:val="28"/>
              </w:rPr>
            </w:pPr>
            <w:r w:rsidRPr="00FC5D4A">
              <w:rPr>
                <w:sz w:val="28"/>
                <w:szCs w:val="28"/>
              </w:rPr>
              <w:t>C2</w:t>
            </w:r>
          </w:p>
        </w:tc>
        <w:tc>
          <w:tcPr>
            <w:tcW w:w="6095" w:type="dxa"/>
          </w:tcPr>
          <w:p w:rsidR="00390795" w:rsidRPr="00FC5D4A" w:rsidRDefault="00390795" w:rsidP="007A3E7E">
            <w:pPr>
              <w:spacing w:line="276" w:lineRule="auto"/>
              <w:rPr>
                <w:sz w:val="28"/>
                <w:szCs w:val="28"/>
                <w:lang w:val="ru-RU"/>
              </w:rPr>
            </w:pPr>
            <w:r w:rsidRPr="00FC5D4A">
              <w:rPr>
                <w:sz w:val="28"/>
                <w:szCs w:val="28"/>
                <w:lang w:val="ru-RU"/>
              </w:rPr>
              <w:t>Искусство составляет одну из высших сфер деятельности духа. Эта сторона искусства не есть что-то отвлеченное, мечтательное, безразличное; напротив, она заключает в себе многие области, заселенные живыми, конкретными образами. Чудная страна! В ее светлых садах высятся храмы и колонны, блестят чистые формы статуй, виднеются лица, весельем рдеют щеки, сверкают очи; и горы, и леса, и реки, и утро, и полдень, и вечер блещут отовсюду на живом полотне; не пуст, не безответен там воздух.</w:t>
            </w:r>
          </w:p>
        </w:tc>
      </w:tr>
      <w:tr w:rsidR="00390795" w:rsidRPr="00AD6250" w:rsidTr="00390795">
        <w:tc>
          <w:tcPr>
            <w:tcW w:w="1429" w:type="dxa"/>
            <w:vAlign w:val="center"/>
          </w:tcPr>
          <w:p w:rsidR="00390795" w:rsidRPr="00FC5D4A" w:rsidRDefault="00390795" w:rsidP="007A3E7E">
            <w:pPr>
              <w:spacing w:line="276" w:lineRule="auto"/>
              <w:rPr>
                <w:sz w:val="28"/>
                <w:szCs w:val="28"/>
              </w:rPr>
            </w:pPr>
            <w:r w:rsidRPr="00FC5D4A">
              <w:rPr>
                <w:sz w:val="28"/>
                <w:szCs w:val="28"/>
              </w:rPr>
              <w:t>7</w:t>
            </w:r>
          </w:p>
        </w:tc>
        <w:tc>
          <w:tcPr>
            <w:tcW w:w="1832" w:type="dxa"/>
            <w:vAlign w:val="center"/>
          </w:tcPr>
          <w:p w:rsidR="00390795" w:rsidRPr="00FC5D4A" w:rsidRDefault="00390795" w:rsidP="007A3E7E">
            <w:pPr>
              <w:spacing w:line="276" w:lineRule="auto"/>
              <w:rPr>
                <w:sz w:val="28"/>
                <w:szCs w:val="28"/>
              </w:rPr>
            </w:pPr>
            <w:r w:rsidRPr="00FC5D4A">
              <w:rPr>
                <w:sz w:val="28"/>
                <w:szCs w:val="28"/>
              </w:rPr>
              <w:t xml:space="preserve">Сложные для носителей тексты </w:t>
            </w:r>
          </w:p>
        </w:tc>
        <w:tc>
          <w:tcPr>
            <w:tcW w:w="6095" w:type="dxa"/>
          </w:tcPr>
          <w:p w:rsidR="00390795" w:rsidRPr="00FC5D4A" w:rsidRDefault="00390795" w:rsidP="007A3E7E">
            <w:pPr>
              <w:spacing w:line="276" w:lineRule="auto"/>
              <w:rPr>
                <w:sz w:val="28"/>
                <w:szCs w:val="28"/>
                <w:lang w:val="ru-RU"/>
              </w:rPr>
            </w:pPr>
            <w:r w:rsidRPr="00FC5D4A">
              <w:rPr>
                <w:sz w:val="28"/>
                <w:szCs w:val="28"/>
                <w:lang w:val="ru-RU"/>
              </w:rPr>
              <w:t>Сетевая форма реализации образовательных программ (далее - сетевая форма) обеспечивает возможность освоения обучающимся образовательной программы с использованием ресурсов нескольких организаций, осуществляющих образовательную деятельность, в том числе иностранных, а также при необходимости с использованием ресурсов иных организаций.</w:t>
            </w:r>
          </w:p>
        </w:tc>
      </w:tr>
    </w:tbl>
    <w:p w:rsidR="00A034AE" w:rsidRPr="00FC5D4A" w:rsidRDefault="00A034AE" w:rsidP="007A3E7E">
      <w:pPr>
        <w:rPr>
          <w:sz w:val="28"/>
          <w:szCs w:val="28"/>
          <w:lang w:val="ru-RU"/>
        </w:rPr>
      </w:pPr>
    </w:p>
    <w:p w:rsidR="00A034AE" w:rsidRPr="00FC5D4A" w:rsidRDefault="00A034AE" w:rsidP="00095A21">
      <w:pPr>
        <w:jc w:val="both"/>
        <w:rPr>
          <w:sz w:val="28"/>
          <w:szCs w:val="28"/>
          <w:lang w:val="ru-RU"/>
        </w:rPr>
      </w:pPr>
      <w:r w:rsidRPr="00FC5D4A">
        <w:rPr>
          <w:sz w:val="28"/>
          <w:szCs w:val="28"/>
          <w:lang w:val="ru-RU"/>
        </w:rPr>
        <w:t>Наш корпус представляет собой текстовый файл, в котором содержится информация об уровне текста, задан его порядковый номер, название пособия и представлен сам текст.</w:t>
      </w:r>
    </w:p>
    <w:p w:rsidR="00390795" w:rsidRDefault="00390795">
      <w:pPr>
        <w:rPr>
          <w:sz w:val="28"/>
          <w:szCs w:val="28"/>
          <w:lang w:val="ru-RU"/>
        </w:rPr>
      </w:pPr>
      <w:r>
        <w:rPr>
          <w:sz w:val="28"/>
          <w:szCs w:val="28"/>
          <w:lang w:val="ru-RU"/>
        </w:rPr>
        <w:br w:type="page"/>
      </w:r>
    </w:p>
    <w:p w:rsidR="00756B05" w:rsidRPr="00FC5D4A" w:rsidRDefault="00756B05" w:rsidP="00390795">
      <w:pPr>
        <w:ind w:firstLine="709"/>
        <w:jc w:val="both"/>
        <w:rPr>
          <w:sz w:val="28"/>
          <w:szCs w:val="28"/>
          <w:lang w:val="ru-RU"/>
        </w:rPr>
      </w:pPr>
      <w:r w:rsidRPr="00FC5D4A">
        <w:rPr>
          <w:sz w:val="28"/>
          <w:szCs w:val="28"/>
          <w:lang w:val="ru-RU"/>
        </w:rPr>
        <w:lastRenderedPageBreak/>
        <w:t xml:space="preserve">Корпус </w:t>
      </w:r>
      <w:r w:rsidR="0063501E" w:rsidRPr="00FC5D4A">
        <w:rPr>
          <w:sz w:val="28"/>
          <w:szCs w:val="28"/>
          <w:lang w:val="ru-RU"/>
        </w:rPr>
        <w:t xml:space="preserve">представляет собой </w:t>
      </w:r>
      <w:r w:rsidRPr="00FC5D4A">
        <w:rPr>
          <w:sz w:val="28"/>
          <w:szCs w:val="28"/>
          <w:lang w:val="ru-RU"/>
        </w:rPr>
        <w:t>60</w:t>
      </w:r>
      <w:r w:rsidR="00586793" w:rsidRPr="00FC5D4A">
        <w:rPr>
          <w:sz w:val="28"/>
          <w:szCs w:val="28"/>
          <w:lang w:val="ru-RU"/>
        </w:rPr>
        <w:t xml:space="preserve">0 </w:t>
      </w:r>
      <w:r w:rsidR="00A034AE" w:rsidRPr="00FC5D4A">
        <w:rPr>
          <w:sz w:val="28"/>
          <w:szCs w:val="28"/>
          <w:lang w:val="ru-RU"/>
        </w:rPr>
        <w:t>текстов.</w:t>
      </w:r>
      <w:r w:rsidRPr="00FC5D4A">
        <w:rPr>
          <w:sz w:val="28"/>
          <w:szCs w:val="28"/>
          <w:lang w:val="ru-RU"/>
        </w:rPr>
        <w:t xml:space="preserve"> Он сбалансирован по количеству текстов, представляющих один уровень, следующим образом:</w:t>
      </w:r>
      <w:r w:rsidR="00095A21">
        <w:rPr>
          <w:sz w:val="28"/>
          <w:szCs w:val="28"/>
          <w:lang w:val="ru-RU"/>
        </w:rPr>
        <w:br/>
      </w:r>
    </w:p>
    <w:tbl>
      <w:tblPr>
        <w:tblStyle w:val="a7"/>
        <w:tblW w:w="0" w:type="auto"/>
        <w:tblInd w:w="108" w:type="dxa"/>
        <w:tblLook w:val="04A0"/>
      </w:tblPr>
      <w:tblGrid>
        <w:gridCol w:w="1716"/>
        <w:gridCol w:w="951"/>
        <w:gridCol w:w="985"/>
        <w:gridCol w:w="985"/>
        <w:gridCol w:w="985"/>
        <w:gridCol w:w="985"/>
        <w:gridCol w:w="952"/>
        <w:gridCol w:w="952"/>
        <w:gridCol w:w="845"/>
      </w:tblGrid>
      <w:tr w:rsidR="006950EA" w:rsidRPr="00FC5D4A" w:rsidTr="00095A21">
        <w:trPr>
          <w:trHeight w:val="499"/>
        </w:trPr>
        <w:tc>
          <w:tcPr>
            <w:tcW w:w="1716"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Уровень</w:t>
            </w:r>
          </w:p>
        </w:tc>
        <w:tc>
          <w:tcPr>
            <w:tcW w:w="951"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0</w:t>
            </w:r>
          </w:p>
        </w:tc>
        <w:tc>
          <w:tcPr>
            <w:tcW w:w="985"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1</w:t>
            </w:r>
          </w:p>
        </w:tc>
        <w:tc>
          <w:tcPr>
            <w:tcW w:w="985"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2</w:t>
            </w:r>
          </w:p>
        </w:tc>
        <w:tc>
          <w:tcPr>
            <w:tcW w:w="985"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3</w:t>
            </w:r>
          </w:p>
        </w:tc>
        <w:tc>
          <w:tcPr>
            <w:tcW w:w="985"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4</w:t>
            </w:r>
          </w:p>
        </w:tc>
        <w:tc>
          <w:tcPr>
            <w:tcW w:w="952"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5</w:t>
            </w:r>
          </w:p>
        </w:tc>
        <w:tc>
          <w:tcPr>
            <w:tcW w:w="952"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6</w:t>
            </w:r>
          </w:p>
        </w:tc>
        <w:tc>
          <w:tcPr>
            <w:tcW w:w="845"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7</w:t>
            </w:r>
          </w:p>
        </w:tc>
      </w:tr>
      <w:tr w:rsidR="006950EA" w:rsidRPr="00FC5D4A" w:rsidTr="00095A21">
        <w:trPr>
          <w:trHeight w:val="731"/>
        </w:trPr>
        <w:tc>
          <w:tcPr>
            <w:tcW w:w="1716"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Количество текстов</w:t>
            </w:r>
          </w:p>
        </w:tc>
        <w:tc>
          <w:tcPr>
            <w:tcW w:w="951"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20</w:t>
            </w:r>
          </w:p>
        </w:tc>
        <w:tc>
          <w:tcPr>
            <w:tcW w:w="985"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107</w:t>
            </w:r>
          </w:p>
        </w:tc>
        <w:tc>
          <w:tcPr>
            <w:tcW w:w="985"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103</w:t>
            </w:r>
          </w:p>
        </w:tc>
        <w:tc>
          <w:tcPr>
            <w:tcW w:w="985"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108</w:t>
            </w:r>
          </w:p>
        </w:tc>
        <w:tc>
          <w:tcPr>
            <w:tcW w:w="985"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107</w:t>
            </w:r>
          </w:p>
        </w:tc>
        <w:tc>
          <w:tcPr>
            <w:tcW w:w="952" w:type="dxa"/>
            <w:vAlign w:val="center"/>
          </w:tcPr>
          <w:p w:rsidR="006950EA" w:rsidRPr="00FC5D4A" w:rsidRDefault="001B18EA" w:rsidP="007A3E7E">
            <w:pPr>
              <w:spacing w:line="276" w:lineRule="auto"/>
              <w:jc w:val="center"/>
              <w:rPr>
                <w:sz w:val="28"/>
                <w:szCs w:val="28"/>
                <w:lang w:val="ru-RU"/>
              </w:rPr>
            </w:pPr>
            <w:r w:rsidRPr="001B18EA">
              <w:rPr>
                <w:sz w:val="28"/>
                <w:szCs w:val="28"/>
                <w:lang w:val="ru-RU"/>
              </w:rPr>
              <w:t>5</w:t>
            </w:r>
            <w:r w:rsidR="006950EA" w:rsidRPr="001B18EA">
              <w:rPr>
                <w:sz w:val="28"/>
                <w:szCs w:val="28"/>
                <w:lang w:val="ru-RU"/>
              </w:rPr>
              <w:t>7</w:t>
            </w:r>
          </w:p>
        </w:tc>
        <w:tc>
          <w:tcPr>
            <w:tcW w:w="952"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67</w:t>
            </w:r>
          </w:p>
        </w:tc>
        <w:tc>
          <w:tcPr>
            <w:tcW w:w="845" w:type="dxa"/>
            <w:vAlign w:val="center"/>
          </w:tcPr>
          <w:p w:rsidR="006950EA" w:rsidRPr="00FC5D4A" w:rsidRDefault="006950EA" w:rsidP="007A3E7E">
            <w:pPr>
              <w:spacing w:line="276" w:lineRule="auto"/>
              <w:jc w:val="center"/>
              <w:rPr>
                <w:sz w:val="28"/>
                <w:szCs w:val="28"/>
                <w:lang w:val="ru-RU"/>
              </w:rPr>
            </w:pPr>
            <w:r w:rsidRPr="00FC5D4A">
              <w:rPr>
                <w:sz w:val="28"/>
                <w:szCs w:val="28"/>
                <w:lang w:val="ru-RU"/>
              </w:rPr>
              <w:t>20</w:t>
            </w:r>
          </w:p>
        </w:tc>
      </w:tr>
    </w:tbl>
    <w:p w:rsidR="0088740C" w:rsidRPr="00FC5D4A" w:rsidRDefault="0088740C" w:rsidP="007A3E7E">
      <w:pPr>
        <w:rPr>
          <w:sz w:val="28"/>
          <w:szCs w:val="28"/>
          <w:lang w:val="ru-RU"/>
        </w:rPr>
      </w:pPr>
    </w:p>
    <w:p w:rsidR="00586793" w:rsidRPr="00FC5D4A" w:rsidRDefault="00586793" w:rsidP="00095A21">
      <w:pPr>
        <w:jc w:val="both"/>
        <w:rPr>
          <w:sz w:val="28"/>
          <w:szCs w:val="28"/>
          <w:lang w:val="ru-RU"/>
        </w:rPr>
      </w:pPr>
      <w:r w:rsidRPr="00FC5D4A">
        <w:rPr>
          <w:sz w:val="28"/>
          <w:szCs w:val="28"/>
          <w:lang w:val="ru-RU"/>
        </w:rPr>
        <w:t>При составления корпуса мы столкнулись со следующими трудностями:</w:t>
      </w:r>
    </w:p>
    <w:p w:rsidR="00756B05" w:rsidRPr="00FC5D4A" w:rsidRDefault="00756B05" w:rsidP="00095A21">
      <w:pPr>
        <w:jc w:val="both"/>
        <w:rPr>
          <w:sz w:val="28"/>
          <w:szCs w:val="28"/>
          <w:lang w:val="ru-RU"/>
        </w:rPr>
      </w:pPr>
      <w:r w:rsidRPr="00FC5D4A">
        <w:rPr>
          <w:sz w:val="28"/>
          <w:szCs w:val="28"/>
          <w:lang w:val="ru-RU"/>
        </w:rPr>
        <w:t>1. Размытость границ для текстов высоких уровней: многие пособия ориентированы на B1-B2, B2-C1, что затрудняет отнесение текста к одному определенному классу.</w:t>
      </w:r>
      <w:r w:rsidR="0088740C" w:rsidRPr="00FC5D4A">
        <w:rPr>
          <w:sz w:val="28"/>
          <w:szCs w:val="28"/>
          <w:lang w:val="ru-RU"/>
        </w:rPr>
        <w:t xml:space="preserve"> Дело в том, что эти уровни предполагают уже серьезное владение общей лексикой и грамматикой, и обычно дальнейшие курсы выстраиваются исходя из потребностей студента (русский язык для медиков, для бизнеса, для военных), поэтому понятие сложности текста тут во многом связано с его тематикой.</w:t>
      </w:r>
    </w:p>
    <w:p w:rsidR="00756B05" w:rsidRPr="00FC5D4A" w:rsidRDefault="00756B05" w:rsidP="00095A21">
      <w:pPr>
        <w:jc w:val="both"/>
        <w:rPr>
          <w:sz w:val="28"/>
          <w:szCs w:val="28"/>
          <w:lang w:val="ru-RU"/>
        </w:rPr>
      </w:pPr>
      <w:r w:rsidRPr="00FC5D4A">
        <w:rPr>
          <w:sz w:val="28"/>
          <w:szCs w:val="28"/>
          <w:lang w:val="ru-RU"/>
        </w:rPr>
        <w:t xml:space="preserve">2. Отсутствие пособий для С2. Поскольку С2 считается наивысшим уровнем владения иностранным языком, предполагается, что человек может читать и понимать практически любые </w:t>
      </w:r>
      <w:r w:rsidR="006950EA" w:rsidRPr="00FC5D4A">
        <w:rPr>
          <w:sz w:val="28"/>
          <w:szCs w:val="28"/>
          <w:lang w:val="ru-RU"/>
        </w:rPr>
        <w:t xml:space="preserve">оригинальные тексты общей тематики. Поэтому мы наполнили корпус для уровня текстами из различных научно-популярных и новостных изданий: Русский репортер, Вокруг Света, The Village и др. </w:t>
      </w:r>
    </w:p>
    <w:p w:rsidR="00586793" w:rsidRPr="00FC5D4A" w:rsidRDefault="006950EA" w:rsidP="00095A21">
      <w:pPr>
        <w:jc w:val="both"/>
        <w:rPr>
          <w:sz w:val="28"/>
          <w:szCs w:val="28"/>
          <w:lang w:val="ru-RU"/>
        </w:rPr>
      </w:pPr>
      <w:r w:rsidRPr="00FC5D4A">
        <w:rPr>
          <w:sz w:val="28"/>
          <w:szCs w:val="28"/>
          <w:lang w:val="ru-RU"/>
        </w:rPr>
        <w:t>3</w:t>
      </w:r>
      <w:r w:rsidR="00586793" w:rsidRPr="00FC5D4A">
        <w:rPr>
          <w:sz w:val="28"/>
          <w:szCs w:val="28"/>
          <w:lang w:val="ru-RU"/>
        </w:rPr>
        <w:t xml:space="preserve">. </w:t>
      </w:r>
      <w:r w:rsidR="004C6ED9" w:rsidRPr="00FC5D4A">
        <w:rPr>
          <w:sz w:val="28"/>
          <w:szCs w:val="28"/>
          <w:lang w:val="ru-RU"/>
        </w:rPr>
        <w:t>С</w:t>
      </w:r>
      <w:r w:rsidR="00586793" w:rsidRPr="00FC5D4A">
        <w:rPr>
          <w:sz w:val="28"/>
          <w:szCs w:val="28"/>
          <w:lang w:val="ru-RU"/>
        </w:rPr>
        <w:t>убъектив</w:t>
      </w:r>
      <w:r w:rsidR="004C6ED9" w:rsidRPr="00FC5D4A">
        <w:rPr>
          <w:sz w:val="28"/>
          <w:szCs w:val="28"/>
          <w:lang w:val="ru-RU"/>
        </w:rPr>
        <w:t>ность</w:t>
      </w:r>
      <w:r w:rsidR="00586793" w:rsidRPr="00FC5D4A">
        <w:rPr>
          <w:sz w:val="28"/>
          <w:szCs w:val="28"/>
          <w:lang w:val="ru-RU"/>
        </w:rPr>
        <w:t xml:space="preserve"> оценки уровня авторами пособий: к сожалению, пока не существует системы единой независимой оценки уровня при подготовке пособия к печати: авторы вольны сами </w:t>
      </w:r>
      <w:r w:rsidR="004C6ED9" w:rsidRPr="00FC5D4A">
        <w:rPr>
          <w:sz w:val="28"/>
          <w:szCs w:val="28"/>
          <w:lang w:val="ru-RU"/>
        </w:rPr>
        <w:t>составлять методическое описание, поэтому представления об уровне рискует быть субъективным.</w:t>
      </w:r>
    </w:p>
    <w:p w:rsidR="00A034AE" w:rsidRDefault="006950EA" w:rsidP="00095A21">
      <w:pPr>
        <w:jc w:val="both"/>
        <w:rPr>
          <w:sz w:val="28"/>
          <w:szCs w:val="28"/>
          <w:lang w:val="ru-RU"/>
        </w:rPr>
      </w:pPr>
      <w:r w:rsidRPr="00FC5D4A">
        <w:rPr>
          <w:sz w:val="28"/>
          <w:szCs w:val="28"/>
          <w:lang w:val="ru-RU"/>
        </w:rPr>
        <w:t>4</w:t>
      </w:r>
      <w:r w:rsidR="004C6ED9" w:rsidRPr="00FC5D4A">
        <w:rPr>
          <w:sz w:val="28"/>
          <w:szCs w:val="28"/>
          <w:lang w:val="ru-RU"/>
        </w:rPr>
        <w:t>. Необязательность и размытость сообщения об уровне: для некоторых пособий уровень не указан вообще и</w:t>
      </w:r>
      <w:r w:rsidR="00756B05" w:rsidRPr="00FC5D4A">
        <w:rPr>
          <w:sz w:val="28"/>
          <w:szCs w:val="28"/>
          <w:lang w:val="ru-RU"/>
        </w:rPr>
        <w:t>ли</w:t>
      </w:r>
      <w:r w:rsidR="004C6ED9" w:rsidRPr="00FC5D4A">
        <w:rPr>
          <w:sz w:val="28"/>
          <w:szCs w:val="28"/>
          <w:lang w:val="ru-RU"/>
        </w:rPr>
        <w:t xml:space="preserve"> выражен не</w:t>
      </w:r>
      <w:r w:rsidR="00756B05" w:rsidRPr="00FC5D4A">
        <w:rPr>
          <w:sz w:val="28"/>
          <w:szCs w:val="28"/>
          <w:lang w:val="ru-RU"/>
        </w:rPr>
        <w:t xml:space="preserve">четко </w:t>
      </w:r>
      <w:r w:rsidR="004C6ED9" w:rsidRPr="00FC5D4A">
        <w:rPr>
          <w:sz w:val="28"/>
          <w:szCs w:val="28"/>
          <w:lang w:val="ru-RU"/>
        </w:rPr>
        <w:t>("для продвинутых</w:t>
      </w:r>
      <w:r w:rsidR="00756B05" w:rsidRPr="00FC5D4A">
        <w:rPr>
          <w:sz w:val="28"/>
          <w:szCs w:val="28"/>
          <w:lang w:val="ru-RU"/>
        </w:rPr>
        <w:t xml:space="preserve"> студентов</w:t>
      </w:r>
      <w:r w:rsidR="004C6ED9" w:rsidRPr="00FC5D4A">
        <w:rPr>
          <w:sz w:val="28"/>
          <w:szCs w:val="28"/>
          <w:lang w:val="ru-RU"/>
        </w:rPr>
        <w:t xml:space="preserve">", </w:t>
      </w:r>
      <w:r w:rsidR="00756B05" w:rsidRPr="00FC5D4A">
        <w:rPr>
          <w:sz w:val="28"/>
          <w:szCs w:val="28"/>
          <w:lang w:val="ru-RU"/>
        </w:rPr>
        <w:t>"для начинающих", "пособие рассчитано на второй семестр первого года обучения"</w:t>
      </w:r>
      <w:r w:rsidR="004C6ED9" w:rsidRPr="00FC5D4A">
        <w:rPr>
          <w:sz w:val="28"/>
          <w:szCs w:val="28"/>
          <w:lang w:val="ru-RU"/>
        </w:rPr>
        <w:t>)</w:t>
      </w:r>
    </w:p>
    <w:p w:rsidR="00CF019D" w:rsidRDefault="00CF019D" w:rsidP="00095A21">
      <w:pPr>
        <w:jc w:val="both"/>
        <w:rPr>
          <w:rFonts w:cs="Times New Roman"/>
          <w:sz w:val="28"/>
          <w:szCs w:val="28"/>
          <w:lang w:val="ru-RU" w:bidi="ar-SA"/>
        </w:rPr>
      </w:pPr>
      <w:r>
        <w:rPr>
          <w:rFonts w:cs="Times New Roman"/>
          <w:sz w:val="28"/>
          <w:szCs w:val="28"/>
          <w:lang w:val="ru-RU" w:bidi="ar-SA"/>
        </w:rPr>
        <w:t xml:space="preserve">Оставляя задел для дальнейшей работы скажем также, что идеальный корпус по нашему мнению должен быть построен не на оценках авторов пособий или энтузиастов, а на комбинации нескольких показателей </w:t>
      </w:r>
      <w:r>
        <w:rPr>
          <w:rFonts w:cs="Times New Roman"/>
          <w:sz w:val="28"/>
          <w:szCs w:val="28"/>
          <w:lang w:val="ru-RU" w:bidi="ar-SA"/>
        </w:rPr>
        <w:lastRenderedPageBreak/>
        <w:t>доступности текста, таких как экспертная оценка, тесты на понимание, беседа по тексту, время чтения, результаты экспериментов с айтрекером и др.</w:t>
      </w:r>
    </w:p>
    <w:p w:rsidR="00390795" w:rsidRPr="00CF019D" w:rsidRDefault="00390795" w:rsidP="00095A21">
      <w:pPr>
        <w:jc w:val="both"/>
        <w:rPr>
          <w:rFonts w:cs="Times New Roman"/>
          <w:sz w:val="28"/>
          <w:szCs w:val="28"/>
          <w:lang w:val="ru-RU" w:bidi="ar-SA"/>
        </w:rPr>
      </w:pPr>
    </w:p>
    <w:p w:rsidR="00A034AE" w:rsidRPr="00622031" w:rsidRDefault="00622031" w:rsidP="00095A21">
      <w:pPr>
        <w:pStyle w:val="3"/>
        <w:spacing w:line="276" w:lineRule="auto"/>
        <w:jc w:val="both"/>
        <w:rPr>
          <w:sz w:val="36"/>
          <w:szCs w:val="36"/>
          <w:lang w:val="ru-RU"/>
        </w:rPr>
      </w:pPr>
      <w:bookmarkStart w:id="61" w:name="_Toc484684834"/>
      <w:r w:rsidRPr="00622031">
        <w:rPr>
          <w:sz w:val="36"/>
          <w:szCs w:val="36"/>
          <w:lang w:val="ru-RU"/>
        </w:rPr>
        <w:t xml:space="preserve">2.2. </w:t>
      </w:r>
      <w:r w:rsidR="003847FA" w:rsidRPr="00622031">
        <w:rPr>
          <w:sz w:val="36"/>
          <w:szCs w:val="36"/>
          <w:lang w:val="ru-RU"/>
        </w:rPr>
        <w:t>Сбор признаков</w:t>
      </w:r>
      <w:bookmarkEnd w:id="61"/>
    </w:p>
    <w:p w:rsidR="00390795" w:rsidRDefault="00390795" w:rsidP="00390795">
      <w:pPr>
        <w:ind w:firstLine="709"/>
        <w:jc w:val="both"/>
        <w:rPr>
          <w:sz w:val="28"/>
          <w:szCs w:val="28"/>
          <w:lang w:val="ru-RU"/>
        </w:rPr>
      </w:pPr>
    </w:p>
    <w:p w:rsidR="00AF3938" w:rsidRDefault="0088740C" w:rsidP="00390795">
      <w:pPr>
        <w:ind w:firstLine="709"/>
        <w:jc w:val="both"/>
        <w:rPr>
          <w:sz w:val="28"/>
          <w:szCs w:val="28"/>
          <w:lang w:val="ru-RU"/>
        </w:rPr>
      </w:pPr>
      <w:r w:rsidRPr="00FC5D4A">
        <w:rPr>
          <w:sz w:val="28"/>
          <w:szCs w:val="28"/>
          <w:lang w:val="ru-RU"/>
        </w:rPr>
        <w:t xml:space="preserve">Дальнейшим и ключевым этапом нашего исследования является анализ полученного корпуса и сбор признаков текстов.  Для решения этой задачи был написан программный код на языке Python: текст проходит стадии деления на предложения,  токенизации, </w:t>
      </w:r>
      <w:r w:rsidR="00AF3938" w:rsidRPr="00FC5D4A">
        <w:rPr>
          <w:sz w:val="28"/>
          <w:szCs w:val="28"/>
          <w:lang w:val="ru-RU"/>
        </w:rPr>
        <w:t xml:space="preserve">морфологического анализа с помощью </w:t>
      </w:r>
      <w:r w:rsidR="00390795">
        <w:rPr>
          <w:sz w:val="28"/>
          <w:szCs w:val="28"/>
          <w:lang w:val="ru-RU"/>
        </w:rPr>
        <w:t>модуля Mystem и непосредственно</w:t>
      </w:r>
      <w:r w:rsidR="00AF3938" w:rsidRPr="00FC5D4A">
        <w:rPr>
          <w:sz w:val="28"/>
          <w:szCs w:val="28"/>
          <w:lang w:val="ru-RU"/>
        </w:rPr>
        <w:t xml:space="preserve"> подсчета признаков. </w:t>
      </w:r>
    </w:p>
    <w:p w:rsidR="00F831D2" w:rsidRPr="00591EC3" w:rsidRDefault="00165140" w:rsidP="00390795">
      <w:pPr>
        <w:ind w:firstLine="709"/>
        <w:jc w:val="both"/>
        <w:rPr>
          <w:sz w:val="28"/>
          <w:szCs w:val="28"/>
          <w:lang w:val="ru-RU"/>
        </w:rPr>
      </w:pPr>
      <w:r w:rsidRPr="00F831D2">
        <w:rPr>
          <w:noProof/>
          <w:sz w:val="28"/>
          <w:szCs w:val="28"/>
          <w:lang w:val="ru-RU" w:eastAsia="ru-RU" w:bidi="ar-SA"/>
        </w:rPr>
        <w:drawing>
          <wp:anchor distT="0" distB="0" distL="114300" distR="114300" simplePos="0" relativeHeight="251657216" behindDoc="0" locked="0" layoutInCell="1" allowOverlap="1">
            <wp:simplePos x="0" y="0"/>
            <wp:positionH relativeFrom="column">
              <wp:posOffset>253365</wp:posOffset>
            </wp:positionH>
            <wp:positionV relativeFrom="paragraph">
              <wp:posOffset>1537970</wp:posOffset>
            </wp:positionV>
            <wp:extent cx="5320665" cy="3410585"/>
            <wp:effectExtent l="0" t="0" r="0" b="0"/>
            <wp:wrapTopAndBottom/>
            <wp:docPr id="1" name="Picture 1" descr="C:\Users\achelombeeva\Desktop\призна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helombeeva\Desktop\признаки.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20665" cy="3410585"/>
                    </a:xfrm>
                    <a:prstGeom prst="rect">
                      <a:avLst/>
                    </a:prstGeom>
                    <a:noFill/>
                    <a:ln>
                      <a:noFill/>
                    </a:ln>
                  </pic:spPr>
                </pic:pic>
              </a:graphicData>
            </a:graphic>
          </wp:anchor>
        </w:drawing>
      </w:r>
      <w:r w:rsidR="00963DA3" w:rsidRPr="00963DA3">
        <w:rPr>
          <w:sz w:val="28"/>
          <w:szCs w:val="28"/>
          <w:lang w:val="ru-RU"/>
        </w:rPr>
        <w:t xml:space="preserve"> </w:t>
      </w:r>
      <w:r w:rsidR="00963DA3" w:rsidRPr="00B724CF">
        <w:rPr>
          <w:sz w:val="28"/>
          <w:szCs w:val="28"/>
        </w:rPr>
        <w:t>Collins</w:t>
      </w:r>
      <w:r w:rsidR="00963DA3" w:rsidRPr="00963DA3">
        <w:rPr>
          <w:sz w:val="28"/>
          <w:szCs w:val="28"/>
          <w:lang w:val="ru-RU"/>
        </w:rPr>
        <w:t>-</w:t>
      </w:r>
      <w:r w:rsidR="00963DA3" w:rsidRPr="00B724CF">
        <w:rPr>
          <w:sz w:val="28"/>
          <w:szCs w:val="28"/>
        </w:rPr>
        <w:t>Thompson</w:t>
      </w:r>
      <w:r w:rsidR="00963DA3" w:rsidRPr="00963DA3">
        <w:rPr>
          <w:sz w:val="28"/>
          <w:szCs w:val="28"/>
          <w:lang w:val="ru-RU"/>
        </w:rPr>
        <w:t xml:space="preserve"> </w:t>
      </w:r>
      <w:r w:rsidR="00963DA3">
        <w:rPr>
          <w:sz w:val="28"/>
          <w:szCs w:val="28"/>
          <w:lang w:val="ru-RU"/>
        </w:rPr>
        <w:t>в своем обзоре исследований, посвященных трудности текстов (</w:t>
      </w:r>
      <w:r w:rsidR="00963DA3" w:rsidRPr="00B724CF">
        <w:rPr>
          <w:sz w:val="28"/>
          <w:szCs w:val="28"/>
        </w:rPr>
        <w:t>Collins</w:t>
      </w:r>
      <w:r w:rsidR="00963DA3" w:rsidRPr="00963DA3">
        <w:rPr>
          <w:sz w:val="28"/>
          <w:szCs w:val="28"/>
          <w:lang w:val="ru-RU"/>
        </w:rPr>
        <w:t>-</w:t>
      </w:r>
      <w:r w:rsidR="00963DA3" w:rsidRPr="00B724CF">
        <w:rPr>
          <w:sz w:val="28"/>
          <w:szCs w:val="28"/>
        </w:rPr>
        <w:t>Thompson</w:t>
      </w:r>
      <w:r w:rsidR="00963DA3">
        <w:rPr>
          <w:sz w:val="28"/>
          <w:szCs w:val="28"/>
          <w:lang w:val="ru-RU"/>
        </w:rPr>
        <w:t xml:space="preserve"> 2014)</w:t>
      </w:r>
      <w:r w:rsidR="00591EC3" w:rsidRPr="00591EC3">
        <w:rPr>
          <w:sz w:val="28"/>
          <w:szCs w:val="28"/>
          <w:lang w:val="ru-RU"/>
        </w:rPr>
        <w:t xml:space="preserve"> </w:t>
      </w:r>
      <w:r>
        <w:rPr>
          <w:sz w:val="28"/>
          <w:szCs w:val="28"/>
          <w:lang w:val="ru-RU"/>
        </w:rPr>
        <w:t xml:space="preserve">предлагает интересную наглядную иллюстрацию классов признаков сложности текста, которые были выделены в ходе экспертной оценки текстов. </w:t>
      </w:r>
    </w:p>
    <w:p w:rsidR="00F831D2" w:rsidRDefault="00F831D2" w:rsidP="00095A21">
      <w:pPr>
        <w:jc w:val="both"/>
        <w:rPr>
          <w:sz w:val="28"/>
          <w:szCs w:val="28"/>
          <w:lang w:val="ru-RU"/>
        </w:rPr>
      </w:pPr>
    </w:p>
    <w:p w:rsidR="00165140" w:rsidRPr="00165140" w:rsidRDefault="00165140" w:rsidP="00095A21">
      <w:pPr>
        <w:jc w:val="both"/>
        <w:rPr>
          <w:lang w:val="ru-RU"/>
        </w:rPr>
      </w:pPr>
    </w:p>
    <w:p w:rsidR="00165140" w:rsidRPr="00165140" w:rsidRDefault="00165140" w:rsidP="00095A21">
      <w:pPr>
        <w:jc w:val="both"/>
        <w:rPr>
          <w:lang w:val="ru-RU"/>
        </w:rPr>
      </w:pPr>
    </w:p>
    <w:p w:rsidR="00D146F1" w:rsidRDefault="00165140" w:rsidP="00802568">
      <w:pPr>
        <w:ind w:firstLine="709"/>
        <w:jc w:val="both"/>
        <w:rPr>
          <w:sz w:val="28"/>
          <w:szCs w:val="28"/>
          <w:lang w:val="ru-RU"/>
        </w:rPr>
      </w:pPr>
      <w:r w:rsidRPr="00BD420B">
        <w:rPr>
          <w:sz w:val="28"/>
          <w:szCs w:val="28"/>
          <w:lang w:val="ru-RU"/>
        </w:rPr>
        <w:lastRenderedPageBreak/>
        <w:t xml:space="preserve">Так, первым </w:t>
      </w:r>
      <w:r w:rsidR="00BD420B" w:rsidRPr="00BD420B">
        <w:rPr>
          <w:sz w:val="28"/>
          <w:szCs w:val="28"/>
          <w:lang w:val="ru-RU"/>
        </w:rPr>
        <w:t xml:space="preserve">типом являются все возможные </w:t>
      </w:r>
      <w:r w:rsidR="00C93FE5">
        <w:rPr>
          <w:sz w:val="28"/>
          <w:szCs w:val="28"/>
          <w:lang w:val="ru-RU"/>
        </w:rPr>
        <w:t xml:space="preserve">поверхностные </w:t>
      </w:r>
      <w:r w:rsidR="00BD420B" w:rsidRPr="00BD420B">
        <w:rPr>
          <w:sz w:val="28"/>
          <w:szCs w:val="28"/>
          <w:lang w:val="ru-RU"/>
        </w:rPr>
        <w:t xml:space="preserve">признаки текста, связанные с его </w:t>
      </w:r>
      <w:r w:rsidR="00BD420B" w:rsidRPr="00277B82">
        <w:rPr>
          <w:i/>
          <w:sz w:val="28"/>
          <w:szCs w:val="28"/>
          <w:lang w:val="ru-RU"/>
        </w:rPr>
        <w:t>разборчивостью, визуальной читабельностью</w:t>
      </w:r>
      <w:r w:rsidR="00BD420B" w:rsidRPr="00BD420B">
        <w:rPr>
          <w:sz w:val="28"/>
          <w:szCs w:val="28"/>
          <w:lang w:val="ru-RU"/>
        </w:rPr>
        <w:t>: текст, шрифт, интервалы. Некоторые исследователи добавляют в этот тип присутствие иллюстраций и графиков.</w:t>
      </w:r>
      <w:r w:rsidR="00BD420B">
        <w:rPr>
          <w:sz w:val="28"/>
          <w:szCs w:val="28"/>
          <w:lang w:val="ru-RU"/>
        </w:rPr>
        <w:t xml:space="preserve"> Вспоминая свой читательский опыт</w:t>
      </w:r>
      <w:r w:rsidR="00BD420B" w:rsidRPr="00BD420B">
        <w:rPr>
          <w:sz w:val="28"/>
          <w:szCs w:val="28"/>
          <w:lang w:val="ru-RU"/>
        </w:rPr>
        <w:t>, каждый понимает важность этих очевидных признаков. Однако</w:t>
      </w:r>
      <w:r w:rsidR="00BD420B">
        <w:rPr>
          <w:sz w:val="28"/>
          <w:szCs w:val="28"/>
          <w:lang w:val="ru-RU"/>
        </w:rPr>
        <w:t>,</w:t>
      </w:r>
      <w:r w:rsidR="00BD420B" w:rsidRPr="00BD420B">
        <w:rPr>
          <w:sz w:val="28"/>
          <w:szCs w:val="28"/>
          <w:lang w:val="ru-RU"/>
        </w:rPr>
        <w:t xml:space="preserve"> как мы упоминали выше, наше исследование касается исключительно лингвистических признаков.</w:t>
      </w:r>
      <w:r w:rsidR="00277B82">
        <w:rPr>
          <w:sz w:val="28"/>
          <w:szCs w:val="28"/>
          <w:lang w:val="ru-RU"/>
        </w:rPr>
        <w:t xml:space="preserve"> </w:t>
      </w:r>
      <w:r w:rsidR="00BD420B">
        <w:rPr>
          <w:sz w:val="28"/>
          <w:szCs w:val="28"/>
          <w:lang w:val="ru-RU"/>
        </w:rPr>
        <w:t xml:space="preserve">Второй пласт занимают </w:t>
      </w:r>
      <w:r w:rsidR="00BD420B" w:rsidRPr="00277B82">
        <w:rPr>
          <w:i/>
          <w:sz w:val="28"/>
          <w:szCs w:val="28"/>
          <w:lang w:val="ru-RU"/>
        </w:rPr>
        <w:t>лексико-семантические</w:t>
      </w:r>
      <w:r w:rsidR="00BD420B">
        <w:rPr>
          <w:sz w:val="28"/>
          <w:szCs w:val="28"/>
          <w:lang w:val="ru-RU"/>
        </w:rPr>
        <w:t xml:space="preserve"> (знакомость и частотность слов) и </w:t>
      </w:r>
      <w:r w:rsidR="00BD420B" w:rsidRPr="00277B82">
        <w:rPr>
          <w:i/>
          <w:sz w:val="28"/>
          <w:szCs w:val="28"/>
          <w:lang w:val="ru-RU"/>
        </w:rPr>
        <w:t>морфологические</w:t>
      </w:r>
      <w:r w:rsidR="00BD420B">
        <w:rPr>
          <w:sz w:val="28"/>
          <w:szCs w:val="28"/>
          <w:lang w:val="ru-RU"/>
        </w:rPr>
        <w:t xml:space="preserve"> признаки (частотность/редкость морфологических форм). На признаках этого класса будет сосредот</w:t>
      </w:r>
      <w:r w:rsidR="00277B82">
        <w:rPr>
          <w:sz w:val="28"/>
          <w:szCs w:val="28"/>
          <w:lang w:val="ru-RU"/>
        </w:rPr>
        <w:t xml:space="preserve">очен фокус нашего исследования. </w:t>
      </w:r>
      <w:r w:rsidR="00BD420B">
        <w:rPr>
          <w:sz w:val="28"/>
          <w:szCs w:val="28"/>
          <w:lang w:val="ru-RU"/>
        </w:rPr>
        <w:t xml:space="preserve">Далее идут </w:t>
      </w:r>
      <w:r w:rsidR="00BD420B" w:rsidRPr="00277B82">
        <w:rPr>
          <w:i/>
          <w:sz w:val="28"/>
          <w:szCs w:val="28"/>
          <w:lang w:val="ru-RU"/>
        </w:rPr>
        <w:t>синтаксические</w:t>
      </w:r>
      <w:r w:rsidR="00BD420B">
        <w:rPr>
          <w:sz w:val="28"/>
          <w:szCs w:val="28"/>
          <w:lang w:val="ru-RU"/>
        </w:rPr>
        <w:t xml:space="preserve"> признаки текста (сложность предложений, особенности грамматической структуры), </w:t>
      </w:r>
      <w:r w:rsidR="00BD420B" w:rsidRPr="00277B82">
        <w:rPr>
          <w:i/>
          <w:sz w:val="28"/>
          <w:szCs w:val="28"/>
          <w:lang w:val="ru-RU"/>
        </w:rPr>
        <w:t>дискурсивные</w:t>
      </w:r>
      <w:r w:rsidR="00BD420B">
        <w:rPr>
          <w:sz w:val="28"/>
          <w:szCs w:val="28"/>
          <w:lang w:val="ru-RU"/>
        </w:rPr>
        <w:t xml:space="preserve"> (различные риторические структуры)</w:t>
      </w:r>
      <w:r w:rsidR="00D146F1">
        <w:rPr>
          <w:sz w:val="28"/>
          <w:szCs w:val="28"/>
          <w:lang w:val="ru-RU"/>
        </w:rPr>
        <w:t>.</w:t>
      </w:r>
      <w:r w:rsidR="00277B82">
        <w:rPr>
          <w:sz w:val="28"/>
          <w:szCs w:val="28"/>
          <w:lang w:val="ru-RU"/>
        </w:rPr>
        <w:t xml:space="preserve"> </w:t>
      </w:r>
      <w:r w:rsidR="00963DA3">
        <w:rPr>
          <w:sz w:val="28"/>
          <w:szCs w:val="28"/>
          <w:lang w:val="ru-RU"/>
        </w:rPr>
        <w:t xml:space="preserve">Следующий класс признаков </w:t>
      </w:r>
      <w:r w:rsidR="00963DA3" w:rsidRPr="00B724CF">
        <w:rPr>
          <w:sz w:val="28"/>
          <w:szCs w:val="28"/>
        </w:rPr>
        <w:t>Collins</w:t>
      </w:r>
      <w:r w:rsidR="00963DA3" w:rsidRPr="00963DA3">
        <w:rPr>
          <w:sz w:val="28"/>
          <w:szCs w:val="28"/>
          <w:lang w:val="ru-RU"/>
        </w:rPr>
        <w:t>-</w:t>
      </w:r>
      <w:r w:rsidR="00963DA3" w:rsidRPr="00B724CF">
        <w:rPr>
          <w:sz w:val="28"/>
          <w:szCs w:val="28"/>
        </w:rPr>
        <w:t>Thompson</w:t>
      </w:r>
      <w:r w:rsidR="00D146F1">
        <w:rPr>
          <w:sz w:val="28"/>
          <w:szCs w:val="28"/>
          <w:lang w:val="ru-RU"/>
        </w:rPr>
        <w:t xml:space="preserve"> назвал </w:t>
      </w:r>
      <w:r w:rsidR="00D146F1" w:rsidRPr="00277B82">
        <w:rPr>
          <w:i/>
          <w:sz w:val="28"/>
          <w:szCs w:val="28"/>
          <w:lang w:val="ru-RU"/>
        </w:rPr>
        <w:t>семантикой высокого уровня</w:t>
      </w:r>
      <w:r w:rsidR="00D146F1">
        <w:rPr>
          <w:sz w:val="28"/>
          <w:szCs w:val="28"/>
          <w:lang w:val="ru-RU"/>
        </w:rPr>
        <w:t>, отнеся сюда различную игру слов, идиомы, некий культурный контекст, необходимый для понимания текста. Сюда же он относит такое явление как сарказм.</w:t>
      </w:r>
      <w:r w:rsidR="00277B82">
        <w:rPr>
          <w:sz w:val="28"/>
          <w:szCs w:val="28"/>
          <w:lang w:val="ru-RU"/>
        </w:rPr>
        <w:t xml:space="preserve"> </w:t>
      </w:r>
      <w:r w:rsidR="00D146F1">
        <w:rPr>
          <w:sz w:val="28"/>
          <w:szCs w:val="28"/>
          <w:lang w:val="ru-RU"/>
        </w:rPr>
        <w:t xml:space="preserve">И, наконец, самый высокий пласт признаков представляет собой некую </w:t>
      </w:r>
      <w:r w:rsidR="00D146F1" w:rsidRPr="00277B82">
        <w:rPr>
          <w:i/>
          <w:sz w:val="28"/>
          <w:szCs w:val="28"/>
          <w:lang w:val="ru-RU"/>
        </w:rPr>
        <w:t>персональную информацию</w:t>
      </w:r>
      <w:r w:rsidR="00D146F1">
        <w:rPr>
          <w:sz w:val="28"/>
          <w:szCs w:val="28"/>
          <w:lang w:val="ru-RU"/>
        </w:rPr>
        <w:t xml:space="preserve"> о читателе – его интерес к теме, мотивация к чтению этого текста, уже имеющиеся знания и опыт.</w:t>
      </w:r>
    </w:p>
    <w:p w:rsidR="00277B82" w:rsidRDefault="00D146F1" w:rsidP="00802568">
      <w:pPr>
        <w:ind w:firstLine="709"/>
        <w:jc w:val="both"/>
        <w:rPr>
          <w:sz w:val="28"/>
          <w:szCs w:val="28"/>
          <w:lang w:val="ru-RU"/>
        </w:rPr>
      </w:pPr>
      <w:r w:rsidRPr="00277B82">
        <w:rPr>
          <w:sz w:val="28"/>
          <w:szCs w:val="28"/>
          <w:lang w:val="ru-RU"/>
        </w:rPr>
        <w:t>Эта пирамида описывает</w:t>
      </w:r>
      <w:r>
        <w:rPr>
          <w:sz w:val="28"/>
          <w:szCs w:val="28"/>
          <w:lang w:val="ru-RU"/>
        </w:rPr>
        <w:t xml:space="preserve"> </w:t>
      </w:r>
      <w:r w:rsidR="00277B82">
        <w:rPr>
          <w:sz w:val="28"/>
          <w:szCs w:val="28"/>
          <w:lang w:val="ru-RU"/>
        </w:rPr>
        <w:t xml:space="preserve">типы трудностей, </w:t>
      </w:r>
      <w:r w:rsidR="00C93FE5">
        <w:rPr>
          <w:sz w:val="28"/>
          <w:szCs w:val="28"/>
          <w:lang w:val="ru-RU"/>
        </w:rPr>
        <w:t xml:space="preserve">т.е. компоненты сложности, </w:t>
      </w:r>
      <w:r w:rsidR="00277B82">
        <w:rPr>
          <w:sz w:val="28"/>
          <w:szCs w:val="28"/>
          <w:lang w:val="ru-RU"/>
        </w:rPr>
        <w:t>которые отмечают респоденты при определении сложности того или иного текста. Очевидно, что они имеют прямую связь с признаками текста, на которых необходимо тренировать предсказательную модель. К н</w:t>
      </w:r>
      <w:r>
        <w:rPr>
          <w:sz w:val="28"/>
          <w:szCs w:val="28"/>
          <w:lang w:val="ru-RU"/>
        </w:rPr>
        <w:t xml:space="preserve">епосредственно лингвистическим данным относятся классы признаков от лексики и морфологии до высокой семантики и прагматики. </w:t>
      </w:r>
    </w:p>
    <w:p w:rsidR="00277B82" w:rsidRDefault="00277B82" w:rsidP="00802568">
      <w:pPr>
        <w:ind w:firstLine="709"/>
        <w:jc w:val="both"/>
        <w:rPr>
          <w:sz w:val="28"/>
          <w:szCs w:val="28"/>
          <w:lang w:val="ru-RU"/>
        </w:rPr>
      </w:pPr>
      <w:r>
        <w:rPr>
          <w:sz w:val="28"/>
          <w:szCs w:val="28"/>
          <w:lang w:val="ru-RU"/>
        </w:rPr>
        <w:t xml:space="preserve">Фокус нашего исследования сосредоточен во втором и отчасти третьем пластах пирамиды: прежде всего нас интересовала связь лексики, семантики и грамматики со понятием сложности. </w:t>
      </w:r>
    </w:p>
    <w:p w:rsidR="00591EC3" w:rsidRPr="00165140" w:rsidRDefault="00D146F1" w:rsidP="00802568">
      <w:pPr>
        <w:ind w:firstLine="709"/>
        <w:jc w:val="both"/>
        <w:rPr>
          <w:sz w:val="28"/>
          <w:szCs w:val="28"/>
          <w:lang w:val="ru-RU"/>
        </w:rPr>
      </w:pPr>
      <w:r>
        <w:rPr>
          <w:sz w:val="28"/>
          <w:szCs w:val="28"/>
          <w:lang w:val="ru-RU"/>
        </w:rPr>
        <w:t xml:space="preserve">Далее </w:t>
      </w:r>
      <w:r w:rsidR="00277B82">
        <w:rPr>
          <w:sz w:val="28"/>
          <w:szCs w:val="28"/>
          <w:lang w:val="ru-RU"/>
        </w:rPr>
        <w:t xml:space="preserve">выбор </w:t>
      </w:r>
      <w:r w:rsidR="00591EC3">
        <w:rPr>
          <w:sz w:val="28"/>
          <w:szCs w:val="28"/>
          <w:lang w:val="ru-RU"/>
        </w:rPr>
        <w:t>признаков</w:t>
      </w:r>
      <w:r w:rsidR="00591EC3" w:rsidRPr="00165140">
        <w:rPr>
          <w:sz w:val="28"/>
          <w:szCs w:val="28"/>
          <w:lang w:val="ru-RU"/>
        </w:rPr>
        <w:t xml:space="preserve"> </w:t>
      </w:r>
      <w:r w:rsidR="00591EC3">
        <w:rPr>
          <w:sz w:val="28"/>
          <w:szCs w:val="28"/>
          <w:lang w:val="ru-RU"/>
        </w:rPr>
        <w:t>для</w:t>
      </w:r>
      <w:r w:rsidR="00591EC3" w:rsidRPr="00165140">
        <w:rPr>
          <w:sz w:val="28"/>
          <w:szCs w:val="28"/>
          <w:lang w:val="ru-RU"/>
        </w:rPr>
        <w:t xml:space="preserve"> </w:t>
      </w:r>
      <w:r w:rsidR="00591EC3">
        <w:rPr>
          <w:sz w:val="28"/>
          <w:szCs w:val="28"/>
          <w:lang w:val="ru-RU"/>
        </w:rPr>
        <w:t>нашего</w:t>
      </w:r>
      <w:r w:rsidR="00591EC3" w:rsidRPr="00165140">
        <w:rPr>
          <w:sz w:val="28"/>
          <w:szCs w:val="28"/>
          <w:lang w:val="ru-RU"/>
        </w:rPr>
        <w:t xml:space="preserve"> </w:t>
      </w:r>
      <w:r w:rsidR="00591EC3">
        <w:rPr>
          <w:sz w:val="28"/>
          <w:szCs w:val="28"/>
          <w:lang w:val="ru-RU"/>
        </w:rPr>
        <w:t>исследования</w:t>
      </w:r>
      <w:r w:rsidR="00591EC3" w:rsidRPr="00165140">
        <w:rPr>
          <w:sz w:val="28"/>
          <w:szCs w:val="28"/>
          <w:lang w:val="ru-RU"/>
        </w:rPr>
        <w:t xml:space="preserve"> </w:t>
      </w:r>
      <w:r w:rsidR="00591EC3">
        <w:rPr>
          <w:sz w:val="28"/>
          <w:szCs w:val="28"/>
          <w:lang w:val="ru-RU"/>
        </w:rPr>
        <w:t>производился</w:t>
      </w:r>
      <w:r w:rsidR="00591EC3" w:rsidRPr="00165140">
        <w:rPr>
          <w:sz w:val="28"/>
          <w:szCs w:val="28"/>
          <w:lang w:val="ru-RU"/>
        </w:rPr>
        <w:t xml:space="preserve"> </w:t>
      </w:r>
      <w:r w:rsidR="00591EC3">
        <w:rPr>
          <w:sz w:val="28"/>
          <w:szCs w:val="28"/>
          <w:lang w:val="ru-RU"/>
        </w:rPr>
        <w:t>исходя</w:t>
      </w:r>
      <w:r w:rsidR="00591EC3" w:rsidRPr="00165140">
        <w:rPr>
          <w:sz w:val="28"/>
          <w:szCs w:val="28"/>
          <w:lang w:val="ru-RU"/>
        </w:rPr>
        <w:t xml:space="preserve"> </w:t>
      </w:r>
      <w:r w:rsidR="00591EC3">
        <w:rPr>
          <w:sz w:val="28"/>
          <w:szCs w:val="28"/>
          <w:lang w:val="ru-RU"/>
        </w:rPr>
        <w:t>из</w:t>
      </w:r>
      <w:r w:rsidR="00591EC3" w:rsidRPr="00165140">
        <w:rPr>
          <w:sz w:val="28"/>
          <w:szCs w:val="28"/>
          <w:lang w:val="ru-RU"/>
        </w:rPr>
        <w:t xml:space="preserve"> </w:t>
      </w:r>
      <w:r w:rsidR="00591EC3">
        <w:rPr>
          <w:sz w:val="28"/>
          <w:szCs w:val="28"/>
          <w:lang w:val="ru-RU"/>
        </w:rPr>
        <w:t>следующих</w:t>
      </w:r>
      <w:r w:rsidR="00591EC3" w:rsidRPr="00165140">
        <w:rPr>
          <w:sz w:val="28"/>
          <w:szCs w:val="28"/>
          <w:lang w:val="ru-RU"/>
        </w:rPr>
        <w:t xml:space="preserve"> </w:t>
      </w:r>
      <w:r w:rsidR="00591EC3">
        <w:rPr>
          <w:sz w:val="28"/>
          <w:szCs w:val="28"/>
          <w:lang w:val="ru-RU"/>
        </w:rPr>
        <w:t>соображений</w:t>
      </w:r>
      <w:r w:rsidR="00591EC3" w:rsidRPr="00165140">
        <w:rPr>
          <w:sz w:val="28"/>
          <w:szCs w:val="28"/>
          <w:lang w:val="ru-RU"/>
        </w:rPr>
        <w:t>:</w:t>
      </w:r>
    </w:p>
    <w:p w:rsidR="00591EC3" w:rsidRDefault="00591EC3" w:rsidP="00591EC3">
      <w:pPr>
        <w:pStyle w:val="a8"/>
        <w:numPr>
          <w:ilvl w:val="0"/>
          <w:numId w:val="42"/>
        </w:numPr>
        <w:jc w:val="both"/>
        <w:rPr>
          <w:sz w:val="28"/>
          <w:szCs w:val="28"/>
          <w:lang w:val="ru-RU"/>
        </w:rPr>
      </w:pPr>
      <w:r>
        <w:rPr>
          <w:sz w:val="28"/>
          <w:szCs w:val="28"/>
          <w:lang w:val="ru-RU"/>
        </w:rPr>
        <w:t>Признаки должны отражать информацию, представленну</w:t>
      </w:r>
      <w:r w:rsidR="00D146F1">
        <w:rPr>
          <w:sz w:val="28"/>
          <w:szCs w:val="28"/>
          <w:lang w:val="ru-RU"/>
        </w:rPr>
        <w:t>ю в регламентирующих документах</w:t>
      </w:r>
    </w:p>
    <w:p w:rsidR="00591EC3" w:rsidRDefault="00591EC3" w:rsidP="00591EC3">
      <w:pPr>
        <w:pStyle w:val="a8"/>
        <w:numPr>
          <w:ilvl w:val="0"/>
          <w:numId w:val="42"/>
        </w:numPr>
        <w:jc w:val="both"/>
        <w:rPr>
          <w:sz w:val="28"/>
          <w:szCs w:val="28"/>
          <w:lang w:val="ru-RU"/>
        </w:rPr>
      </w:pPr>
      <w:r>
        <w:rPr>
          <w:sz w:val="28"/>
          <w:szCs w:val="28"/>
          <w:lang w:val="ru-RU"/>
        </w:rPr>
        <w:t>На данных признаках должна подтвердиться или опровергнуться наша гипотеза о роли лексики и морфологии в определении сложности иностранного текста</w:t>
      </w:r>
    </w:p>
    <w:p w:rsidR="00591EC3" w:rsidRDefault="00591EC3" w:rsidP="00591EC3">
      <w:pPr>
        <w:pStyle w:val="a8"/>
        <w:numPr>
          <w:ilvl w:val="0"/>
          <w:numId w:val="42"/>
        </w:numPr>
        <w:jc w:val="both"/>
        <w:rPr>
          <w:sz w:val="28"/>
          <w:szCs w:val="28"/>
          <w:lang w:val="ru-RU"/>
        </w:rPr>
      </w:pPr>
      <w:r>
        <w:rPr>
          <w:sz w:val="28"/>
          <w:szCs w:val="28"/>
          <w:lang w:val="ru-RU"/>
        </w:rPr>
        <w:lastRenderedPageBreak/>
        <w:t>Мы не отказываемся от популярных формул и базовых метрик текста и  отслеживаем их вклад в сложность текста</w:t>
      </w:r>
    </w:p>
    <w:p w:rsidR="00802568" w:rsidRDefault="00802568" w:rsidP="00591EC3">
      <w:pPr>
        <w:pStyle w:val="a8"/>
        <w:numPr>
          <w:ilvl w:val="0"/>
          <w:numId w:val="42"/>
        </w:numPr>
        <w:jc w:val="both"/>
        <w:rPr>
          <w:sz w:val="28"/>
          <w:szCs w:val="28"/>
          <w:lang w:val="ru-RU"/>
        </w:rPr>
      </w:pPr>
      <w:r>
        <w:rPr>
          <w:sz w:val="28"/>
          <w:szCs w:val="28"/>
          <w:lang w:val="ru-RU"/>
        </w:rPr>
        <w:t>Нас интересует роль вклад семантических категорий в понятие сложности текста</w:t>
      </w:r>
    </w:p>
    <w:p w:rsidR="00591EC3" w:rsidRPr="00591EC3" w:rsidRDefault="00802568" w:rsidP="00591EC3">
      <w:pPr>
        <w:pStyle w:val="a8"/>
        <w:numPr>
          <w:ilvl w:val="0"/>
          <w:numId w:val="42"/>
        </w:numPr>
        <w:jc w:val="both"/>
        <w:rPr>
          <w:sz w:val="28"/>
          <w:szCs w:val="28"/>
          <w:lang w:val="ru-RU"/>
        </w:rPr>
      </w:pPr>
      <w:r>
        <w:rPr>
          <w:sz w:val="28"/>
          <w:szCs w:val="28"/>
          <w:lang w:val="ru-RU"/>
        </w:rPr>
        <w:t>Признаки должны быть достаточны просты и воспроизводимы</w:t>
      </w:r>
      <w:r w:rsidR="00591EC3">
        <w:rPr>
          <w:sz w:val="28"/>
          <w:szCs w:val="28"/>
          <w:lang w:val="ru-RU"/>
        </w:rPr>
        <w:t xml:space="preserve">, поэтому на данном этапе мы отказались от использования синтаксического анализатора </w:t>
      </w:r>
      <w:r w:rsidR="00591EC3">
        <w:rPr>
          <w:sz w:val="28"/>
          <w:szCs w:val="28"/>
        </w:rPr>
        <w:t>ABBYY</w:t>
      </w:r>
      <w:r w:rsidR="00591EC3" w:rsidRPr="00591EC3">
        <w:rPr>
          <w:sz w:val="28"/>
          <w:szCs w:val="28"/>
          <w:lang w:val="ru-RU"/>
        </w:rPr>
        <w:t xml:space="preserve"> </w:t>
      </w:r>
      <w:r w:rsidR="00591EC3">
        <w:rPr>
          <w:sz w:val="28"/>
          <w:szCs w:val="28"/>
        </w:rPr>
        <w:t>COMPRENO</w:t>
      </w:r>
    </w:p>
    <w:p w:rsidR="00A034AE" w:rsidRPr="00FC5D4A" w:rsidRDefault="00802568" w:rsidP="00095A21">
      <w:pPr>
        <w:jc w:val="both"/>
        <w:rPr>
          <w:sz w:val="28"/>
          <w:szCs w:val="28"/>
          <w:lang w:val="ru-RU"/>
        </w:rPr>
      </w:pPr>
      <w:r>
        <w:rPr>
          <w:sz w:val="28"/>
          <w:szCs w:val="28"/>
          <w:lang w:val="ru-RU"/>
        </w:rPr>
        <w:t xml:space="preserve">Таким образом сформировались </w:t>
      </w:r>
      <w:r w:rsidR="00AF3938" w:rsidRPr="00FC5D4A">
        <w:rPr>
          <w:sz w:val="28"/>
          <w:szCs w:val="28"/>
          <w:lang w:val="ru-RU"/>
        </w:rPr>
        <w:t>следующие классы интересующих нас признаков:</w:t>
      </w:r>
    </w:p>
    <w:p w:rsidR="00A034AE" w:rsidRPr="00FC5D4A" w:rsidRDefault="00AF3938" w:rsidP="00095A21">
      <w:pPr>
        <w:pStyle w:val="a8"/>
        <w:numPr>
          <w:ilvl w:val="0"/>
          <w:numId w:val="6"/>
        </w:numPr>
        <w:jc w:val="both"/>
        <w:rPr>
          <w:sz w:val="28"/>
          <w:szCs w:val="28"/>
        </w:rPr>
      </w:pPr>
      <w:r w:rsidRPr="00FC5D4A">
        <w:rPr>
          <w:sz w:val="28"/>
          <w:szCs w:val="28"/>
          <w:lang w:val="ru-RU"/>
        </w:rPr>
        <w:t xml:space="preserve">базовые </w:t>
      </w:r>
      <w:r w:rsidR="00802568">
        <w:rPr>
          <w:sz w:val="28"/>
          <w:szCs w:val="28"/>
          <w:lang w:val="ru-RU"/>
        </w:rPr>
        <w:t>метрики текста</w:t>
      </w:r>
    </w:p>
    <w:p w:rsidR="00A034AE" w:rsidRPr="00FC5D4A" w:rsidRDefault="00A034AE" w:rsidP="00095A21">
      <w:pPr>
        <w:pStyle w:val="a8"/>
        <w:numPr>
          <w:ilvl w:val="0"/>
          <w:numId w:val="6"/>
        </w:numPr>
        <w:jc w:val="both"/>
        <w:rPr>
          <w:sz w:val="28"/>
          <w:szCs w:val="28"/>
          <w:lang w:val="ru-RU"/>
        </w:rPr>
      </w:pPr>
      <w:r w:rsidRPr="00FC5D4A">
        <w:rPr>
          <w:sz w:val="28"/>
          <w:szCs w:val="28"/>
          <w:lang w:val="ru-RU"/>
        </w:rPr>
        <w:t>признаки</w:t>
      </w:r>
      <w:r w:rsidR="00802568">
        <w:rPr>
          <w:sz w:val="28"/>
          <w:szCs w:val="28"/>
          <w:lang w:val="ru-RU"/>
        </w:rPr>
        <w:t xml:space="preserve"> на основе формул читабельности</w:t>
      </w:r>
    </w:p>
    <w:p w:rsidR="00A034AE" w:rsidRPr="00FC5D4A" w:rsidRDefault="00802568" w:rsidP="00095A21">
      <w:pPr>
        <w:pStyle w:val="a8"/>
        <w:numPr>
          <w:ilvl w:val="0"/>
          <w:numId w:val="6"/>
        </w:numPr>
        <w:jc w:val="both"/>
        <w:rPr>
          <w:sz w:val="28"/>
          <w:szCs w:val="28"/>
        </w:rPr>
      </w:pPr>
      <w:r>
        <w:rPr>
          <w:sz w:val="28"/>
          <w:szCs w:val="28"/>
        </w:rPr>
        <w:t>лексические</w:t>
      </w:r>
    </w:p>
    <w:p w:rsidR="00A034AE" w:rsidRPr="00FC5D4A" w:rsidRDefault="00802568" w:rsidP="00095A21">
      <w:pPr>
        <w:pStyle w:val="a8"/>
        <w:numPr>
          <w:ilvl w:val="0"/>
          <w:numId w:val="6"/>
        </w:numPr>
        <w:jc w:val="both"/>
        <w:rPr>
          <w:sz w:val="28"/>
          <w:szCs w:val="28"/>
        </w:rPr>
      </w:pPr>
      <w:r>
        <w:rPr>
          <w:sz w:val="28"/>
          <w:szCs w:val="28"/>
        </w:rPr>
        <w:t>грамматические</w:t>
      </w:r>
    </w:p>
    <w:p w:rsidR="00A034AE" w:rsidRDefault="00802568" w:rsidP="00095A21">
      <w:pPr>
        <w:pStyle w:val="a8"/>
        <w:numPr>
          <w:ilvl w:val="0"/>
          <w:numId w:val="6"/>
        </w:numPr>
        <w:jc w:val="both"/>
        <w:rPr>
          <w:sz w:val="28"/>
          <w:szCs w:val="28"/>
        </w:rPr>
      </w:pPr>
      <w:r>
        <w:rPr>
          <w:sz w:val="28"/>
          <w:szCs w:val="28"/>
        </w:rPr>
        <w:t>семантические</w:t>
      </w:r>
    </w:p>
    <w:p w:rsidR="00802568" w:rsidRDefault="00802568" w:rsidP="00802568">
      <w:pPr>
        <w:pStyle w:val="a8"/>
        <w:jc w:val="both"/>
        <w:rPr>
          <w:sz w:val="28"/>
          <w:szCs w:val="28"/>
        </w:rPr>
      </w:pPr>
    </w:p>
    <w:p w:rsidR="00802568" w:rsidRPr="00802568" w:rsidRDefault="00802568" w:rsidP="00802568">
      <w:pPr>
        <w:pStyle w:val="a8"/>
        <w:ind w:left="0" w:firstLine="709"/>
        <w:jc w:val="both"/>
        <w:rPr>
          <w:sz w:val="28"/>
          <w:szCs w:val="28"/>
          <w:lang w:val="ru-RU"/>
        </w:rPr>
      </w:pPr>
      <w:r>
        <w:rPr>
          <w:sz w:val="28"/>
          <w:szCs w:val="28"/>
          <w:lang w:val="ru-RU"/>
        </w:rPr>
        <w:t>Некоторая информация о синтаксисе также будет представлена в нашем исследовании, однако в косвенном виде (среднее число знаков пунктуации на предложение, средняя длина предложения, количество подчинительных союзов на предложение, доля существительных и глаголов на предложение), этого недостаточно чтобы говорить об отдельном классе признаков.</w:t>
      </w:r>
    </w:p>
    <w:p w:rsidR="00390795" w:rsidRPr="00802568" w:rsidRDefault="00390795" w:rsidP="00390795">
      <w:pPr>
        <w:pStyle w:val="a8"/>
        <w:jc w:val="both"/>
        <w:rPr>
          <w:sz w:val="28"/>
          <w:szCs w:val="28"/>
          <w:lang w:val="ru-RU"/>
        </w:rPr>
      </w:pPr>
    </w:p>
    <w:p w:rsidR="00A034AE" w:rsidRPr="00FC5D4A" w:rsidRDefault="00622031" w:rsidP="007A3E7E">
      <w:pPr>
        <w:pStyle w:val="4"/>
        <w:spacing w:line="276" w:lineRule="auto"/>
        <w:rPr>
          <w:sz w:val="28"/>
          <w:szCs w:val="28"/>
          <w:lang w:val="ru-RU"/>
        </w:rPr>
      </w:pPr>
      <w:r>
        <w:rPr>
          <w:sz w:val="28"/>
          <w:szCs w:val="28"/>
          <w:lang w:val="ru-RU"/>
        </w:rPr>
        <w:t xml:space="preserve">2.2.1. </w:t>
      </w:r>
      <w:r w:rsidR="001B18EA">
        <w:rPr>
          <w:sz w:val="28"/>
          <w:szCs w:val="28"/>
          <w:lang w:val="ru-RU"/>
        </w:rPr>
        <w:t>Базовые метрики текста</w:t>
      </w:r>
      <w:r w:rsidR="00AF3938" w:rsidRPr="00FC5D4A">
        <w:rPr>
          <w:sz w:val="28"/>
          <w:szCs w:val="28"/>
          <w:lang w:val="ru-RU"/>
        </w:rPr>
        <w:br/>
      </w:r>
    </w:p>
    <w:p w:rsidR="00095A21" w:rsidRDefault="00A034AE" w:rsidP="00AB4893">
      <w:pPr>
        <w:ind w:firstLine="709"/>
        <w:jc w:val="both"/>
        <w:rPr>
          <w:sz w:val="28"/>
          <w:szCs w:val="28"/>
          <w:lang w:val="ru-RU"/>
        </w:rPr>
      </w:pPr>
      <w:r w:rsidRPr="00FC5D4A">
        <w:rPr>
          <w:sz w:val="28"/>
          <w:szCs w:val="28"/>
          <w:lang w:val="ru-RU"/>
        </w:rPr>
        <w:t xml:space="preserve">Первая группа признаков представляет собой простые классические вычисления: </w:t>
      </w:r>
      <w:r w:rsidR="00AF3938" w:rsidRPr="00FC5D4A">
        <w:rPr>
          <w:sz w:val="28"/>
          <w:szCs w:val="28"/>
          <w:lang w:val="ru-RU"/>
        </w:rPr>
        <w:t xml:space="preserve">интуитивно </w:t>
      </w:r>
      <w:r w:rsidRPr="00FC5D4A">
        <w:rPr>
          <w:sz w:val="28"/>
          <w:szCs w:val="28"/>
          <w:lang w:val="ru-RU"/>
        </w:rPr>
        <w:t xml:space="preserve">очевидно, </w:t>
      </w:r>
      <w:r w:rsidR="00AF3938" w:rsidRPr="00FC5D4A">
        <w:rPr>
          <w:sz w:val="28"/>
          <w:szCs w:val="28"/>
          <w:lang w:val="ru-RU"/>
        </w:rPr>
        <w:t xml:space="preserve">что </w:t>
      </w:r>
      <w:r w:rsidRPr="00FC5D4A">
        <w:rPr>
          <w:sz w:val="28"/>
          <w:szCs w:val="28"/>
          <w:lang w:val="ru-RU"/>
        </w:rPr>
        <w:t>чем длиннее текст и чем больше слов в предложении, тем текст становится сложнее. Кроме того, мы имеем более конкретную информацию из гос</w:t>
      </w:r>
      <w:r w:rsidR="00AF3938" w:rsidRPr="00FC5D4A">
        <w:rPr>
          <w:sz w:val="28"/>
          <w:szCs w:val="28"/>
          <w:lang w:val="ru-RU"/>
        </w:rPr>
        <w:t>ударственных</w:t>
      </w:r>
      <w:r w:rsidRPr="00FC5D4A">
        <w:rPr>
          <w:sz w:val="28"/>
          <w:szCs w:val="28"/>
          <w:lang w:val="ru-RU"/>
        </w:rPr>
        <w:t xml:space="preserve"> стандартов: например, текст для 1 уровня (А1) должен быть не больше 300 слов.</w:t>
      </w:r>
    </w:p>
    <w:p w:rsidR="00A034AE" w:rsidRPr="00095A21" w:rsidRDefault="00A034AE" w:rsidP="00802568">
      <w:pPr>
        <w:pStyle w:val="a8"/>
        <w:numPr>
          <w:ilvl w:val="0"/>
          <w:numId w:val="8"/>
        </w:numPr>
        <w:ind w:left="641" w:firstLine="0"/>
        <w:rPr>
          <w:sz w:val="28"/>
          <w:szCs w:val="28"/>
          <w:lang w:val="ru-RU"/>
        </w:rPr>
      </w:pPr>
      <w:r w:rsidRPr="00095A21">
        <w:rPr>
          <w:sz w:val="28"/>
          <w:szCs w:val="28"/>
          <w:lang w:val="ru-RU"/>
        </w:rPr>
        <w:t>'</w:t>
      </w:r>
      <w:r w:rsidRPr="00FC5D4A">
        <w:rPr>
          <w:sz w:val="28"/>
          <w:szCs w:val="28"/>
        </w:rPr>
        <w:t>words</w:t>
      </w:r>
      <w:r w:rsidRPr="00095A21">
        <w:rPr>
          <w:sz w:val="28"/>
          <w:szCs w:val="28"/>
          <w:lang w:val="ru-RU"/>
        </w:rPr>
        <w:t>' количество слов в тексте</w:t>
      </w:r>
    </w:p>
    <w:p w:rsidR="00A034AE" w:rsidRPr="00FC5D4A" w:rsidRDefault="00A034AE" w:rsidP="00802568">
      <w:pPr>
        <w:pStyle w:val="a8"/>
        <w:numPr>
          <w:ilvl w:val="0"/>
          <w:numId w:val="8"/>
        </w:numPr>
        <w:ind w:left="641" w:firstLine="0"/>
        <w:rPr>
          <w:sz w:val="28"/>
          <w:szCs w:val="28"/>
        </w:rPr>
      </w:pPr>
      <w:r w:rsidRPr="00FC5D4A">
        <w:rPr>
          <w:sz w:val="28"/>
          <w:szCs w:val="28"/>
        </w:rPr>
        <w:t>'sentences' количество предложений в тексте</w:t>
      </w:r>
    </w:p>
    <w:p w:rsidR="009C4C56" w:rsidRPr="00FC5D4A" w:rsidRDefault="00A034AE" w:rsidP="00802568">
      <w:pPr>
        <w:pStyle w:val="a8"/>
        <w:numPr>
          <w:ilvl w:val="0"/>
          <w:numId w:val="8"/>
        </w:numPr>
        <w:ind w:left="641" w:firstLine="0"/>
        <w:rPr>
          <w:sz w:val="28"/>
          <w:szCs w:val="28"/>
          <w:lang w:val="ru-RU"/>
        </w:rPr>
      </w:pPr>
      <w:r w:rsidRPr="00FC5D4A">
        <w:rPr>
          <w:sz w:val="28"/>
          <w:szCs w:val="28"/>
          <w:lang w:val="ru-RU"/>
        </w:rPr>
        <w:t>'</w:t>
      </w:r>
      <w:r w:rsidRPr="00FC5D4A">
        <w:rPr>
          <w:sz w:val="28"/>
          <w:szCs w:val="28"/>
        </w:rPr>
        <w:t>mean</w:t>
      </w:r>
      <w:r w:rsidRPr="00FC5D4A">
        <w:rPr>
          <w:sz w:val="28"/>
          <w:szCs w:val="28"/>
          <w:lang w:val="ru-RU"/>
        </w:rPr>
        <w:t>_</w:t>
      </w:r>
      <w:r w:rsidRPr="00FC5D4A">
        <w:rPr>
          <w:sz w:val="28"/>
          <w:szCs w:val="28"/>
        </w:rPr>
        <w:t>len</w:t>
      </w:r>
      <w:r w:rsidRPr="00FC5D4A">
        <w:rPr>
          <w:sz w:val="28"/>
          <w:szCs w:val="28"/>
          <w:lang w:val="ru-RU"/>
        </w:rPr>
        <w:t>_</w:t>
      </w:r>
      <w:r w:rsidRPr="00FC5D4A">
        <w:rPr>
          <w:sz w:val="28"/>
          <w:szCs w:val="28"/>
        </w:rPr>
        <w:t>word</w:t>
      </w:r>
      <w:r w:rsidRPr="00FC5D4A">
        <w:rPr>
          <w:sz w:val="28"/>
          <w:szCs w:val="28"/>
          <w:lang w:val="ru-RU"/>
        </w:rPr>
        <w:t>' средняя длина слова в тексте</w:t>
      </w:r>
    </w:p>
    <w:p w:rsidR="00095A21" w:rsidRPr="00C93FE5" w:rsidRDefault="009C4C56" w:rsidP="00C93FE5">
      <w:pPr>
        <w:pStyle w:val="a8"/>
        <w:numPr>
          <w:ilvl w:val="0"/>
          <w:numId w:val="8"/>
        </w:numPr>
        <w:ind w:left="641" w:firstLine="0"/>
        <w:rPr>
          <w:sz w:val="28"/>
          <w:szCs w:val="28"/>
          <w:lang w:val="ru-RU"/>
        </w:rPr>
      </w:pPr>
      <w:r w:rsidRPr="00FC5D4A">
        <w:rPr>
          <w:sz w:val="28"/>
          <w:szCs w:val="28"/>
          <w:lang w:val="ru-RU"/>
        </w:rPr>
        <w:t>'</w:t>
      </w:r>
      <w:r w:rsidRPr="00FC5D4A">
        <w:rPr>
          <w:sz w:val="28"/>
          <w:szCs w:val="28"/>
        </w:rPr>
        <w:t>mea</w:t>
      </w:r>
      <w:r w:rsidRPr="00FC5D4A">
        <w:rPr>
          <w:sz w:val="28"/>
          <w:szCs w:val="28"/>
          <w:lang w:val="ru-RU"/>
        </w:rPr>
        <w:t>n_</w:t>
      </w:r>
      <w:r w:rsidRPr="00FC5D4A">
        <w:rPr>
          <w:sz w:val="28"/>
          <w:szCs w:val="28"/>
        </w:rPr>
        <w:t>le</w:t>
      </w:r>
      <w:r w:rsidRPr="00FC5D4A">
        <w:rPr>
          <w:sz w:val="28"/>
          <w:szCs w:val="28"/>
          <w:lang w:val="ru-RU"/>
        </w:rPr>
        <w:t>n_</w:t>
      </w:r>
      <w:r w:rsidRPr="00FC5D4A">
        <w:rPr>
          <w:sz w:val="28"/>
          <w:szCs w:val="28"/>
        </w:rPr>
        <w:t>sentenc</w:t>
      </w:r>
      <w:r w:rsidRPr="00FC5D4A">
        <w:rPr>
          <w:sz w:val="28"/>
          <w:szCs w:val="28"/>
          <w:lang w:val="ru-RU"/>
        </w:rPr>
        <w:t xml:space="preserve">e' средняя длина предложения </w:t>
      </w:r>
    </w:p>
    <w:p w:rsidR="00095A21" w:rsidRPr="00AA6762" w:rsidRDefault="00095A21" w:rsidP="00390795">
      <w:pPr>
        <w:ind w:firstLine="709"/>
        <w:jc w:val="both"/>
        <w:rPr>
          <w:sz w:val="28"/>
          <w:szCs w:val="28"/>
          <w:lang w:val="ru-RU"/>
        </w:rPr>
      </w:pPr>
      <w:r w:rsidRPr="00AA6762">
        <w:rPr>
          <w:sz w:val="28"/>
          <w:szCs w:val="28"/>
          <w:lang w:val="ru-RU"/>
        </w:rPr>
        <w:lastRenderedPageBreak/>
        <w:t>В эксперименте по автоматическому определению сложности русских текстов К.Дружкина и А.Катинской было высказано предположение, что медианная длина слова может быть более информативна, т.к. даже в сложных текстах будет находится много коротких слов. Мы проверим это предположение на практике и посчитаем медианные значения для слов и предложений:</w:t>
      </w:r>
    </w:p>
    <w:p w:rsidR="009C4C56" w:rsidRPr="00095A21" w:rsidRDefault="009C4C56" w:rsidP="00390795">
      <w:pPr>
        <w:pStyle w:val="a8"/>
        <w:ind w:firstLine="709"/>
        <w:rPr>
          <w:sz w:val="28"/>
          <w:szCs w:val="28"/>
          <w:lang w:val="ru-RU"/>
        </w:rPr>
      </w:pPr>
    </w:p>
    <w:p w:rsidR="00A034AE" w:rsidRPr="00FC5D4A" w:rsidRDefault="00A034AE" w:rsidP="00802568">
      <w:pPr>
        <w:pStyle w:val="a8"/>
        <w:numPr>
          <w:ilvl w:val="0"/>
          <w:numId w:val="8"/>
        </w:numPr>
        <w:ind w:left="284" w:firstLine="0"/>
        <w:rPr>
          <w:sz w:val="28"/>
          <w:szCs w:val="28"/>
          <w:lang w:val="ru-RU"/>
        </w:rPr>
      </w:pPr>
      <w:r w:rsidRPr="00FC5D4A">
        <w:rPr>
          <w:sz w:val="28"/>
          <w:szCs w:val="28"/>
          <w:lang w:val="ru-RU"/>
        </w:rPr>
        <w:t>'</w:t>
      </w:r>
      <w:r w:rsidRPr="00FC5D4A">
        <w:rPr>
          <w:sz w:val="28"/>
          <w:szCs w:val="28"/>
        </w:rPr>
        <w:t>median</w:t>
      </w:r>
      <w:r w:rsidRPr="00FC5D4A">
        <w:rPr>
          <w:sz w:val="28"/>
          <w:szCs w:val="28"/>
          <w:lang w:val="ru-RU"/>
        </w:rPr>
        <w:t>_</w:t>
      </w:r>
      <w:r w:rsidRPr="00FC5D4A">
        <w:rPr>
          <w:sz w:val="28"/>
          <w:szCs w:val="28"/>
        </w:rPr>
        <w:t>len</w:t>
      </w:r>
      <w:r w:rsidRPr="00FC5D4A">
        <w:rPr>
          <w:sz w:val="28"/>
          <w:szCs w:val="28"/>
          <w:lang w:val="ru-RU"/>
        </w:rPr>
        <w:t>_</w:t>
      </w:r>
      <w:r w:rsidRPr="00FC5D4A">
        <w:rPr>
          <w:sz w:val="28"/>
          <w:szCs w:val="28"/>
        </w:rPr>
        <w:t>word</w:t>
      </w:r>
      <w:r w:rsidRPr="00FC5D4A">
        <w:rPr>
          <w:sz w:val="28"/>
          <w:szCs w:val="28"/>
          <w:lang w:val="ru-RU"/>
        </w:rPr>
        <w:t>' медианная длина слова в тексте</w:t>
      </w:r>
      <w:r w:rsidR="009C4C56" w:rsidRPr="00FC5D4A">
        <w:rPr>
          <w:sz w:val="28"/>
          <w:szCs w:val="28"/>
          <w:lang w:val="ru-RU"/>
        </w:rPr>
        <w:t xml:space="preserve">. </w:t>
      </w:r>
    </w:p>
    <w:p w:rsidR="009C4C56" w:rsidRPr="00FC5D4A" w:rsidRDefault="009C4C56" w:rsidP="00802568">
      <w:pPr>
        <w:pStyle w:val="a8"/>
        <w:numPr>
          <w:ilvl w:val="0"/>
          <w:numId w:val="8"/>
        </w:numPr>
        <w:ind w:left="284" w:firstLine="0"/>
        <w:rPr>
          <w:sz w:val="28"/>
          <w:szCs w:val="28"/>
          <w:lang w:val="ru-RU"/>
        </w:rPr>
      </w:pPr>
      <w:r w:rsidRPr="00FC5D4A">
        <w:rPr>
          <w:sz w:val="28"/>
          <w:szCs w:val="28"/>
          <w:lang w:val="ru-RU"/>
        </w:rPr>
        <w:t>'</w:t>
      </w:r>
      <w:r w:rsidRPr="00FC5D4A">
        <w:rPr>
          <w:sz w:val="28"/>
          <w:szCs w:val="28"/>
        </w:rPr>
        <w:t>median</w:t>
      </w:r>
      <w:r w:rsidRPr="00FC5D4A">
        <w:rPr>
          <w:sz w:val="28"/>
          <w:szCs w:val="28"/>
          <w:lang w:val="ru-RU"/>
        </w:rPr>
        <w:t>_</w:t>
      </w:r>
      <w:r w:rsidRPr="00FC5D4A">
        <w:rPr>
          <w:sz w:val="28"/>
          <w:szCs w:val="28"/>
        </w:rPr>
        <w:t>len</w:t>
      </w:r>
      <w:r w:rsidRPr="00FC5D4A">
        <w:rPr>
          <w:sz w:val="28"/>
          <w:szCs w:val="28"/>
          <w:lang w:val="ru-RU"/>
        </w:rPr>
        <w:t>_sentence' медианная длина предложения.</w:t>
      </w:r>
    </w:p>
    <w:p w:rsidR="00A034AE" w:rsidRPr="00BE01D7" w:rsidRDefault="00975EC3" w:rsidP="00802568">
      <w:pPr>
        <w:pStyle w:val="a8"/>
        <w:numPr>
          <w:ilvl w:val="0"/>
          <w:numId w:val="8"/>
        </w:numPr>
        <w:ind w:left="284" w:firstLine="0"/>
        <w:rPr>
          <w:sz w:val="28"/>
          <w:szCs w:val="28"/>
          <w:lang w:val="ru-RU"/>
        </w:rPr>
      </w:pPr>
      <w:r w:rsidRPr="00975EC3">
        <w:rPr>
          <w:sz w:val="28"/>
          <w:szCs w:val="28"/>
          <w:lang w:val="ru-RU"/>
        </w:rPr>
        <w:t>'</w:t>
      </w:r>
      <w:r w:rsidR="00A034AE" w:rsidRPr="00FC5D4A">
        <w:rPr>
          <w:sz w:val="28"/>
          <w:szCs w:val="28"/>
        </w:rPr>
        <w:t>mean</w:t>
      </w:r>
      <w:r w:rsidRPr="00975EC3">
        <w:rPr>
          <w:sz w:val="28"/>
          <w:szCs w:val="28"/>
          <w:lang w:val="ru-RU"/>
        </w:rPr>
        <w:t>_</w:t>
      </w:r>
      <w:r w:rsidR="00A034AE" w:rsidRPr="00FC5D4A">
        <w:rPr>
          <w:sz w:val="28"/>
          <w:szCs w:val="28"/>
        </w:rPr>
        <w:t>len</w:t>
      </w:r>
      <w:r w:rsidRPr="00975EC3">
        <w:rPr>
          <w:sz w:val="28"/>
          <w:szCs w:val="28"/>
          <w:lang w:val="ru-RU"/>
        </w:rPr>
        <w:t>_</w:t>
      </w:r>
      <w:r w:rsidR="00A034AE" w:rsidRPr="00FC5D4A">
        <w:rPr>
          <w:sz w:val="28"/>
          <w:szCs w:val="28"/>
        </w:rPr>
        <w:t>word</w:t>
      </w:r>
      <w:r w:rsidRPr="00975EC3">
        <w:rPr>
          <w:sz w:val="28"/>
          <w:szCs w:val="28"/>
          <w:lang w:val="ru-RU"/>
        </w:rPr>
        <w:t>_</w:t>
      </w:r>
      <w:r w:rsidR="00A034AE" w:rsidRPr="00FC5D4A">
        <w:rPr>
          <w:sz w:val="28"/>
          <w:szCs w:val="28"/>
        </w:rPr>
        <w:t>in</w:t>
      </w:r>
      <w:r w:rsidRPr="00975EC3">
        <w:rPr>
          <w:sz w:val="28"/>
          <w:szCs w:val="28"/>
          <w:lang w:val="ru-RU"/>
        </w:rPr>
        <w:t>_</w:t>
      </w:r>
      <w:r w:rsidR="00A034AE" w:rsidRPr="00FC5D4A">
        <w:rPr>
          <w:sz w:val="28"/>
          <w:szCs w:val="28"/>
        </w:rPr>
        <w:t>syllabels</w:t>
      </w:r>
      <w:r w:rsidRPr="00975EC3">
        <w:rPr>
          <w:sz w:val="28"/>
          <w:szCs w:val="28"/>
          <w:lang w:val="ru-RU"/>
        </w:rPr>
        <w:t xml:space="preserve"> ' средняя длина слова в слогах</w:t>
      </w:r>
    </w:p>
    <w:p w:rsidR="00AB4893" w:rsidRPr="00AB4893" w:rsidRDefault="00A034AE" w:rsidP="00AB4893">
      <w:pPr>
        <w:pStyle w:val="a8"/>
        <w:numPr>
          <w:ilvl w:val="0"/>
          <w:numId w:val="8"/>
        </w:numPr>
        <w:ind w:left="284" w:firstLine="0"/>
        <w:rPr>
          <w:sz w:val="28"/>
          <w:szCs w:val="28"/>
        </w:rPr>
      </w:pPr>
      <w:r w:rsidRPr="00FC5D4A">
        <w:rPr>
          <w:sz w:val="28"/>
          <w:szCs w:val="28"/>
          <w:lang w:val="ru-RU"/>
        </w:rPr>
        <w:t>'</w:t>
      </w:r>
      <w:r w:rsidRPr="00FC5D4A">
        <w:rPr>
          <w:sz w:val="28"/>
          <w:szCs w:val="28"/>
        </w:rPr>
        <w:t>percent</w:t>
      </w:r>
      <w:r w:rsidRPr="00FC5D4A">
        <w:rPr>
          <w:sz w:val="28"/>
          <w:szCs w:val="28"/>
          <w:lang w:val="ru-RU"/>
        </w:rPr>
        <w:t>_</w:t>
      </w:r>
      <w:r w:rsidRPr="00FC5D4A">
        <w:rPr>
          <w:sz w:val="28"/>
          <w:szCs w:val="28"/>
        </w:rPr>
        <w:t>of</w:t>
      </w:r>
      <w:r w:rsidRPr="00FC5D4A">
        <w:rPr>
          <w:sz w:val="28"/>
          <w:szCs w:val="28"/>
          <w:lang w:val="ru-RU"/>
        </w:rPr>
        <w:t>_</w:t>
      </w:r>
      <w:r w:rsidRPr="00FC5D4A">
        <w:rPr>
          <w:sz w:val="28"/>
          <w:szCs w:val="28"/>
        </w:rPr>
        <w:t>long</w:t>
      </w:r>
      <w:r w:rsidRPr="00FC5D4A">
        <w:rPr>
          <w:sz w:val="28"/>
          <w:szCs w:val="28"/>
          <w:lang w:val="ru-RU"/>
        </w:rPr>
        <w:t>_</w:t>
      </w:r>
      <w:r w:rsidRPr="00FC5D4A">
        <w:rPr>
          <w:sz w:val="28"/>
          <w:szCs w:val="28"/>
        </w:rPr>
        <w:t>words</w:t>
      </w:r>
      <w:r w:rsidRPr="00FC5D4A">
        <w:rPr>
          <w:sz w:val="28"/>
          <w:szCs w:val="28"/>
          <w:lang w:val="ru-RU"/>
        </w:rPr>
        <w:t>'</w:t>
      </w:r>
      <w:r w:rsidR="00AB4893">
        <w:rPr>
          <w:sz w:val="28"/>
          <w:szCs w:val="28"/>
          <w:lang w:val="ru-RU"/>
        </w:rPr>
        <w:t xml:space="preserve"> процент слов длиннее  4 слогов</w:t>
      </w:r>
      <w:r w:rsidRPr="00FC5D4A">
        <w:rPr>
          <w:sz w:val="28"/>
          <w:szCs w:val="28"/>
          <w:lang w:val="ru-RU"/>
        </w:rPr>
        <w:t xml:space="preserve"> </w:t>
      </w:r>
    </w:p>
    <w:p w:rsidR="00AB4893" w:rsidRPr="00AB4893" w:rsidRDefault="00AB4893" w:rsidP="00AB4893">
      <w:pPr>
        <w:pStyle w:val="a8"/>
        <w:ind w:left="284"/>
        <w:rPr>
          <w:sz w:val="28"/>
          <w:szCs w:val="28"/>
        </w:rPr>
      </w:pPr>
    </w:p>
    <w:p w:rsidR="00A034AE" w:rsidRPr="00C93FE5" w:rsidRDefault="009C4C56" w:rsidP="00AB4893">
      <w:pPr>
        <w:ind w:firstLine="709"/>
        <w:jc w:val="both"/>
        <w:rPr>
          <w:sz w:val="28"/>
          <w:szCs w:val="28"/>
          <w:lang w:val="ru-RU"/>
        </w:rPr>
      </w:pPr>
      <w:r w:rsidRPr="00AA6762">
        <w:rPr>
          <w:sz w:val="28"/>
          <w:szCs w:val="28"/>
          <w:lang w:val="ru-RU"/>
        </w:rPr>
        <w:t>В</w:t>
      </w:r>
      <w:r w:rsidR="00A034AE" w:rsidRPr="00AA6762">
        <w:rPr>
          <w:sz w:val="28"/>
          <w:szCs w:val="28"/>
          <w:lang w:val="ru-RU"/>
        </w:rPr>
        <w:t xml:space="preserve">еличина </w:t>
      </w:r>
      <w:r w:rsidRPr="00AA6762">
        <w:rPr>
          <w:sz w:val="28"/>
          <w:szCs w:val="28"/>
          <w:lang w:val="ru-RU"/>
        </w:rPr>
        <w:t xml:space="preserve">№8 </w:t>
      </w:r>
      <w:r w:rsidR="00A034AE" w:rsidRPr="00AA6762">
        <w:rPr>
          <w:sz w:val="28"/>
          <w:szCs w:val="28"/>
          <w:lang w:val="ru-RU"/>
        </w:rPr>
        <w:t xml:space="preserve">потребуется нам далее для вычисления формул читабельности. В английском варианте сложными считались слова длиннее 3 слогов. Однако мы пользуемся адаптацией формул к русскому языку И.Бегтина, где длинными считаются слова более 4 слогов. </w:t>
      </w:r>
    </w:p>
    <w:p w:rsidR="00390795" w:rsidRPr="00095A21" w:rsidRDefault="00390795" w:rsidP="00095A21">
      <w:pPr>
        <w:jc w:val="both"/>
        <w:rPr>
          <w:sz w:val="28"/>
          <w:szCs w:val="28"/>
          <w:lang w:val="ru-RU"/>
        </w:rPr>
      </w:pPr>
    </w:p>
    <w:p w:rsidR="00A034AE" w:rsidRPr="00FC5D4A" w:rsidRDefault="00622031" w:rsidP="007A3E7E">
      <w:pPr>
        <w:pStyle w:val="4"/>
        <w:spacing w:line="276" w:lineRule="auto"/>
        <w:rPr>
          <w:sz w:val="28"/>
          <w:szCs w:val="28"/>
          <w:lang w:val="ru-RU"/>
        </w:rPr>
      </w:pPr>
      <w:r>
        <w:rPr>
          <w:sz w:val="28"/>
          <w:szCs w:val="28"/>
          <w:lang w:val="ru-RU"/>
        </w:rPr>
        <w:t xml:space="preserve">2.2.2. </w:t>
      </w:r>
      <w:r w:rsidR="00A034AE" w:rsidRPr="00FC5D4A">
        <w:rPr>
          <w:sz w:val="28"/>
          <w:szCs w:val="28"/>
          <w:lang w:val="ru-RU"/>
        </w:rPr>
        <w:t>Признаки на основе формул читабельности</w:t>
      </w:r>
      <w:r w:rsidR="00A034AE" w:rsidRPr="00FC5D4A">
        <w:rPr>
          <w:sz w:val="28"/>
          <w:szCs w:val="28"/>
          <w:lang w:val="ru-RU"/>
        </w:rPr>
        <w:br/>
      </w:r>
    </w:p>
    <w:p w:rsidR="00A034AE" w:rsidRPr="00AA6762" w:rsidRDefault="00A034AE" w:rsidP="00AB4893">
      <w:pPr>
        <w:ind w:firstLine="709"/>
        <w:jc w:val="both"/>
        <w:rPr>
          <w:sz w:val="28"/>
          <w:szCs w:val="28"/>
          <w:lang w:val="ru-RU"/>
        </w:rPr>
      </w:pPr>
      <w:r w:rsidRPr="00FC5D4A">
        <w:rPr>
          <w:sz w:val="28"/>
          <w:szCs w:val="28"/>
          <w:lang w:val="ru-RU"/>
        </w:rPr>
        <w:t>Вторую группу признаков составляют  формулы читабельности (</w:t>
      </w:r>
      <w:r w:rsidRPr="00FC5D4A">
        <w:rPr>
          <w:sz w:val="28"/>
          <w:szCs w:val="28"/>
        </w:rPr>
        <w:t>readability</w:t>
      </w:r>
      <w:r w:rsidRPr="00FC5D4A">
        <w:rPr>
          <w:sz w:val="28"/>
          <w:szCs w:val="28"/>
          <w:lang w:val="ru-RU"/>
        </w:rPr>
        <w:t xml:space="preserve"> </w:t>
      </w:r>
      <w:r w:rsidRPr="00FC5D4A">
        <w:rPr>
          <w:sz w:val="28"/>
          <w:szCs w:val="28"/>
        </w:rPr>
        <w:t>formulas</w:t>
      </w:r>
      <w:r w:rsidRPr="00FC5D4A">
        <w:rPr>
          <w:sz w:val="28"/>
          <w:szCs w:val="28"/>
          <w:lang w:val="ru-RU"/>
        </w:rPr>
        <w:t xml:space="preserve">), наиболее широко использующиеся в англоязычном мире для оценки сложности текстов. </w:t>
      </w:r>
      <w:r w:rsidR="00AB4893">
        <w:rPr>
          <w:sz w:val="28"/>
          <w:szCs w:val="28"/>
          <w:lang w:val="ru-RU"/>
        </w:rPr>
        <w:t xml:space="preserve"> Эти формулы </w:t>
      </w:r>
      <w:r w:rsidRPr="00AB4893">
        <w:rPr>
          <w:sz w:val="28"/>
          <w:szCs w:val="28"/>
          <w:lang w:val="ru-RU"/>
        </w:rPr>
        <w:t xml:space="preserve">используют </w:t>
      </w:r>
      <w:r w:rsidR="00AB4893" w:rsidRPr="00AB4893">
        <w:rPr>
          <w:sz w:val="28"/>
          <w:szCs w:val="28"/>
          <w:lang w:val="ru-RU"/>
        </w:rPr>
        <w:t xml:space="preserve">базовые метрики </w:t>
      </w:r>
      <w:r w:rsidRPr="00AB4893">
        <w:rPr>
          <w:sz w:val="28"/>
          <w:szCs w:val="28"/>
          <w:lang w:val="ru-RU"/>
        </w:rPr>
        <w:t>текста,</w:t>
      </w:r>
      <w:r w:rsidRPr="00FC5D4A">
        <w:rPr>
          <w:sz w:val="28"/>
          <w:szCs w:val="28"/>
          <w:lang w:val="ru-RU"/>
        </w:rPr>
        <w:t xml:space="preserve"> вычисленную выше, в различных вариациях. Поскольку результатом их работы должно стать число, соответствующее возрасту и классу учащихся, для которого он предназначен,  в формулах подбираются необходимые коэффициенты альфа и бетта. Мы же перед собой такой задачи не ставим, наш интерес составляет именно новый признак, полученный отношением простейших метрик текста между собой, поэтому мы не используем коэффициенты.  </w:t>
      </w:r>
    </w:p>
    <w:p w:rsidR="00A034AE" w:rsidRPr="00095A21" w:rsidRDefault="00A034AE" w:rsidP="007A3E7E">
      <w:pPr>
        <w:pStyle w:val="a8"/>
        <w:numPr>
          <w:ilvl w:val="0"/>
          <w:numId w:val="8"/>
        </w:numPr>
        <w:rPr>
          <w:sz w:val="28"/>
          <w:szCs w:val="28"/>
          <w:lang w:val="ru-RU"/>
        </w:rPr>
      </w:pPr>
      <w:r w:rsidRPr="00095A21">
        <w:rPr>
          <w:sz w:val="28"/>
          <w:szCs w:val="28"/>
          <w:lang w:val="ru-RU"/>
        </w:rPr>
        <w:t>'</w:t>
      </w:r>
      <w:r w:rsidRPr="00FC5D4A">
        <w:rPr>
          <w:sz w:val="28"/>
          <w:szCs w:val="28"/>
        </w:rPr>
        <w:t>formula</w:t>
      </w:r>
      <w:r w:rsidRPr="00095A21">
        <w:rPr>
          <w:sz w:val="28"/>
          <w:szCs w:val="28"/>
          <w:lang w:val="ru-RU"/>
        </w:rPr>
        <w:t>_</w:t>
      </w:r>
      <w:r w:rsidRPr="00FC5D4A">
        <w:rPr>
          <w:sz w:val="28"/>
          <w:szCs w:val="28"/>
        </w:rPr>
        <w:t>flesh</w:t>
      </w:r>
      <w:r w:rsidRPr="00095A21">
        <w:rPr>
          <w:sz w:val="28"/>
          <w:szCs w:val="28"/>
          <w:lang w:val="ru-RU"/>
        </w:rPr>
        <w:t>_</w:t>
      </w:r>
      <w:r w:rsidRPr="00FC5D4A">
        <w:rPr>
          <w:sz w:val="28"/>
          <w:szCs w:val="28"/>
        </w:rPr>
        <w:t>kinc</w:t>
      </w:r>
      <w:r w:rsidRPr="00095A21">
        <w:rPr>
          <w:sz w:val="28"/>
          <w:szCs w:val="28"/>
          <w:lang w:val="ru-RU"/>
        </w:rPr>
        <w:t>'  Формула Флэша-Кинкайда [</w:t>
      </w:r>
      <w:r w:rsidRPr="00FC5D4A">
        <w:rPr>
          <w:sz w:val="28"/>
          <w:szCs w:val="28"/>
        </w:rPr>
        <w:t>Kincaid</w:t>
      </w:r>
      <w:r w:rsidRPr="00095A21">
        <w:rPr>
          <w:sz w:val="28"/>
          <w:szCs w:val="28"/>
          <w:lang w:val="ru-RU"/>
        </w:rPr>
        <w:t xml:space="preserve"> </w:t>
      </w:r>
      <w:r w:rsidRPr="00FC5D4A">
        <w:rPr>
          <w:sz w:val="28"/>
          <w:szCs w:val="28"/>
        </w:rPr>
        <w:t>et</w:t>
      </w:r>
      <w:r w:rsidRPr="00095A21">
        <w:rPr>
          <w:sz w:val="28"/>
          <w:szCs w:val="28"/>
          <w:lang w:val="ru-RU"/>
        </w:rPr>
        <w:t xml:space="preserve"> </w:t>
      </w:r>
      <w:r w:rsidRPr="00FC5D4A">
        <w:rPr>
          <w:sz w:val="28"/>
          <w:szCs w:val="28"/>
        </w:rPr>
        <w:t>al</w:t>
      </w:r>
      <w:r w:rsidRPr="00095A21">
        <w:rPr>
          <w:sz w:val="28"/>
          <w:szCs w:val="28"/>
          <w:lang w:val="ru-RU"/>
        </w:rPr>
        <w:t>., 1975]. Признаки: количество слогов, количество слов, количество предложений.</w:t>
      </w:r>
    </w:p>
    <w:p w:rsidR="00A034AE" w:rsidRPr="00FC5D4A" w:rsidRDefault="00975EC3" w:rsidP="007A3E7E">
      <w:pPr>
        <w:pStyle w:val="a8"/>
        <w:numPr>
          <w:ilvl w:val="0"/>
          <w:numId w:val="8"/>
        </w:numPr>
        <w:rPr>
          <w:sz w:val="28"/>
          <w:szCs w:val="28"/>
          <w:lang w:val="ru-RU"/>
        </w:rPr>
      </w:pPr>
      <w:r w:rsidRPr="00C805B6">
        <w:rPr>
          <w:sz w:val="28"/>
          <w:szCs w:val="28"/>
        </w:rPr>
        <w:lastRenderedPageBreak/>
        <w:t>'</w:t>
      </w:r>
      <w:r w:rsidR="00A034AE" w:rsidRPr="00FC5D4A">
        <w:rPr>
          <w:sz w:val="28"/>
          <w:szCs w:val="28"/>
        </w:rPr>
        <w:t>formula</w:t>
      </w:r>
      <w:r w:rsidRPr="00C805B6">
        <w:rPr>
          <w:sz w:val="28"/>
          <w:szCs w:val="28"/>
        </w:rPr>
        <w:t>_</w:t>
      </w:r>
      <w:r w:rsidR="00A034AE" w:rsidRPr="00FC5D4A">
        <w:rPr>
          <w:sz w:val="28"/>
          <w:szCs w:val="28"/>
        </w:rPr>
        <w:t>coleman</w:t>
      </w:r>
      <w:r w:rsidRPr="00C805B6">
        <w:rPr>
          <w:sz w:val="28"/>
          <w:szCs w:val="28"/>
        </w:rPr>
        <w:t xml:space="preserve">' </w:t>
      </w:r>
      <w:r w:rsidRPr="00975EC3">
        <w:rPr>
          <w:sz w:val="28"/>
          <w:szCs w:val="28"/>
          <w:lang w:val="ru-RU"/>
        </w:rPr>
        <w:t>Формула</w:t>
      </w:r>
      <w:r w:rsidRPr="00C805B6">
        <w:rPr>
          <w:sz w:val="28"/>
          <w:szCs w:val="28"/>
        </w:rPr>
        <w:t xml:space="preserve"> </w:t>
      </w:r>
      <w:r w:rsidRPr="00975EC3">
        <w:rPr>
          <w:sz w:val="28"/>
          <w:szCs w:val="28"/>
          <w:lang w:val="ru-RU"/>
        </w:rPr>
        <w:t>Колман</w:t>
      </w:r>
      <w:r w:rsidRPr="00C805B6">
        <w:rPr>
          <w:sz w:val="28"/>
          <w:szCs w:val="28"/>
        </w:rPr>
        <w:t>-</w:t>
      </w:r>
      <w:r w:rsidRPr="00975EC3">
        <w:rPr>
          <w:sz w:val="28"/>
          <w:szCs w:val="28"/>
          <w:lang w:val="ru-RU"/>
        </w:rPr>
        <w:t>Лиау</w:t>
      </w:r>
      <w:r w:rsidRPr="00C805B6">
        <w:rPr>
          <w:sz w:val="28"/>
          <w:szCs w:val="28"/>
        </w:rPr>
        <w:t xml:space="preserve"> [</w:t>
      </w:r>
      <w:r w:rsidR="00A034AE" w:rsidRPr="00FC5D4A">
        <w:rPr>
          <w:sz w:val="28"/>
          <w:szCs w:val="28"/>
        </w:rPr>
        <w:t>Coleman</w:t>
      </w:r>
      <w:r w:rsidRPr="00C805B6">
        <w:rPr>
          <w:sz w:val="28"/>
          <w:szCs w:val="28"/>
        </w:rPr>
        <w:t xml:space="preserve">, </w:t>
      </w:r>
      <w:r w:rsidR="00A034AE" w:rsidRPr="00FC5D4A">
        <w:rPr>
          <w:sz w:val="28"/>
          <w:szCs w:val="28"/>
        </w:rPr>
        <w:t>Liau</w:t>
      </w:r>
      <w:r w:rsidRPr="00C805B6">
        <w:rPr>
          <w:sz w:val="28"/>
          <w:szCs w:val="28"/>
        </w:rPr>
        <w:t xml:space="preserve">, 1975].  </w:t>
      </w:r>
      <w:r w:rsidR="00A034AE" w:rsidRPr="00FC5D4A">
        <w:rPr>
          <w:sz w:val="28"/>
          <w:szCs w:val="28"/>
          <w:lang w:val="ru-RU"/>
        </w:rPr>
        <w:t>Признаки: количество букв, количество слов, количество предложений.</w:t>
      </w:r>
    </w:p>
    <w:p w:rsidR="00A034AE" w:rsidRPr="00FC5D4A" w:rsidRDefault="00A034AE" w:rsidP="007A3E7E">
      <w:pPr>
        <w:pStyle w:val="a8"/>
        <w:numPr>
          <w:ilvl w:val="0"/>
          <w:numId w:val="8"/>
        </w:numPr>
        <w:rPr>
          <w:sz w:val="28"/>
          <w:szCs w:val="28"/>
        </w:rPr>
      </w:pPr>
      <w:r w:rsidRPr="00FC5D4A">
        <w:rPr>
          <w:sz w:val="28"/>
          <w:szCs w:val="28"/>
        </w:rPr>
        <w:t>'formula_senter' Automated Readability Index [Senter, Smith, 1967]. Признаки: количество букв, количество слов, количество предложений.</w:t>
      </w:r>
    </w:p>
    <w:p w:rsidR="00AB4893" w:rsidRPr="00C93FE5" w:rsidRDefault="00A034AE" w:rsidP="007A3E7E">
      <w:pPr>
        <w:pStyle w:val="a8"/>
        <w:numPr>
          <w:ilvl w:val="0"/>
          <w:numId w:val="8"/>
        </w:numPr>
        <w:rPr>
          <w:sz w:val="28"/>
          <w:szCs w:val="28"/>
        </w:rPr>
      </w:pPr>
      <w:r w:rsidRPr="00FC5D4A">
        <w:rPr>
          <w:sz w:val="28"/>
          <w:szCs w:val="28"/>
        </w:rPr>
        <w:t xml:space="preserve">'formula_dale'  Формула Дэйла-Чалл [Dale, Chall, 1948].  </w:t>
      </w:r>
    </w:p>
    <w:p w:rsidR="00A034AE" w:rsidRPr="00FC5D4A" w:rsidRDefault="00A034AE" w:rsidP="00AB4893">
      <w:pPr>
        <w:pStyle w:val="a8"/>
        <w:ind w:left="643"/>
        <w:rPr>
          <w:sz w:val="28"/>
          <w:szCs w:val="28"/>
          <w:lang w:val="ru-RU"/>
        </w:rPr>
      </w:pPr>
      <w:r w:rsidRPr="00FC5D4A">
        <w:rPr>
          <w:sz w:val="28"/>
          <w:szCs w:val="28"/>
          <w:lang w:val="ru-RU"/>
        </w:rPr>
        <w:t xml:space="preserve">Признаки: количество “сложных слов” (не входящих в список из 3000 простых слов), общее количество слов, количество предложений. </w:t>
      </w:r>
      <w:r w:rsidRPr="00FC5D4A">
        <w:rPr>
          <w:rFonts w:cs="TimesNewRomanPSMT"/>
          <w:sz w:val="28"/>
          <w:szCs w:val="28"/>
          <w:lang w:val="ru-RU"/>
        </w:rPr>
        <w:t>(В русской адаптации количество “сложных слов” было заменено на количество “длинных” слов, имеющих 4 слога или более).</w:t>
      </w:r>
    </w:p>
    <w:p w:rsidR="00AB4893" w:rsidRPr="00C93FE5" w:rsidRDefault="00A034AE" w:rsidP="007A3E7E">
      <w:pPr>
        <w:pStyle w:val="a8"/>
        <w:numPr>
          <w:ilvl w:val="0"/>
          <w:numId w:val="8"/>
        </w:numPr>
        <w:rPr>
          <w:sz w:val="28"/>
          <w:szCs w:val="28"/>
        </w:rPr>
      </w:pPr>
      <w:r w:rsidRPr="00FC5D4A">
        <w:rPr>
          <w:sz w:val="28"/>
          <w:szCs w:val="28"/>
        </w:rPr>
        <w:t xml:space="preserve">'formula_smog'  Формула SMOG (Simple Measure of Gobbledygook) [Mc Laughlin, 1969]. </w:t>
      </w:r>
    </w:p>
    <w:p w:rsidR="00A034AE" w:rsidRDefault="00A034AE" w:rsidP="00AB4893">
      <w:pPr>
        <w:pStyle w:val="a8"/>
        <w:ind w:left="643"/>
        <w:rPr>
          <w:sz w:val="28"/>
          <w:szCs w:val="28"/>
          <w:lang w:val="ru-RU"/>
        </w:rPr>
      </w:pPr>
      <w:r w:rsidRPr="00FC5D4A">
        <w:rPr>
          <w:sz w:val="28"/>
          <w:szCs w:val="28"/>
          <w:lang w:val="ru-RU"/>
        </w:rPr>
        <w:t xml:space="preserve">Признаки: количество слов длиной более </w:t>
      </w:r>
      <w:r w:rsidRPr="00FC5D4A">
        <w:rPr>
          <w:sz w:val="28"/>
          <w:szCs w:val="28"/>
        </w:rPr>
        <w:t>N</w:t>
      </w:r>
      <w:r w:rsidRPr="00FC5D4A">
        <w:rPr>
          <w:sz w:val="28"/>
          <w:szCs w:val="28"/>
          <w:lang w:val="ru-RU"/>
        </w:rPr>
        <w:t xml:space="preserve"> слогов, количество предложений (для английского </w:t>
      </w:r>
      <w:r w:rsidRPr="00FC5D4A">
        <w:rPr>
          <w:sz w:val="28"/>
          <w:szCs w:val="28"/>
        </w:rPr>
        <w:t>N</w:t>
      </w:r>
      <w:r w:rsidRPr="00FC5D4A">
        <w:rPr>
          <w:sz w:val="28"/>
          <w:szCs w:val="28"/>
          <w:lang w:val="ru-RU"/>
        </w:rPr>
        <w:t xml:space="preserve"> = 3, в русской адаптации </w:t>
      </w:r>
      <w:r w:rsidRPr="00FC5D4A">
        <w:rPr>
          <w:sz w:val="28"/>
          <w:szCs w:val="28"/>
        </w:rPr>
        <w:t>N</w:t>
      </w:r>
      <w:r w:rsidRPr="00FC5D4A">
        <w:rPr>
          <w:sz w:val="28"/>
          <w:szCs w:val="28"/>
          <w:lang w:val="ru-RU"/>
        </w:rPr>
        <w:t xml:space="preserve"> = 4).</w:t>
      </w:r>
    </w:p>
    <w:p w:rsidR="00C120E3" w:rsidRPr="00FC5D4A" w:rsidRDefault="00C120E3" w:rsidP="00AB4893">
      <w:pPr>
        <w:pStyle w:val="a8"/>
        <w:ind w:left="643"/>
        <w:rPr>
          <w:sz w:val="28"/>
          <w:szCs w:val="28"/>
          <w:lang w:val="ru-RU"/>
        </w:rPr>
      </w:pPr>
    </w:p>
    <w:p w:rsidR="00A034AE" w:rsidRPr="00FC5D4A" w:rsidRDefault="00622031" w:rsidP="00AB4893">
      <w:pPr>
        <w:pStyle w:val="4"/>
        <w:spacing w:line="276" w:lineRule="auto"/>
        <w:jc w:val="both"/>
        <w:rPr>
          <w:sz w:val="28"/>
          <w:szCs w:val="28"/>
          <w:lang w:val="ru-RU"/>
        </w:rPr>
      </w:pPr>
      <w:r>
        <w:rPr>
          <w:sz w:val="28"/>
          <w:szCs w:val="28"/>
          <w:lang w:val="ru-RU"/>
        </w:rPr>
        <w:t xml:space="preserve">2.2.3. </w:t>
      </w:r>
      <w:r w:rsidR="001B18EA">
        <w:rPr>
          <w:sz w:val="28"/>
          <w:szCs w:val="28"/>
          <w:lang w:val="ru-RU"/>
        </w:rPr>
        <w:t>Лексические признаки</w:t>
      </w:r>
    </w:p>
    <w:p w:rsidR="00C120E3" w:rsidRDefault="00C120E3" w:rsidP="00AB4893">
      <w:pPr>
        <w:ind w:firstLine="709"/>
        <w:jc w:val="both"/>
        <w:rPr>
          <w:sz w:val="28"/>
          <w:szCs w:val="28"/>
          <w:lang w:val="ru-RU"/>
        </w:rPr>
      </w:pPr>
    </w:p>
    <w:p w:rsidR="00A034AE" w:rsidRDefault="00A034AE" w:rsidP="00AB4893">
      <w:pPr>
        <w:ind w:firstLine="709"/>
        <w:jc w:val="both"/>
        <w:rPr>
          <w:sz w:val="28"/>
          <w:szCs w:val="28"/>
          <w:lang w:val="ru-RU"/>
        </w:rPr>
      </w:pPr>
      <w:r w:rsidRPr="00FC5D4A">
        <w:rPr>
          <w:sz w:val="28"/>
          <w:szCs w:val="28"/>
          <w:lang w:val="ru-RU"/>
        </w:rPr>
        <w:t xml:space="preserve">Третья большая группа признаков - лексические. Тут в качестве признака выступает доля слов в тексте, относящихся к определенным интересующим нас спискам: первая подгруппа - это лексические минимумы, т.е.  зафиксированный методистами список слов, которые студент должен знать на определенном уровне. К сожалению, такие минимумы существуют только до уровня </w:t>
      </w:r>
      <w:r w:rsidRPr="00FC5D4A">
        <w:rPr>
          <w:sz w:val="28"/>
          <w:szCs w:val="28"/>
        </w:rPr>
        <w:t>B</w:t>
      </w:r>
      <w:r w:rsidRPr="00FC5D4A">
        <w:rPr>
          <w:sz w:val="28"/>
          <w:szCs w:val="28"/>
          <w:lang w:val="ru-RU"/>
        </w:rPr>
        <w:t xml:space="preserve">2. </w:t>
      </w:r>
      <w:r w:rsidR="00AB4893">
        <w:rPr>
          <w:sz w:val="28"/>
          <w:szCs w:val="28"/>
          <w:lang w:val="ru-RU"/>
        </w:rPr>
        <w:t>Эвристика проста:</w:t>
      </w:r>
      <w:r w:rsidRPr="00FC5D4A">
        <w:rPr>
          <w:sz w:val="28"/>
          <w:szCs w:val="28"/>
          <w:lang w:val="ru-RU"/>
        </w:rPr>
        <w:t xml:space="preserve">  чем больше в тексте доля знакомых слов - тем он проще и понятнее.</w:t>
      </w:r>
    </w:p>
    <w:p w:rsidR="00AB4893" w:rsidRPr="00FC5D4A" w:rsidRDefault="00AB4893" w:rsidP="00AB4893">
      <w:pPr>
        <w:ind w:firstLine="709"/>
        <w:jc w:val="both"/>
        <w:rPr>
          <w:sz w:val="28"/>
          <w:szCs w:val="28"/>
          <w:lang w:val="ru-RU"/>
        </w:rPr>
      </w:pPr>
    </w:p>
    <w:p w:rsidR="00A034AE" w:rsidRPr="00FC5D4A" w:rsidRDefault="00A034AE" w:rsidP="00AB4893">
      <w:pPr>
        <w:pStyle w:val="a8"/>
        <w:numPr>
          <w:ilvl w:val="0"/>
          <w:numId w:val="8"/>
        </w:numPr>
        <w:ind w:left="641" w:firstLine="0"/>
        <w:jc w:val="both"/>
        <w:rPr>
          <w:sz w:val="28"/>
          <w:szCs w:val="28"/>
          <w:lang w:val="ru-RU"/>
        </w:rPr>
      </w:pPr>
      <w:r w:rsidRPr="00FC5D4A">
        <w:rPr>
          <w:sz w:val="28"/>
          <w:szCs w:val="28"/>
          <w:lang w:val="ru-RU"/>
        </w:rPr>
        <w:t>'</w:t>
      </w:r>
      <w:r w:rsidRPr="00FC5D4A">
        <w:rPr>
          <w:sz w:val="28"/>
          <w:szCs w:val="28"/>
        </w:rPr>
        <w:t>A</w:t>
      </w:r>
      <w:r w:rsidRPr="00FC5D4A">
        <w:rPr>
          <w:sz w:val="28"/>
          <w:szCs w:val="28"/>
          <w:lang w:val="ru-RU"/>
        </w:rPr>
        <w:t>1' доля слов, входящих в лексический минимум уровня А1.</w:t>
      </w:r>
    </w:p>
    <w:p w:rsidR="00A034AE" w:rsidRPr="00FC5D4A" w:rsidRDefault="00A034AE" w:rsidP="00AB4893">
      <w:pPr>
        <w:pStyle w:val="a8"/>
        <w:numPr>
          <w:ilvl w:val="0"/>
          <w:numId w:val="8"/>
        </w:numPr>
        <w:ind w:left="641" w:firstLine="0"/>
        <w:jc w:val="both"/>
        <w:rPr>
          <w:sz w:val="28"/>
          <w:szCs w:val="28"/>
          <w:lang w:val="ru-RU"/>
        </w:rPr>
      </w:pPr>
      <w:r w:rsidRPr="00FC5D4A">
        <w:rPr>
          <w:sz w:val="28"/>
          <w:szCs w:val="28"/>
          <w:lang w:val="ru-RU"/>
        </w:rPr>
        <w:t>'</w:t>
      </w:r>
      <w:r w:rsidRPr="00FC5D4A">
        <w:rPr>
          <w:sz w:val="28"/>
          <w:szCs w:val="28"/>
        </w:rPr>
        <w:t>A</w:t>
      </w:r>
      <w:r w:rsidRPr="00FC5D4A">
        <w:rPr>
          <w:sz w:val="28"/>
          <w:szCs w:val="28"/>
          <w:lang w:val="ru-RU"/>
        </w:rPr>
        <w:t>2' доля слов, входящих в лексический минимум уровня А2.</w:t>
      </w:r>
    </w:p>
    <w:p w:rsidR="00A034AE" w:rsidRPr="00FC5D4A" w:rsidRDefault="00A034AE" w:rsidP="00AB4893">
      <w:pPr>
        <w:pStyle w:val="a8"/>
        <w:numPr>
          <w:ilvl w:val="0"/>
          <w:numId w:val="8"/>
        </w:numPr>
        <w:ind w:left="641" w:firstLine="0"/>
        <w:jc w:val="both"/>
        <w:rPr>
          <w:sz w:val="28"/>
          <w:szCs w:val="28"/>
          <w:lang w:val="ru-RU"/>
        </w:rPr>
      </w:pPr>
      <w:r w:rsidRPr="00FC5D4A">
        <w:rPr>
          <w:sz w:val="28"/>
          <w:szCs w:val="28"/>
          <w:lang w:val="ru-RU"/>
        </w:rPr>
        <w:t>'</w:t>
      </w:r>
      <w:r w:rsidRPr="00FC5D4A">
        <w:rPr>
          <w:sz w:val="28"/>
          <w:szCs w:val="28"/>
        </w:rPr>
        <w:t>B</w:t>
      </w:r>
      <w:r w:rsidRPr="00FC5D4A">
        <w:rPr>
          <w:sz w:val="28"/>
          <w:szCs w:val="28"/>
          <w:lang w:val="ru-RU"/>
        </w:rPr>
        <w:t xml:space="preserve">1' доля слов, входящих в лексический минимум уровня </w:t>
      </w:r>
      <w:r w:rsidRPr="00FC5D4A">
        <w:rPr>
          <w:sz w:val="28"/>
          <w:szCs w:val="28"/>
        </w:rPr>
        <w:t>B</w:t>
      </w:r>
      <w:r w:rsidRPr="00FC5D4A">
        <w:rPr>
          <w:sz w:val="28"/>
          <w:szCs w:val="28"/>
          <w:lang w:val="ru-RU"/>
        </w:rPr>
        <w:t>1.</w:t>
      </w:r>
    </w:p>
    <w:p w:rsidR="00A034AE" w:rsidRPr="00FC5D4A" w:rsidRDefault="00A034AE" w:rsidP="00AB4893">
      <w:pPr>
        <w:pStyle w:val="a8"/>
        <w:numPr>
          <w:ilvl w:val="0"/>
          <w:numId w:val="8"/>
        </w:numPr>
        <w:ind w:left="641" w:firstLine="0"/>
        <w:jc w:val="both"/>
        <w:rPr>
          <w:sz w:val="28"/>
          <w:szCs w:val="28"/>
          <w:lang w:val="ru-RU"/>
        </w:rPr>
      </w:pPr>
      <w:r w:rsidRPr="00FC5D4A">
        <w:rPr>
          <w:sz w:val="28"/>
          <w:szCs w:val="28"/>
          <w:lang w:val="ru-RU"/>
        </w:rPr>
        <w:t>'</w:t>
      </w:r>
      <w:r w:rsidRPr="00FC5D4A">
        <w:rPr>
          <w:sz w:val="28"/>
          <w:szCs w:val="28"/>
        </w:rPr>
        <w:t>B</w:t>
      </w:r>
      <w:r w:rsidRPr="00FC5D4A">
        <w:rPr>
          <w:sz w:val="28"/>
          <w:szCs w:val="28"/>
          <w:lang w:val="ru-RU"/>
        </w:rPr>
        <w:t xml:space="preserve">2' доля слов, входящих в лексический минимум уровня </w:t>
      </w:r>
      <w:r w:rsidRPr="00FC5D4A">
        <w:rPr>
          <w:sz w:val="28"/>
          <w:szCs w:val="28"/>
        </w:rPr>
        <w:t>B</w:t>
      </w:r>
      <w:r w:rsidRPr="00FC5D4A">
        <w:rPr>
          <w:sz w:val="28"/>
          <w:szCs w:val="28"/>
          <w:lang w:val="ru-RU"/>
        </w:rPr>
        <w:t>2.</w:t>
      </w:r>
    </w:p>
    <w:p w:rsidR="00AB4893" w:rsidRDefault="00AB4893">
      <w:pPr>
        <w:rPr>
          <w:sz w:val="28"/>
          <w:szCs w:val="28"/>
          <w:lang w:val="ru-RU"/>
        </w:rPr>
      </w:pPr>
      <w:r>
        <w:rPr>
          <w:sz w:val="28"/>
          <w:szCs w:val="28"/>
          <w:lang w:val="ru-RU"/>
        </w:rPr>
        <w:br w:type="page"/>
      </w:r>
    </w:p>
    <w:p w:rsidR="00A034AE" w:rsidRDefault="00A034AE" w:rsidP="00AB4893">
      <w:pPr>
        <w:ind w:firstLine="709"/>
        <w:jc w:val="both"/>
        <w:rPr>
          <w:sz w:val="28"/>
          <w:szCs w:val="28"/>
          <w:lang w:val="ru-RU"/>
        </w:rPr>
      </w:pPr>
      <w:r w:rsidRPr="00FC5D4A">
        <w:rPr>
          <w:sz w:val="28"/>
          <w:szCs w:val="28"/>
          <w:lang w:val="ru-RU"/>
        </w:rPr>
        <w:lastRenderedPageBreak/>
        <w:t xml:space="preserve">Вторую подгруппу лексических признаков составляет доля слов, входящих в списки </w:t>
      </w:r>
      <w:r w:rsidR="00DA552D" w:rsidRPr="00FC5D4A">
        <w:rPr>
          <w:sz w:val="28"/>
          <w:szCs w:val="28"/>
          <w:lang w:val="ru-RU"/>
        </w:rPr>
        <w:t xml:space="preserve">Частотного словаря современного русского языка </w:t>
      </w:r>
      <w:r w:rsidR="00DA552D" w:rsidRPr="00AB4893">
        <w:rPr>
          <w:sz w:val="28"/>
          <w:szCs w:val="28"/>
          <w:lang w:val="ru-RU"/>
        </w:rPr>
        <w:t>(</w:t>
      </w:r>
      <w:r w:rsidR="00AB4893" w:rsidRPr="00AB4893">
        <w:rPr>
          <w:sz w:val="28"/>
          <w:szCs w:val="28"/>
          <w:lang w:val="ru-RU"/>
        </w:rPr>
        <w:t>Ляшевская О. Н., Шаров С. А., 2009</w:t>
      </w:r>
      <w:r w:rsidR="00DA552D" w:rsidRPr="00AB4893">
        <w:rPr>
          <w:sz w:val="28"/>
          <w:szCs w:val="28"/>
          <w:lang w:val="ru-RU"/>
        </w:rPr>
        <w:t>)</w:t>
      </w:r>
      <w:r w:rsidRPr="00AB4893">
        <w:rPr>
          <w:sz w:val="28"/>
          <w:szCs w:val="28"/>
          <w:lang w:val="ru-RU"/>
        </w:rPr>
        <w:t>.</w:t>
      </w:r>
      <w:r w:rsidRPr="00FC5D4A">
        <w:rPr>
          <w:sz w:val="28"/>
          <w:szCs w:val="28"/>
          <w:lang w:val="ru-RU"/>
        </w:rPr>
        <w:t xml:space="preserve"> </w:t>
      </w:r>
    </w:p>
    <w:p w:rsidR="00AB4893" w:rsidRPr="00FC5D4A" w:rsidRDefault="00AB4893" w:rsidP="007A3E7E">
      <w:pPr>
        <w:rPr>
          <w:sz w:val="28"/>
          <w:szCs w:val="28"/>
          <w:lang w:val="ru-RU"/>
        </w:rPr>
      </w:pPr>
    </w:p>
    <w:p w:rsidR="00A034AE" w:rsidRPr="00FC5D4A" w:rsidRDefault="00A034AE" w:rsidP="007A3E7E">
      <w:pPr>
        <w:pStyle w:val="a8"/>
        <w:numPr>
          <w:ilvl w:val="0"/>
          <w:numId w:val="8"/>
        </w:numPr>
        <w:rPr>
          <w:sz w:val="28"/>
          <w:szCs w:val="28"/>
          <w:lang w:val="ru-RU"/>
        </w:rPr>
      </w:pPr>
      <w:r w:rsidRPr="00FC5D4A">
        <w:rPr>
          <w:sz w:val="28"/>
          <w:szCs w:val="28"/>
          <w:lang w:val="ru-RU"/>
        </w:rPr>
        <w:t>'</w:t>
      </w:r>
      <w:r w:rsidRPr="00FC5D4A">
        <w:rPr>
          <w:sz w:val="28"/>
          <w:szCs w:val="28"/>
        </w:rPr>
        <w:t>fr</w:t>
      </w:r>
      <w:r w:rsidRPr="00FC5D4A">
        <w:rPr>
          <w:sz w:val="28"/>
          <w:szCs w:val="28"/>
          <w:lang w:val="ru-RU"/>
        </w:rPr>
        <w:t xml:space="preserve">100' доля слов, входящих в список 100 самых частотных слов </w:t>
      </w:r>
    </w:p>
    <w:p w:rsidR="00A034AE" w:rsidRPr="00FC5D4A" w:rsidRDefault="00A034AE" w:rsidP="007A3E7E">
      <w:pPr>
        <w:pStyle w:val="a8"/>
        <w:numPr>
          <w:ilvl w:val="0"/>
          <w:numId w:val="8"/>
        </w:numPr>
        <w:rPr>
          <w:sz w:val="28"/>
          <w:szCs w:val="28"/>
          <w:lang w:val="ru-RU"/>
        </w:rPr>
      </w:pPr>
      <w:r w:rsidRPr="00FC5D4A">
        <w:rPr>
          <w:sz w:val="28"/>
          <w:szCs w:val="28"/>
          <w:lang w:val="ru-RU"/>
        </w:rPr>
        <w:t>'</w:t>
      </w:r>
      <w:r w:rsidRPr="00FC5D4A">
        <w:rPr>
          <w:sz w:val="28"/>
          <w:szCs w:val="28"/>
        </w:rPr>
        <w:t>fr</w:t>
      </w:r>
      <w:r w:rsidRPr="00FC5D4A">
        <w:rPr>
          <w:sz w:val="28"/>
          <w:szCs w:val="28"/>
          <w:lang w:val="ru-RU"/>
        </w:rPr>
        <w:t xml:space="preserve">300' доля слов, входящих в список 300 самых частотных слов </w:t>
      </w:r>
    </w:p>
    <w:p w:rsidR="00A034AE" w:rsidRPr="00FC5D4A" w:rsidRDefault="00A034AE" w:rsidP="007A3E7E">
      <w:pPr>
        <w:pStyle w:val="a8"/>
        <w:numPr>
          <w:ilvl w:val="0"/>
          <w:numId w:val="8"/>
        </w:numPr>
        <w:rPr>
          <w:sz w:val="28"/>
          <w:szCs w:val="28"/>
          <w:lang w:val="ru-RU"/>
        </w:rPr>
      </w:pPr>
      <w:r w:rsidRPr="00FC5D4A">
        <w:rPr>
          <w:sz w:val="28"/>
          <w:szCs w:val="28"/>
          <w:lang w:val="ru-RU"/>
        </w:rPr>
        <w:t>'</w:t>
      </w:r>
      <w:r w:rsidRPr="00FC5D4A">
        <w:rPr>
          <w:sz w:val="28"/>
          <w:szCs w:val="28"/>
        </w:rPr>
        <w:t>fr</w:t>
      </w:r>
      <w:r w:rsidRPr="00FC5D4A">
        <w:rPr>
          <w:sz w:val="28"/>
          <w:szCs w:val="28"/>
          <w:lang w:val="ru-RU"/>
        </w:rPr>
        <w:t xml:space="preserve">500' доля слов, входящих в список 500 самых частотных слов </w:t>
      </w:r>
    </w:p>
    <w:p w:rsidR="00A034AE" w:rsidRPr="00FC5D4A" w:rsidRDefault="00A034AE" w:rsidP="007A3E7E">
      <w:pPr>
        <w:pStyle w:val="a8"/>
        <w:numPr>
          <w:ilvl w:val="0"/>
          <w:numId w:val="8"/>
        </w:numPr>
        <w:rPr>
          <w:sz w:val="28"/>
          <w:szCs w:val="28"/>
          <w:lang w:val="ru-RU"/>
        </w:rPr>
      </w:pPr>
      <w:r w:rsidRPr="00FC5D4A">
        <w:rPr>
          <w:sz w:val="28"/>
          <w:szCs w:val="28"/>
          <w:lang w:val="ru-RU"/>
        </w:rPr>
        <w:t>'</w:t>
      </w:r>
      <w:r w:rsidRPr="00FC5D4A">
        <w:rPr>
          <w:sz w:val="28"/>
          <w:szCs w:val="28"/>
        </w:rPr>
        <w:t>fr</w:t>
      </w:r>
      <w:r w:rsidRPr="00FC5D4A">
        <w:rPr>
          <w:sz w:val="28"/>
          <w:szCs w:val="28"/>
          <w:lang w:val="ru-RU"/>
        </w:rPr>
        <w:t xml:space="preserve">1000' доля слов, входящих в список 1000 самых частотных слов </w:t>
      </w:r>
    </w:p>
    <w:p w:rsidR="00A034AE" w:rsidRPr="00FC5D4A" w:rsidRDefault="00A034AE" w:rsidP="007A3E7E">
      <w:pPr>
        <w:pStyle w:val="a8"/>
        <w:numPr>
          <w:ilvl w:val="0"/>
          <w:numId w:val="8"/>
        </w:numPr>
        <w:rPr>
          <w:sz w:val="28"/>
          <w:szCs w:val="28"/>
          <w:lang w:val="ru-RU"/>
        </w:rPr>
      </w:pPr>
      <w:r w:rsidRPr="00FC5D4A">
        <w:rPr>
          <w:sz w:val="28"/>
          <w:szCs w:val="28"/>
          <w:lang w:val="ru-RU"/>
        </w:rPr>
        <w:t>'</w:t>
      </w:r>
      <w:r w:rsidRPr="00FC5D4A">
        <w:rPr>
          <w:sz w:val="28"/>
          <w:szCs w:val="28"/>
        </w:rPr>
        <w:t>fr</w:t>
      </w:r>
      <w:r w:rsidRPr="00FC5D4A">
        <w:rPr>
          <w:sz w:val="28"/>
          <w:szCs w:val="28"/>
          <w:lang w:val="ru-RU"/>
        </w:rPr>
        <w:t xml:space="preserve">3000' доля слов, входящих в список 3000 самых частотных слов </w:t>
      </w:r>
    </w:p>
    <w:p w:rsidR="00A034AE" w:rsidRPr="00FC5D4A" w:rsidRDefault="00A034AE" w:rsidP="007A3E7E">
      <w:pPr>
        <w:pStyle w:val="a8"/>
        <w:numPr>
          <w:ilvl w:val="0"/>
          <w:numId w:val="8"/>
        </w:numPr>
        <w:rPr>
          <w:sz w:val="28"/>
          <w:szCs w:val="28"/>
          <w:lang w:val="ru-RU"/>
        </w:rPr>
      </w:pPr>
      <w:r w:rsidRPr="00FC5D4A">
        <w:rPr>
          <w:sz w:val="28"/>
          <w:szCs w:val="28"/>
          <w:lang w:val="ru-RU"/>
        </w:rPr>
        <w:t>'</w:t>
      </w:r>
      <w:r w:rsidRPr="00FC5D4A">
        <w:rPr>
          <w:sz w:val="28"/>
          <w:szCs w:val="28"/>
        </w:rPr>
        <w:t>fr</w:t>
      </w:r>
      <w:r w:rsidRPr="00FC5D4A">
        <w:rPr>
          <w:sz w:val="28"/>
          <w:szCs w:val="28"/>
          <w:lang w:val="ru-RU"/>
        </w:rPr>
        <w:t xml:space="preserve">5000' доля слов, входящих в список 5000 самых частотных слов </w:t>
      </w:r>
    </w:p>
    <w:p w:rsidR="00A034AE" w:rsidRPr="00FC5D4A" w:rsidRDefault="00A034AE" w:rsidP="007A3E7E">
      <w:pPr>
        <w:pStyle w:val="a8"/>
        <w:numPr>
          <w:ilvl w:val="0"/>
          <w:numId w:val="8"/>
        </w:numPr>
        <w:rPr>
          <w:sz w:val="28"/>
          <w:szCs w:val="28"/>
          <w:lang w:val="ru-RU"/>
        </w:rPr>
      </w:pPr>
      <w:r w:rsidRPr="00FC5D4A">
        <w:rPr>
          <w:sz w:val="28"/>
          <w:szCs w:val="28"/>
          <w:lang w:val="ru-RU"/>
        </w:rPr>
        <w:t>'</w:t>
      </w:r>
      <w:r w:rsidRPr="00FC5D4A">
        <w:rPr>
          <w:sz w:val="28"/>
          <w:szCs w:val="28"/>
        </w:rPr>
        <w:t>fr</w:t>
      </w:r>
      <w:r w:rsidRPr="00FC5D4A">
        <w:rPr>
          <w:sz w:val="28"/>
          <w:szCs w:val="28"/>
          <w:lang w:val="ru-RU"/>
        </w:rPr>
        <w:t xml:space="preserve">10000' доля слов, входящих в список 1000 самых частотных слов </w:t>
      </w:r>
    </w:p>
    <w:p w:rsidR="00A034AE" w:rsidRPr="00FC5D4A" w:rsidRDefault="00A034AE" w:rsidP="007A3E7E">
      <w:pPr>
        <w:pStyle w:val="a8"/>
        <w:numPr>
          <w:ilvl w:val="0"/>
          <w:numId w:val="8"/>
        </w:numPr>
        <w:rPr>
          <w:sz w:val="28"/>
          <w:szCs w:val="28"/>
          <w:lang w:val="ru-RU"/>
        </w:rPr>
      </w:pPr>
      <w:r w:rsidRPr="00FC5D4A">
        <w:rPr>
          <w:sz w:val="28"/>
          <w:szCs w:val="28"/>
          <w:lang w:val="ru-RU"/>
        </w:rPr>
        <w:t>'</w:t>
      </w:r>
      <w:r w:rsidRPr="00FC5D4A">
        <w:rPr>
          <w:sz w:val="28"/>
          <w:szCs w:val="28"/>
        </w:rPr>
        <w:t>fr</w:t>
      </w:r>
      <w:r w:rsidRPr="00FC5D4A">
        <w:rPr>
          <w:sz w:val="28"/>
          <w:szCs w:val="28"/>
          <w:lang w:val="ru-RU"/>
        </w:rPr>
        <w:t xml:space="preserve">20000' доля слов, входящих в список 20000 самых частотных слов </w:t>
      </w:r>
    </w:p>
    <w:p w:rsidR="00A034AE" w:rsidRPr="00FC5D4A" w:rsidRDefault="00A034AE" w:rsidP="007A3E7E">
      <w:pPr>
        <w:pStyle w:val="a8"/>
        <w:numPr>
          <w:ilvl w:val="0"/>
          <w:numId w:val="8"/>
        </w:numPr>
        <w:rPr>
          <w:sz w:val="28"/>
          <w:szCs w:val="28"/>
          <w:lang w:val="ru-RU"/>
        </w:rPr>
      </w:pPr>
      <w:r w:rsidRPr="00FC5D4A">
        <w:rPr>
          <w:sz w:val="28"/>
          <w:szCs w:val="28"/>
          <w:lang w:val="ru-RU"/>
        </w:rPr>
        <w:t>'</w:t>
      </w:r>
      <w:r w:rsidRPr="00FC5D4A">
        <w:rPr>
          <w:sz w:val="28"/>
          <w:szCs w:val="28"/>
        </w:rPr>
        <w:t>fr</w:t>
      </w:r>
      <w:r w:rsidRPr="00FC5D4A">
        <w:rPr>
          <w:sz w:val="28"/>
          <w:szCs w:val="28"/>
          <w:lang w:val="ru-RU"/>
        </w:rPr>
        <w:t xml:space="preserve">_33000' доля слов, входящих в список 33000 самых частотных слов </w:t>
      </w:r>
    </w:p>
    <w:p w:rsidR="00A379AD" w:rsidRPr="00FC5D4A" w:rsidRDefault="00A379AD" w:rsidP="00AB4893">
      <w:pPr>
        <w:ind w:firstLine="709"/>
        <w:jc w:val="both"/>
        <w:rPr>
          <w:sz w:val="28"/>
          <w:szCs w:val="28"/>
          <w:lang w:val="ru-RU"/>
        </w:rPr>
      </w:pPr>
      <w:r w:rsidRPr="00FC5D4A">
        <w:rPr>
          <w:sz w:val="28"/>
          <w:szCs w:val="28"/>
          <w:lang w:val="ru-RU"/>
        </w:rPr>
        <w:t xml:space="preserve">Необходимо уточнить, что для подсчета лексических признаков мы пользовались предобработанными списками слов текста: из них </w:t>
      </w:r>
      <w:r w:rsidR="00AB4893">
        <w:rPr>
          <w:sz w:val="28"/>
          <w:szCs w:val="28"/>
          <w:lang w:val="ru-RU"/>
        </w:rPr>
        <w:t xml:space="preserve">были </w:t>
      </w:r>
      <w:r w:rsidRPr="00FC5D4A">
        <w:rPr>
          <w:sz w:val="28"/>
          <w:szCs w:val="28"/>
          <w:lang w:val="ru-RU"/>
        </w:rPr>
        <w:t>исключены имена, фамилии, геоназвания и слова, неизвестные морфологическому анализатору (скорее всего они с опечаткой),  так мы исключаем возможность низкой доли знакомых слов просто потому, что в тексте много разных имен и названий.</w:t>
      </w:r>
    </w:p>
    <w:p w:rsidR="00A034AE" w:rsidRPr="00FC5D4A" w:rsidRDefault="00622031" w:rsidP="007A3E7E">
      <w:pPr>
        <w:pStyle w:val="4"/>
        <w:spacing w:line="276" w:lineRule="auto"/>
        <w:rPr>
          <w:sz w:val="28"/>
          <w:szCs w:val="28"/>
          <w:lang w:val="ru-RU"/>
        </w:rPr>
      </w:pPr>
      <w:r>
        <w:rPr>
          <w:sz w:val="28"/>
          <w:szCs w:val="28"/>
          <w:lang w:val="ru-RU"/>
        </w:rPr>
        <w:t xml:space="preserve">2.2.4. </w:t>
      </w:r>
      <w:r w:rsidR="001B18EA">
        <w:rPr>
          <w:sz w:val="28"/>
          <w:szCs w:val="28"/>
          <w:lang w:val="ru-RU"/>
        </w:rPr>
        <w:t>Грамматические признаки</w:t>
      </w:r>
      <w:r w:rsidR="00095A21">
        <w:rPr>
          <w:sz w:val="28"/>
          <w:szCs w:val="28"/>
          <w:lang w:val="ru-RU"/>
        </w:rPr>
        <w:br/>
      </w:r>
    </w:p>
    <w:p w:rsidR="00A034AE" w:rsidRPr="00FC5D4A" w:rsidRDefault="00A034AE" w:rsidP="00AB4893">
      <w:pPr>
        <w:ind w:firstLine="709"/>
        <w:jc w:val="both"/>
        <w:rPr>
          <w:sz w:val="28"/>
          <w:szCs w:val="28"/>
          <w:lang w:val="ru-RU"/>
        </w:rPr>
      </w:pPr>
      <w:r w:rsidRPr="00FC5D4A">
        <w:rPr>
          <w:sz w:val="28"/>
          <w:szCs w:val="28"/>
          <w:lang w:val="ru-RU"/>
        </w:rPr>
        <w:t xml:space="preserve">Для подсчета грамматических признаков была использована программа </w:t>
      </w:r>
      <w:r w:rsidRPr="00FC5D4A">
        <w:rPr>
          <w:sz w:val="28"/>
          <w:szCs w:val="28"/>
        </w:rPr>
        <w:t>Mystem</w:t>
      </w:r>
      <w:r w:rsidRPr="00FC5D4A">
        <w:rPr>
          <w:sz w:val="28"/>
          <w:szCs w:val="28"/>
          <w:lang w:val="ru-RU"/>
        </w:rPr>
        <w:t xml:space="preserve">. Считалась доля того или иного грамматического признака </w:t>
      </w:r>
    </w:p>
    <w:p w:rsidR="00A034AE" w:rsidRPr="00FC5D4A" w:rsidRDefault="00A034AE" w:rsidP="00AB4893">
      <w:pPr>
        <w:ind w:firstLine="709"/>
        <w:rPr>
          <w:sz w:val="28"/>
          <w:szCs w:val="28"/>
          <w:lang w:val="ru-RU"/>
        </w:rPr>
      </w:pPr>
      <w:r w:rsidRPr="00FC5D4A">
        <w:rPr>
          <w:sz w:val="28"/>
          <w:szCs w:val="28"/>
          <w:lang w:val="ru-RU"/>
        </w:rPr>
        <w:t xml:space="preserve">1) от всех слов текста </w:t>
      </w:r>
    </w:p>
    <w:p w:rsidR="00AB4893" w:rsidRDefault="00A034AE" w:rsidP="00AB4893">
      <w:pPr>
        <w:ind w:firstLine="709"/>
        <w:jc w:val="both"/>
        <w:rPr>
          <w:sz w:val="28"/>
          <w:szCs w:val="28"/>
          <w:lang w:val="ru-RU"/>
        </w:rPr>
      </w:pPr>
      <w:r w:rsidRPr="00FC5D4A">
        <w:rPr>
          <w:sz w:val="28"/>
          <w:szCs w:val="28"/>
          <w:lang w:val="ru-RU"/>
        </w:rPr>
        <w:t>2)от всех слов предложения</w:t>
      </w:r>
      <w:r w:rsidR="00AA0354">
        <w:rPr>
          <w:sz w:val="28"/>
          <w:szCs w:val="28"/>
          <w:lang w:val="ru-RU"/>
        </w:rPr>
        <w:t xml:space="preserve"> (обозначены постфиксом "_</w:t>
      </w:r>
      <w:r w:rsidR="00AA0354">
        <w:rPr>
          <w:sz w:val="28"/>
          <w:szCs w:val="28"/>
        </w:rPr>
        <w:t>sentence</w:t>
      </w:r>
      <w:r w:rsidR="00AA0354">
        <w:rPr>
          <w:sz w:val="28"/>
          <w:szCs w:val="28"/>
          <w:lang w:val="ru-RU"/>
        </w:rPr>
        <w:t>")</w:t>
      </w:r>
    </w:p>
    <w:p w:rsidR="00A034AE" w:rsidRPr="00FC5D4A" w:rsidRDefault="00A034AE" w:rsidP="00AB4893">
      <w:pPr>
        <w:ind w:firstLine="709"/>
        <w:jc w:val="both"/>
        <w:rPr>
          <w:sz w:val="28"/>
          <w:szCs w:val="28"/>
          <w:lang w:val="ru-RU"/>
        </w:rPr>
      </w:pPr>
      <w:r w:rsidRPr="00FC5D4A">
        <w:rPr>
          <w:sz w:val="28"/>
          <w:szCs w:val="28"/>
          <w:lang w:val="ru-RU"/>
        </w:rPr>
        <w:t>Ожидается, что доля определенных грамматических признаков будет коррелировать со сложностью текста: наиболее очевидный пример - число причастий и деепричастий, количество предлогов и союзов в тексте, число косвенных падежей. Так</w:t>
      </w:r>
      <w:r w:rsidRPr="00C120E3">
        <w:rPr>
          <w:sz w:val="28"/>
          <w:szCs w:val="28"/>
          <w:lang w:val="ru-RU"/>
        </w:rPr>
        <w:t>, в работе К. Дружкина</w:t>
      </w:r>
      <w:r w:rsidR="00C120E3" w:rsidRPr="00C120E3">
        <w:rPr>
          <w:sz w:val="28"/>
          <w:szCs w:val="28"/>
          <w:lang w:val="ru-RU"/>
        </w:rPr>
        <w:t xml:space="preserve"> (</w:t>
      </w:r>
      <w:r w:rsidR="00C120E3">
        <w:rPr>
          <w:sz w:val="28"/>
          <w:szCs w:val="28"/>
          <w:lang w:val="ru-RU"/>
        </w:rPr>
        <w:t>Дружкин 2016</w:t>
      </w:r>
      <w:r w:rsidR="00C120E3" w:rsidRPr="00C120E3">
        <w:rPr>
          <w:sz w:val="28"/>
          <w:szCs w:val="28"/>
          <w:lang w:val="ru-RU"/>
        </w:rPr>
        <w:t>)</w:t>
      </w:r>
      <w:r w:rsidRPr="00FC5D4A">
        <w:rPr>
          <w:sz w:val="28"/>
          <w:szCs w:val="28"/>
          <w:lang w:val="ru-RU"/>
        </w:rPr>
        <w:t xml:space="preserve"> одним из параметров, сильно коррелирующих со сложностью текста стала доля родительного падежа. Скорее всего это </w:t>
      </w:r>
      <w:r w:rsidRPr="00FC5D4A">
        <w:rPr>
          <w:sz w:val="28"/>
          <w:szCs w:val="28"/>
          <w:lang w:val="ru-RU"/>
        </w:rPr>
        <w:lastRenderedPageBreak/>
        <w:t>объясняется спецификой его употребления:  обычно этот падеж используется в словосочетаниях для выражения партитивных, притяжательных функций и распространяет, а, следовательно, нагружает предложение (ср. 'Я выпил чай'  -&gt; 'Я выпил чашку чая', 'Это дом'-&gt; 'Это дом моего отца')</w:t>
      </w:r>
    </w:p>
    <w:p w:rsidR="00A034AE" w:rsidRPr="00FC5D4A" w:rsidRDefault="00A034AE" w:rsidP="00AB4893">
      <w:pPr>
        <w:pStyle w:val="a8"/>
        <w:numPr>
          <w:ilvl w:val="0"/>
          <w:numId w:val="8"/>
        </w:numPr>
        <w:ind w:firstLine="709"/>
        <w:jc w:val="both"/>
        <w:rPr>
          <w:sz w:val="28"/>
          <w:szCs w:val="28"/>
          <w:lang w:val="ru-RU"/>
        </w:rPr>
        <w:sectPr w:rsidR="00A034AE" w:rsidRPr="00FC5D4A" w:rsidSect="00DA627F">
          <w:footerReference w:type="default" r:id="rId12"/>
          <w:pgSz w:w="11906" w:h="16838"/>
          <w:pgMar w:top="1134" w:right="850" w:bottom="1134" w:left="1701" w:header="708" w:footer="708" w:gutter="0"/>
          <w:cols w:space="708"/>
          <w:titlePg/>
          <w:docGrid w:linePitch="360"/>
        </w:sectPr>
      </w:pPr>
    </w:p>
    <w:p w:rsidR="00A034AE" w:rsidRPr="00095A21" w:rsidRDefault="00A034AE" w:rsidP="007A3E7E">
      <w:pPr>
        <w:pStyle w:val="a8"/>
        <w:numPr>
          <w:ilvl w:val="0"/>
          <w:numId w:val="8"/>
        </w:numPr>
        <w:rPr>
          <w:sz w:val="20"/>
          <w:szCs w:val="20"/>
          <w:lang w:val="ru-RU"/>
        </w:rPr>
      </w:pPr>
      <w:r w:rsidRPr="00095A21">
        <w:rPr>
          <w:sz w:val="20"/>
          <w:szCs w:val="20"/>
          <w:lang w:val="ru-RU"/>
        </w:rPr>
        <w:lastRenderedPageBreak/>
        <w:t xml:space="preserve"> ‘</w:t>
      </w:r>
      <w:r w:rsidRPr="00095A21">
        <w:rPr>
          <w:sz w:val="20"/>
          <w:szCs w:val="20"/>
        </w:rPr>
        <w:t>A’</w:t>
      </w:r>
    </w:p>
    <w:p w:rsidR="00A034AE" w:rsidRPr="00095A21" w:rsidRDefault="00A034AE" w:rsidP="007A3E7E">
      <w:pPr>
        <w:pStyle w:val="a8"/>
        <w:numPr>
          <w:ilvl w:val="0"/>
          <w:numId w:val="8"/>
        </w:numPr>
        <w:rPr>
          <w:sz w:val="20"/>
          <w:szCs w:val="20"/>
        </w:rPr>
      </w:pPr>
      <w:r w:rsidRPr="00095A21">
        <w:rPr>
          <w:sz w:val="20"/>
          <w:szCs w:val="20"/>
        </w:rPr>
        <w:t>‘ADV’</w:t>
      </w:r>
    </w:p>
    <w:p w:rsidR="00A034AE" w:rsidRPr="00095A21" w:rsidRDefault="00A034AE" w:rsidP="007A3E7E">
      <w:pPr>
        <w:pStyle w:val="a8"/>
        <w:numPr>
          <w:ilvl w:val="0"/>
          <w:numId w:val="8"/>
        </w:numPr>
        <w:rPr>
          <w:sz w:val="20"/>
          <w:szCs w:val="20"/>
          <w:lang w:val="ru-RU"/>
        </w:rPr>
      </w:pPr>
      <w:r w:rsidRPr="00095A21">
        <w:rPr>
          <w:sz w:val="20"/>
          <w:szCs w:val="20"/>
          <w:lang w:val="ru-RU"/>
        </w:rPr>
        <w:t>‘</w:t>
      </w:r>
      <w:r w:rsidRPr="00095A21">
        <w:rPr>
          <w:sz w:val="20"/>
          <w:szCs w:val="20"/>
        </w:rPr>
        <w:t>ADVPRO’</w:t>
      </w:r>
    </w:p>
    <w:p w:rsidR="00A034AE" w:rsidRPr="00095A21" w:rsidRDefault="00A034AE" w:rsidP="007A3E7E">
      <w:pPr>
        <w:pStyle w:val="a8"/>
        <w:numPr>
          <w:ilvl w:val="0"/>
          <w:numId w:val="8"/>
        </w:numPr>
        <w:rPr>
          <w:sz w:val="20"/>
          <w:szCs w:val="20"/>
          <w:lang w:val="ru-RU"/>
        </w:rPr>
      </w:pPr>
      <w:r w:rsidRPr="00095A21">
        <w:rPr>
          <w:sz w:val="20"/>
          <w:szCs w:val="20"/>
          <w:lang w:val="ru-RU"/>
        </w:rPr>
        <w:t>‘</w:t>
      </w:r>
      <w:r w:rsidRPr="00095A21">
        <w:rPr>
          <w:sz w:val="20"/>
          <w:szCs w:val="20"/>
        </w:rPr>
        <w:t>ANUM’</w:t>
      </w:r>
    </w:p>
    <w:p w:rsidR="00A034AE" w:rsidRPr="00095A21" w:rsidRDefault="00A034AE" w:rsidP="007A3E7E">
      <w:pPr>
        <w:pStyle w:val="a8"/>
        <w:numPr>
          <w:ilvl w:val="0"/>
          <w:numId w:val="8"/>
        </w:numPr>
        <w:rPr>
          <w:sz w:val="20"/>
          <w:szCs w:val="20"/>
          <w:lang w:val="ru-RU"/>
        </w:rPr>
      </w:pPr>
      <w:r w:rsidRPr="00095A21">
        <w:rPr>
          <w:sz w:val="20"/>
          <w:szCs w:val="20"/>
          <w:lang w:val="ru-RU"/>
        </w:rPr>
        <w:t>‘</w:t>
      </w:r>
      <w:r w:rsidRPr="00095A21">
        <w:rPr>
          <w:sz w:val="20"/>
          <w:szCs w:val="20"/>
        </w:rPr>
        <w:t>APRO’</w:t>
      </w:r>
    </w:p>
    <w:p w:rsidR="00A034AE" w:rsidRPr="00095A21" w:rsidRDefault="00A034AE" w:rsidP="007A3E7E">
      <w:pPr>
        <w:pStyle w:val="a8"/>
        <w:numPr>
          <w:ilvl w:val="0"/>
          <w:numId w:val="8"/>
        </w:numPr>
        <w:rPr>
          <w:sz w:val="20"/>
          <w:szCs w:val="20"/>
          <w:lang w:val="ru-RU"/>
        </w:rPr>
      </w:pPr>
      <w:r w:rsidRPr="00095A21">
        <w:rPr>
          <w:sz w:val="20"/>
          <w:szCs w:val="20"/>
          <w:lang w:val="ru-RU"/>
        </w:rPr>
        <w:t>‘</w:t>
      </w:r>
      <w:r w:rsidRPr="00095A21">
        <w:rPr>
          <w:sz w:val="20"/>
          <w:szCs w:val="20"/>
        </w:rPr>
        <w:t>COM’</w:t>
      </w:r>
    </w:p>
    <w:p w:rsidR="00A034AE" w:rsidRPr="00095A21" w:rsidRDefault="00A034AE" w:rsidP="007A3E7E">
      <w:pPr>
        <w:pStyle w:val="a8"/>
        <w:numPr>
          <w:ilvl w:val="0"/>
          <w:numId w:val="8"/>
        </w:numPr>
        <w:rPr>
          <w:sz w:val="20"/>
          <w:szCs w:val="20"/>
          <w:lang w:val="ru-RU"/>
        </w:rPr>
      </w:pPr>
      <w:r w:rsidRPr="00095A21">
        <w:rPr>
          <w:sz w:val="20"/>
          <w:szCs w:val="20"/>
        </w:rPr>
        <w:t>‘CONJ’</w:t>
      </w:r>
    </w:p>
    <w:p w:rsidR="00A034AE" w:rsidRPr="00095A21" w:rsidRDefault="00A034AE" w:rsidP="007A3E7E">
      <w:pPr>
        <w:pStyle w:val="a8"/>
        <w:numPr>
          <w:ilvl w:val="0"/>
          <w:numId w:val="8"/>
        </w:numPr>
        <w:rPr>
          <w:sz w:val="20"/>
          <w:szCs w:val="20"/>
          <w:lang w:val="ru-RU"/>
        </w:rPr>
      </w:pPr>
      <w:r w:rsidRPr="00095A21">
        <w:rPr>
          <w:sz w:val="20"/>
          <w:szCs w:val="20"/>
        </w:rPr>
        <w:t>‘INTJ’</w:t>
      </w:r>
    </w:p>
    <w:p w:rsidR="00A034AE" w:rsidRPr="00095A21" w:rsidRDefault="00A034AE" w:rsidP="007A3E7E">
      <w:pPr>
        <w:pStyle w:val="a8"/>
        <w:numPr>
          <w:ilvl w:val="0"/>
          <w:numId w:val="8"/>
        </w:numPr>
        <w:rPr>
          <w:sz w:val="20"/>
          <w:szCs w:val="20"/>
          <w:lang w:val="ru-RU"/>
        </w:rPr>
      </w:pPr>
      <w:r w:rsidRPr="00095A21">
        <w:rPr>
          <w:sz w:val="20"/>
          <w:szCs w:val="20"/>
        </w:rPr>
        <w:t>“NUM’</w:t>
      </w:r>
    </w:p>
    <w:p w:rsidR="00A034AE" w:rsidRPr="00095A21" w:rsidRDefault="00A034AE" w:rsidP="007A3E7E">
      <w:pPr>
        <w:pStyle w:val="a8"/>
        <w:numPr>
          <w:ilvl w:val="0"/>
          <w:numId w:val="8"/>
        </w:numPr>
        <w:rPr>
          <w:sz w:val="20"/>
          <w:szCs w:val="20"/>
        </w:rPr>
      </w:pPr>
      <w:r w:rsidRPr="00095A21">
        <w:rPr>
          <w:sz w:val="20"/>
          <w:szCs w:val="20"/>
        </w:rPr>
        <w:t>‘PART’</w:t>
      </w:r>
    </w:p>
    <w:p w:rsidR="00A034AE" w:rsidRPr="00095A21" w:rsidRDefault="00A034AE" w:rsidP="007A3E7E">
      <w:pPr>
        <w:pStyle w:val="a8"/>
        <w:numPr>
          <w:ilvl w:val="0"/>
          <w:numId w:val="8"/>
        </w:numPr>
        <w:rPr>
          <w:sz w:val="20"/>
          <w:szCs w:val="20"/>
          <w:lang w:val="ru-RU"/>
        </w:rPr>
      </w:pPr>
      <w:r w:rsidRPr="00095A21">
        <w:rPr>
          <w:sz w:val="20"/>
          <w:szCs w:val="20"/>
        </w:rPr>
        <w:t>‘PR’</w:t>
      </w:r>
    </w:p>
    <w:p w:rsidR="00A034AE" w:rsidRPr="00095A21" w:rsidRDefault="00A034AE" w:rsidP="007A3E7E">
      <w:pPr>
        <w:pStyle w:val="a8"/>
        <w:numPr>
          <w:ilvl w:val="0"/>
          <w:numId w:val="8"/>
        </w:numPr>
        <w:rPr>
          <w:sz w:val="20"/>
          <w:szCs w:val="20"/>
          <w:lang w:val="ru-RU"/>
        </w:rPr>
      </w:pPr>
      <w:r w:rsidRPr="00095A21">
        <w:rPr>
          <w:sz w:val="20"/>
          <w:szCs w:val="20"/>
          <w:lang w:val="ru-RU"/>
        </w:rPr>
        <w:t>‘</w:t>
      </w:r>
      <w:r w:rsidRPr="00095A21">
        <w:rPr>
          <w:sz w:val="20"/>
          <w:szCs w:val="20"/>
        </w:rPr>
        <w:t>S’</w:t>
      </w:r>
    </w:p>
    <w:p w:rsidR="00A034AE" w:rsidRPr="00095A21" w:rsidRDefault="00A034AE" w:rsidP="007A3E7E">
      <w:pPr>
        <w:pStyle w:val="a8"/>
        <w:numPr>
          <w:ilvl w:val="0"/>
          <w:numId w:val="8"/>
        </w:numPr>
        <w:rPr>
          <w:sz w:val="20"/>
          <w:szCs w:val="20"/>
          <w:lang w:val="ru-RU"/>
        </w:rPr>
      </w:pPr>
      <w:r w:rsidRPr="00095A21">
        <w:rPr>
          <w:sz w:val="20"/>
          <w:szCs w:val="20"/>
          <w:lang w:val="ru-RU"/>
        </w:rPr>
        <w:t>‘</w:t>
      </w:r>
      <w:r w:rsidRPr="00095A21">
        <w:rPr>
          <w:sz w:val="20"/>
          <w:szCs w:val="20"/>
        </w:rPr>
        <w:t>SPRO’</w:t>
      </w:r>
    </w:p>
    <w:p w:rsidR="00A034AE" w:rsidRPr="00095A21" w:rsidRDefault="00A034AE" w:rsidP="007A3E7E">
      <w:pPr>
        <w:pStyle w:val="a8"/>
        <w:numPr>
          <w:ilvl w:val="0"/>
          <w:numId w:val="8"/>
        </w:numPr>
        <w:rPr>
          <w:sz w:val="20"/>
          <w:szCs w:val="20"/>
          <w:lang w:val="ru-RU"/>
        </w:rPr>
      </w:pPr>
      <w:r w:rsidRPr="00095A21">
        <w:rPr>
          <w:sz w:val="20"/>
          <w:szCs w:val="20"/>
          <w:lang w:val="ru-RU"/>
        </w:rPr>
        <w:t>‘</w:t>
      </w:r>
      <w:r w:rsidRPr="00095A21">
        <w:rPr>
          <w:sz w:val="20"/>
          <w:szCs w:val="20"/>
        </w:rPr>
        <w:t>V’</w:t>
      </w:r>
    </w:p>
    <w:p w:rsidR="00A034AE" w:rsidRPr="00095A21" w:rsidRDefault="00A034AE" w:rsidP="007A3E7E">
      <w:pPr>
        <w:pStyle w:val="a8"/>
        <w:numPr>
          <w:ilvl w:val="0"/>
          <w:numId w:val="8"/>
        </w:numPr>
        <w:rPr>
          <w:sz w:val="20"/>
          <w:szCs w:val="20"/>
          <w:lang w:val="ru-RU"/>
        </w:rPr>
      </w:pPr>
      <w:r w:rsidRPr="00095A21">
        <w:rPr>
          <w:sz w:val="20"/>
          <w:szCs w:val="20"/>
          <w:lang w:val="ru-RU"/>
        </w:rPr>
        <w:t>‘</w:t>
      </w:r>
      <w:r w:rsidRPr="00095A21">
        <w:rPr>
          <w:sz w:val="20"/>
          <w:szCs w:val="20"/>
        </w:rPr>
        <w:t>наст’</w:t>
      </w:r>
    </w:p>
    <w:p w:rsidR="00A034AE" w:rsidRPr="00095A21" w:rsidRDefault="00A034AE" w:rsidP="007A3E7E">
      <w:pPr>
        <w:pStyle w:val="a8"/>
        <w:numPr>
          <w:ilvl w:val="0"/>
          <w:numId w:val="8"/>
        </w:numPr>
        <w:rPr>
          <w:sz w:val="20"/>
          <w:szCs w:val="20"/>
          <w:lang w:val="ru-RU"/>
        </w:rPr>
      </w:pPr>
      <w:r w:rsidRPr="00095A21">
        <w:rPr>
          <w:sz w:val="20"/>
          <w:szCs w:val="20"/>
          <w:lang w:val="ru-RU"/>
        </w:rPr>
        <w:t>‘</w:t>
      </w:r>
      <w:r w:rsidRPr="00095A21">
        <w:rPr>
          <w:sz w:val="20"/>
          <w:szCs w:val="20"/>
        </w:rPr>
        <w:t>непрош’</w:t>
      </w:r>
    </w:p>
    <w:p w:rsidR="00A034AE" w:rsidRPr="00095A21" w:rsidRDefault="00A034AE" w:rsidP="007A3E7E">
      <w:pPr>
        <w:pStyle w:val="a8"/>
        <w:numPr>
          <w:ilvl w:val="0"/>
          <w:numId w:val="8"/>
        </w:numPr>
        <w:rPr>
          <w:sz w:val="20"/>
          <w:szCs w:val="20"/>
        </w:rPr>
      </w:pPr>
      <w:r w:rsidRPr="00095A21">
        <w:rPr>
          <w:sz w:val="20"/>
          <w:szCs w:val="20"/>
          <w:lang w:val="ru-RU"/>
        </w:rPr>
        <w:t>‘</w:t>
      </w:r>
      <w:r w:rsidRPr="00095A21">
        <w:rPr>
          <w:sz w:val="20"/>
          <w:szCs w:val="20"/>
        </w:rPr>
        <w:t>прош’</w:t>
      </w:r>
    </w:p>
    <w:p w:rsidR="00A034AE" w:rsidRPr="00095A21" w:rsidRDefault="00A034AE" w:rsidP="007A3E7E">
      <w:pPr>
        <w:pStyle w:val="a8"/>
        <w:numPr>
          <w:ilvl w:val="0"/>
          <w:numId w:val="8"/>
        </w:numPr>
        <w:rPr>
          <w:sz w:val="20"/>
          <w:szCs w:val="20"/>
        </w:rPr>
      </w:pPr>
      <w:r w:rsidRPr="00095A21">
        <w:rPr>
          <w:sz w:val="20"/>
          <w:szCs w:val="20"/>
        </w:rPr>
        <w:t>‘вин’</w:t>
      </w:r>
    </w:p>
    <w:p w:rsidR="00A034AE" w:rsidRPr="00095A21" w:rsidRDefault="00A034AE" w:rsidP="007A3E7E">
      <w:pPr>
        <w:pStyle w:val="a8"/>
        <w:numPr>
          <w:ilvl w:val="0"/>
          <w:numId w:val="8"/>
        </w:numPr>
        <w:rPr>
          <w:sz w:val="20"/>
          <w:szCs w:val="20"/>
        </w:rPr>
      </w:pPr>
      <w:r w:rsidRPr="00095A21">
        <w:rPr>
          <w:sz w:val="20"/>
          <w:szCs w:val="20"/>
        </w:rPr>
        <w:t>‘дат’</w:t>
      </w:r>
    </w:p>
    <w:p w:rsidR="00A034AE" w:rsidRPr="00095A21" w:rsidRDefault="00A034AE" w:rsidP="007A3E7E">
      <w:pPr>
        <w:pStyle w:val="a8"/>
        <w:numPr>
          <w:ilvl w:val="0"/>
          <w:numId w:val="8"/>
        </w:numPr>
        <w:rPr>
          <w:sz w:val="20"/>
          <w:szCs w:val="20"/>
        </w:rPr>
      </w:pPr>
      <w:r w:rsidRPr="00095A21">
        <w:rPr>
          <w:sz w:val="20"/>
          <w:szCs w:val="20"/>
        </w:rPr>
        <w:t>‘зват’</w:t>
      </w:r>
    </w:p>
    <w:p w:rsidR="00A034AE" w:rsidRPr="00095A21" w:rsidRDefault="00A034AE" w:rsidP="007A3E7E">
      <w:pPr>
        <w:pStyle w:val="a8"/>
        <w:numPr>
          <w:ilvl w:val="0"/>
          <w:numId w:val="8"/>
        </w:numPr>
        <w:rPr>
          <w:sz w:val="20"/>
          <w:szCs w:val="20"/>
        </w:rPr>
      </w:pPr>
      <w:r w:rsidRPr="00095A21">
        <w:rPr>
          <w:sz w:val="20"/>
          <w:szCs w:val="20"/>
        </w:rPr>
        <w:t>‘им’</w:t>
      </w:r>
    </w:p>
    <w:p w:rsidR="00A034AE" w:rsidRPr="00095A21" w:rsidRDefault="00A034AE" w:rsidP="007A3E7E">
      <w:pPr>
        <w:pStyle w:val="a8"/>
        <w:numPr>
          <w:ilvl w:val="0"/>
          <w:numId w:val="8"/>
        </w:numPr>
        <w:rPr>
          <w:sz w:val="20"/>
          <w:szCs w:val="20"/>
        </w:rPr>
      </w:pPr>
      <w:r w:rsidRPr="00095A21">
        <w:rPr>
          <w:sz w:val="20"/>
          <w:szCs w:val="20"/>
        </w:rPr>
        <w:t>‘местн’</w:t>
      </w:r>
    </w:p>
    <w:p w:rsidR="00A034AE" w:rsidRPr="00095A21" w:rsidRDefault="00A034AE" w:rsidP="007A3E7E">
      <w:pPr>
        <w:pStyle w:val="a8"/>
        <w:numPr>
          <w:ilvl w:val="0"/>
          <w:numId w:val="8"/>
        </w:numPr>
        <w:rPr>
          <w:sz w:val="20"/>
          <w:szCs w:val="20"/>
        </w:rPr>
      </w:pPr>
      <w:r w:rsidRPr="00095A21">
        <w:rPr>
          <w:sz w:val="20"/>
          <w:szCs w:val="20"/>
        </w:rPr>
        <w:t>‘парт’</w:t>
      </w:r>
    </w:p>
    <w:p w:rsidR="00A034AE" w:rsidRPr="00095A21" w:rsidRDefault="00A034AE" w:rsidP="007A3E7E">
      <w:pPr>
        <w:pStyle w:val="a8"/>
        <w:numPr>
          <w:ilvl w:val="0"/>
          <w:numId w:val="8"/>
        </w:numPr>
        <w:rPr>
          <w:sz w:val="20"/>
          <w:szCs w:val="20"/>
        </w:rPr>
      </w:pPr>
      <w:r w:rsidRPr="00095A21">
        <w:rPr>
          <w:sz w:val="20"/>
          <w:szCs w:val="20"/>
        </w:rPr>
        <w:t>‘пр’</w:t>
      </w:r>
    </w:p>
    <w:p w:rsidR="00A034AE" w:rsidRPr="00095A21" w:rsidRDefault="00A034AE" w:rsidP="007A3E7E">
      <w:pPr>
        <w:pStyle w:val="a8"/>
        <w:numPr>
          <w:ilvl w:val="0"/>
          <w:numId w:val="8"/>
        </w:numPr>
        <w:rPr>
          <w:sz w:val="20"/>
          <w:szCs w:val="20"/>
        </w:rPr>
      </w:pPr>
      <w:r w:rsidRPr="00095A21">
        <w:rPr>
          <w:sz w:val="20"/>
          <w:szCs w:val="20"/>
        </w:rPr>
        <w:t>‘род’</w:t>
      </w:r>
    </w:p>
    <w:p w:rsidR="00A034AE" w:rsidRPr="00095A21" w:rsidRDefault="00A034AE" w:rsidP="007A3E7E">
      <w:pPr>
        <w:pStyle w:val="a8"/>
        <w:numPr>
          <w:ilvl w:val="0"/>
          <w:numId w:val="8"/>
        </w:numPr>
        <w:rPr>
          <w:sz w:val="20"/>
          <w:szCs w:val="20"/>
        </w:rPr>
      </w:pPr>
      <w:r w:rsidRPr="00095A21">
        <w:rPr>
          <w:sz w:val="20"/>
          <w:szCs w:val="20"/>
        </w:rPr>
        <w:t>‘твор’</w:t>
      </w:r>
    </w:p>
    <w:p w:rsidR="00A034AE" w:rsidRPr="00095A21" w:rsidRDefault="00A034AE" w:rsidP="007A3E7E">
      <w:pPr>
        <w:pStyle w:val="a8"/>
        <w:numPr>
          <w:ilvl w:val="0"/>
          <w:numId w:val="8"/>
        </w:numPr>
        <w:rPr>
          <w:sz w:val="20"/>
          <w:szCs w:val="20"/>
        </w:rPr>
      </w:pPr>
      <w:r w:rsidRPr="00095A21">
        <w:rPr>
          <w:sz w:val="20"/>
          <w:szCs w:val="20"/>
        </w:rPr>
        <w:t>‘ед’</w:t>
      </w:r>
    </w:p>
    <w:p w:rsidR="00A034AE" w:rsidRPr="00095A21" w:rsidRDefault="00A034AE" w:rsidP="007A3E7E">
      <w:pPr>
        <w:pStyle w:val="a8"/>
        <w:numPr>
          <w:ilvl w:val="0"/>
          <w:numId w:val="8"/>
        </w:numPr>
        <w:rPr>
          <w:sz w:val="20"/>
          <w:szCs w:val="20"/>
        </w:rPr>
      </w:pPr>
      <w:r w:rsidRPr="00095A21">
        <w:rPr>
          <w:sz w:val="20"/>
          <w:szCs w:val="20"/>
        </w:rPr>
        <w:t>‘мн’</w:t>
      </w:r>
    </w:p>
    <w:p w:rsidR="00A034AE" w:rsidRPr="00095A21" w:rsidRDefault="00A034AE" w:rsidP="007A3E7E">
      <w:pPr>
        <w:pStyle w:val="a8"/>
        <w:numPr>
          <w:ilvl w:val="0"/>
          <w:numId w:val="8"/>
        </w:numPr>
        <w:rPr>
          <w:sz w:val="20"/>
          <w:szCs w:val="20"/>
        </w:rPr>
      </w:pPr>
      <w:r w:rsidRPr="00095A21">
        <w:rPr>
          <w:sz w:val="20"/>
          <w:szCs w:val="20"/>
        </w:rPr>
        <w:t>‘деепр’</w:t>
      </w:r>
    </w:p>
    <w:p w:rsidR="00A034AE" w:rsidRPr="00095A21" w:rsidRDefault="00A034AE" w:rsidP="007A3E7E">
      <w:pPr>
        <w:pStyle w:val="a8"/>
        <w:numPr>
          <w:ilvl w:val="0"/>
          <w:numId w:val="8"/>
        </w:numPr>
        <w:rPr>
          <w:sz w:val="20"/>
          <w:szCs w:val="20"/>
        </w:rPr>
      </w:pPr>
      <w:r w:rsidRPr="00095A21">
        <w:rPr>
          <w:sz w:val="20"/>
          <w:szCs w:val="20"/>
        </w:rPr>
        <w:t>‘изъяв’</w:t>
      </w:r>
    </w:p>
    <w:p w:rsidR="00A034AE" w:rsidRPr="00095A21" w:rsidRDefault="00A034AE" w:rsidP="007A3E7E">
      <w:pPr>
        <w:pStyle w:val="a8"/>
        <w:numPr>
          <w:ilvl w:val="0"/>
          <w:numId w:val="8"/>
        </w:numPr>
        <w:rPr>
          <w:sz w:val="20"/>
          <w:szCs w:val="20"/>
        </w:rPr>
      </w:pPr>
      <w:r w:rsidRPr="00095A21">
        <w:rPr>
          <w:sz w:val="20"/>
          <w:szCs w:val="20"/>
        </w:rPr>
        <w:t>‘инф’</w:t>
      </w:r>
    </w:p>
    <w:p w:rsidR="00A034AE" w:rsidRPr="00095A21" w:rsidRDefault="00A034AE" w:rsidP="007A3E7E">
      <w:pPr>
        <w:pStyle w:val="a8"/>
        <w:numPr>
          <w:ilvl w:val="0"/>
          <w:numId w:val="8"/>
        </w:numPr>
        <w:rPr>
          <w:sz w:val="20"/>
          <w:szCs w:val="20"/>
        </w:rPr>
      </w:pPr>
      <w:r w:rsidRPr="00095A21">
        <w:rPr>
          <w:sz w:val="20"/>
          <w:szCs w:val="20"/>
        </w:rPr>
        <w:t>‘пов’</w:t>
      </w:r>
    </w:p>
    <w:p w:rsidR="00A034AE" w:rsidRPr="00095A21" w:rsidRDefault="00A034AE" w:rsidP="007A3E7E">
      <w:pPr>
        <w:pStyle w:val="a8"/>
        <w:numPr>
          <w:ilvl w:val="0"/>
          <w:numId w:val="8"/>
        </w:numPr>
        <w:rPr>
          <w:sz w:val="20"/>
          <w:szCs w:val="20"/>
        </w:rPr>
      </w:pPr>
      <w:r w:rsidRPr="00095A21">
        <w:rPr>
          <w:sz w:val="20"/>
          <w:szCs w:val="20"/>
        </w:rPr>
        <w:t>‘прич’</w:t>
      </w:r>
    </w:p>
    <w:p w:rsidR="00A034AE" w:rsidRPr="00095A21" w:rsidRDefault="00A034AE" w:rsidP="007A3E7E">
      <w:pPr>
        <w:pStyle w:val="a8"/>
        <w:numPr>
          <w:ilvl w:val="0"/>
          <w:numId w:val="8"/>
        </w:numPr>
        <w:rPr>
          <w:sz w:val="20"/>
          <w:szCs w:val="20"/>
        </w:rPr>
      </w:pPr>
      <w:r w:rsidRPr="00095A21">
        <w:rPr>
          <w:sz w:val="20"/>
          <w:szCs w:val="20"/>
        </w:rPr>
        <w:t>‘кр’</w:t>
      </w:r>
    </w:p>
    <w:p w:rsidR="00A034AE" w:rsidRPr="00095A21" w:rsidRDefault="00A034AE" w:rsidP="007A3E7E">
      <w:pPr>
        <w:pStyle w:val="a8"/>
        <w:numPr>
          <w:ilvl w:val="0"/>
          <w:numId w:val="8"/>
        </w:numPr>
        <w:rPr>
          <w:sz w:val="20"/>
          <w:szCs w:val="20"/>
        </w:rPr>
      </w:pPr>
      <w:r w:rsidRPr="00095A21">
        <w:rPr>
          <w:sz w:val="20"/>
          <w:szCs w:val="20"/>
        </w:rPr>
        <w:lastRenderedPageBreak/>
        <w:t>‘полн’</w:t>
      </w:r>
    </w:p>
    <w:p w:rsidR="00A034AE" w:rsidRPr="00095A21" w:rsidRDefault="00A034AE" w:rsidP="007A3E7E">
      <w:pPr>
        <w:pStyle w:val="a8"/>
        <w:numPr>
          <w:ilvl w:val="0"/>
          <w:numId w:val="8"/>
        </w:numPr>
        <w:rPr>
          <w:sz w:val="20"/>
          <w:szCs w:val="20"/>
        </w:rPr>
      </w:pPr>
      <w:r w:rsidRPr="00095A21">
        <w:rPr>
          <w:sz w:val="20"/>
          <w:szCs w:val="20"/>
        </w:rPr>
        <w:t>‘притяж’</w:t>
      </w:r>
    </w:p>
    <w:p w:rsidR="00A034AE" w:rsidRPr="00095A21" w:rsidRDefault="00A034AE" w:rsidP="007A3E7E">
      <w:pPr>
        <w:pStyle w:val="a8"/>
        <w:numPr>
          <w:ilvl w:val="0"/>
          <w:numId w:val="8"/>
        </w:numPr>
        <w:rPr>
          <w:sz w:val="20"/>
          <w:szCs w:val="20"/>
        </w:rPr>
      </w:pPr>
      <w:r w:rsidRPr="00095A21">
        <w:rPr>
          <w:sz w:val="20"/>
          <w:szCs w:val="20"/>
        </w:rPr>
        <w:t>‘1-л’</w:t>
      </w:r>
    </w:p>
    <w:p w:rsidR="00A034AE" w:rsidRPr="00095A21" w:rsidRDefault="00A034AE" w:rsidP="007A3E7E">
      <w:pPr>
        <w:pStyle w:val="a8"/>
        <w:numPr>
          <w:ilvl w:val="0"/>
          <w:numId w:val="8"/>
        </w:numPr>
        <w:rPr>
          <w:sz w:val="20"/>
          <w:szCs w:val="20"/>
        </w:rPr>
      </w:pPr>
      <w:r w:rsidRPr="00095A21">
        <w:rPr>
          <w:sz w:val="20"/>
          <w:szCs w:val="20"/>
        </w:rPr>
        <w:t>‘2-л’</w:t>
      </w:r>
    </w:p>
    <w:p w:rsidR="00A034AE" w:rsidRPr="00095A21" w:rsidRDefault="00A034AE" w:rsidP="007A3E7E">
      <w:pPr>
        <w:pStyle w:val="a8"/>
        <w:numPr>
          <w:ilvl w:val="0"/>
          <w:numId w:val="8"/>
        </w:numPr>
        <w:rPr>
          <w:sz w:val="20"/>
          <w:szCs w:val="20"/>
        </w:rPr>
      </w:pPr>
      <w:r w:rsidRPr="00095A21">
        <w:rPr>
          <w:sz w:val="20"/>
          <w:szCs w:val="20"/>
        </w:rPr>
        <w:t>‘3-л’</w:t>
      </w:r>
    </w:p>
    <w:p w:rsidR="00A034AE" w:rsidRPr="00095A21" w:rsidRDefault="00A034AE" w:rsidP="007A3E7E">
      <w:pPr>
        <w:pStyle w:val="a8"/>
        <w:numPr>
          <w:ilvl w:val="0"/>
          <w:numId w:val="8"/>
        </w:numPr>
        <w:rPr>
          <w:sz w:val="20"/>
          <w:szCs w:val="20"/>
        </w:rPr>
      </w:pPr>
      <w:r w:rsidRPr="00095A21">
        <w:rPr>
          <w:sz w:val="20"/>
          <w:szCs w:val="20"/>
        </w:rPr>
        <w:t>‘жен’</w:t>
      </w:r>
    </w:p>
    <w:p w:rsidR="00A034AE" w:rsidRPr="00095A21" w:rsidRDefault="00A034AE" w:rsidP="007A3E7E">
      <w:pPr>
        <w:pStyle w:val="a8"/>
        <w:numPr>
          <w:ilvl w:val="0"/>
          <w:numId w:val="8"/>
        </w:numPr>
        <w:rPr>
          <w:sz w:val="20"/>
          <w:szCs w:val="20"/>
        </w:rPr>
      </w:pPr>
      <w:r w:rsidRPr="00095A21">
        <w:rPr>
          <w:sz w:val="20"/>
          <w:szCs w:val="20"/>
        </w:rPr>
        <w:t>‘муж’</w:t>
      </w:r>
    </w:p>
    <w:p w:rsidR="00A034AE" w:rsidRPr="00095A21" w:rsidRDefault="00A034AE" w:rsidP="007A3E7E">
      <w:pPr>
        <w:pStyle w:val="a8"/>
        <w:numPr>
          <w:ilvl w:val="0"/>
          <w:numId w:val="8"/>
        </w:numPr>
        <w:rPr>
          <w:sz w:val="20"/>
          <w:szCs w:val="20"/>
        </w:rPr>
      </w:pPr>
      <w:r w:rsidRPr="00095A21">
        <w:rPr>
          <w:sz w:val="20"/>
          <w:szCs w:val="20"/>
        </w:rPr>
        <w:t>‘сред’</w:t>
      </w:r>
    </w:p>
    <w:p w:rsidR="00A034AE" w:rsidRPr="00095A21" w:rsidRDefault="00A034AE" w:rsidP="007A3E7E">
      <w:pPr>
        <w:pStyle w:val="a8"/>
        <w:numPr>
          <w:ilvl w:val="0"/>
          <w:numId w:val="8"/>
        </w:numPr>
        <w:rPr>
          <w:sz w:val="20"/>
          <w:szCs w:val="20"/>
        </w:rPr>
      </w:pPr>
      <w:r w:rsidRPr="00095A21">
        <w:rPr>
          <w:sz w:val="20"/>
          <w:szCs w:val="20"/>
        </w:rPr>
        <w:t>‘несов’</w:t>
      </w:r>
    </w:p>
    <w:p w:rsidR="00A034AE" w:rsidRPr="00095A21" w:rsidRDefault="00A034AE" w:rsidP="007A3E7E">
      <w:pPr>
        <w:pStyle w:val="a8"/>
        <w:numPr>
          <w:ilvl w:val="0"/>
          <w:numId w:val="8"/>
        </w:numPr>
        <w:rPr>
          <w:sz w:val="20"/>
          <w:szCs w:val="20"/>
        </w:rPr>
      </w:pPr>
      <w:r w:rsidRPr="00095A21">
        <w:rPr>
          <w:sz w:val="20"/>
          <w:szCs w:val="20"/>
        </w:rPr>
        <w:t>‘сов’</w:t>
      </w:r>
    </w:p>
    <w:p w:rsidR="00A034AE" w:rsidRPr="00095A21" w:rsidRDefault="00A034AE" w:rsidP="007A3E7E">
      <w:pPr>
        <w:pStyle w:val="a8"/>
        <w:numPr>
          <w:ilvl w:val="0"/>
          <w:numId w:val="8"/>
        </w:numPr>
        <w:rPr>
          <w:sz w:val="20"/>
          <w:szCs w:val="20"/>
        </w:rPr>
      </w:pPr>
      <w:r w:rsidRPr="00095A21">
        <w:rPr>
          <w:sz w:val="20"/>
          <w:szCs w:val="20"/>
        </w:rPr>
        <w:t>‘действ’</w:t>
      </w:r>
    </w:p>
    <w:p w:rsidR="00A034AE" w:rsidRPr="00095A21" w:rsidRDefault="00A034AE" w:rsidP="007A3E7E">
      <w:pPr>
        <w:pStyle w:val="a8"/>
        <w:numPr>
          <w:ilvl w:val="0"/>
          <w:numId w:val="8"/>
        </w:numPr>
        <w:rPr>
          <w:sz w:val="20"/>
          <w:szCs w:val="20"/>
        </w:rPr>
      </w:pPr>
      <w:r w:rsidRPr="00095A21">
        <w:rPr>
          <w:sz w:val="20"/>
          <w:szCs w:val="20"/>
        </w:rPr>
        <w:t>‘страд’</w:t>
      </w:r>
    </w:p>
    <w:p w:rsidR="00A034AE" w:rsidRPr="00095A21" w:rsidRDefault="00A034AE" w:rsidP="007A3E7E">
      <w:pPr>
        <w:pStyle w:val="a8"/>
        <w:numPr>
          <w:ilvl w:val="0"/>
          <w:numId w:val="8"/>
        </w:numPr>
        <w:rPr>
          <w:sz w:val="20"/>
          <w:szCs w:val="20"/>
        </w:rPr>
      </w:pPr>
      <w:r w:rsidRPr="00095A21">
        <w:rPr>
          <w:sz w:val="20"/>
          <w:szCs w:val="20"/>
        </w:rPr>
        <w:t>‘неод’</w:t>
      </w:r>
    </w:p>
    <w:p w:rsidR="00A034AE" w:rsidRPr="00095A21" w:rsidRDefault="00A034AE" w:rsidP="007A3E7E">
      <w:pPr>
        <w:pStyle w:val="a8"/>
        <w:numPr>
          <w:ilvl w:val="0"/>
          <w:numId w:val="8"/>
        </w:numPr>
        <w:rPr>
          <w:sz w:val="20"/>
          <w:szCs w:val="20"/>
        </w:rPr>
      </w:pPr>
      <w:r w:rsidRPr="00095A21">
        <w:rPr>
          <w:sz w:val="20"/>
          <w:szCs w:val="20"/>
        </w:rPr>
        <w:t>‘од’</w:t>
      </w:r>
    </w:p>
    <w:p w:rsidR="00A034AE" w:rsidRPr="00095A21" w:rsidRDefault="00A034AE" w:rsidP="007A3E7E">
      <w:pPr>
        <w:pStyle w:val="a8"/>
        <w:numPr>
          <w:ilvl w:val="0"/>
          <w:numId w:val="8"/>
        </w:numPr>
        <w:rPr>
          <w:sz w:val="20"/>
          <w:szCs w:val="20"/>
        </w:rPr>
      </w:pPr>
      <w:r w:rsidRPr="00095A21">
        <w:rPr>
          <w:sz w:val="20"/>
          <w:szCs w:val="20"/>
        </w:rPr>
        <w:t>‘нп’</w:t>
      </w:r>
    </w:p>
    <w:p w:rsidR="00A034AE" w:rsidRPr="00095A21" w:rsidRDefault="00A034AE" w:rsidP="007A3E7E">
      <w:pPr>
        <w:pStyle w:val="a8"/>
        <w:numPr>
          <w:ilvl w:val="0"/>
          <w:numId w:val="8"/>
        </w:numPr>
        <w:rPr>
          <w:sz w:val="20"/>
          <w:szCs w:val="20"/>
        </w:rPr>
      </w:pPr>
      <w:r w:rsidRPr="00095A21">
        <w:rPr>
          <w:sz w:val="20"/>
          <w:szCs w:val="20"/>
        </w:rPr>
        <w:t>‘пе’</w:t>
      </w:r>
    </w:p>
    <w:p w:rsidR="00A034AE" w:rsidRPr="00095A21" w:rsidRDefault="00A034AE" w:rsidP="007A3E7E">
      <w:pPr>
        <w:pStyle w:val="a8"/>
        <w:numPr>
          <w:ilvl w:val="0"/>
          <w:numId w:val="8"/>
        </w:numPr>
        <w:rPr>
          <w:sz w:val="20"/>
          <w:szCs w:val="20"/>
        </w:rPr>
      </w:pPr>
      <w:r w:rsidRPr="00095A21">
        <w:rPr>
          <w:sz w:val="20"/>
          <w:szCs w:val="20"/>
        </w:rPr>
        <w:t>‘A_sentence’</w:t>
      </w:r>
    </w:p>
    <w:p w:rsidR="00A034AE" w:rsidRPr="00095A21" w:rsidRDefault="00A034AE" w:rsidP="007A3E7E">
      <w:pPr>
        <w:pStyle w:val="a8"/>
        <w:numPr>
          <w:ilvl w:val="0"/>
          <w:numId w:val="8"/>
        </w:numPr>
        <w:rPr>
          <w:sz w:val="20"/>
          <w:szCs w:val="20"/>
        </w:rPr>
      </w:pPr>
      <w:r w:rsidRPr="00095A21">
        <w:rPr>
          <w:sz w:val="20"/>
          <w:szCs w:val="20"/>
        </w:rPr>
        <w:t>‘ADV_sentence’</w:t>
      </w:r>
    </w:p>
    <w:p w:rsidR="00A034AE" w:rsidRPr="00095A21" w:rsidRDefault="00A034AE" w:rsidP="007A3E7E">
      <w:pPr>
        <w:pStyle w:val="a8"/>
        <w:numPr>
          <w:ilvl w:val="0"/>
          <w:numId w:val="8"/>
        </w:numPr>
        <w:rPr>
          <w:sz w:val="20"/>
          <w:szCs w:val="20"/>
        </w:rPr>
      </w:pPr>
      <w:r w:rsidRPr="00095A21">
        <w:rPr>
          <w:sz w:val="20"/>
          <w:szCs w:val="20"/>
        </w:rPr>
        <w:t>‘ADVPRO_sentence’</w:t>
      </w:r>
    </w:p>
    <w:p w:rsidR="00A034AE" w:rsidRPr="00095A21" w:rsidRDefault="00A034AE" w:rsidP="007A3E7E">
      <w:pPr>
        <w:pStyle w:val="a8"/>
        <w:numPr>
          <w:ilvl w:val="0"/>
          <w:numId w:val="8"/>
        </w:numPr>
        <w:rPr>
          <w:sz w:val="20"/>
          <w:szCs w:val="20"/>
        </w:rPr>
      </w:pPr>
      <w:r w:rsidRPr="00095A21">
        <w:rPr>
          <w:sz w:val="20"/>
          <w:szCs w:val="20"/>
        </w:rPr>
        <w:t>‘ANUM_sentence’</w:t>
      </w:r>
    </w:p>
    <w:p w:rsidR="00A034AE" w:rsidRPr="00095A21" w:rsidRDefault="00A034AE" w:rsidP="007A3E7E">
      <w:pPr>
        <w:pStyle w:val="a8"/>
        <w:numPr>
          <w:ilvl w:val="0"/>
          <w:numId w:val="8"/>
        </w:numPr>
        <w:rPr>
          <w:sz w:val="20"/>
          <w:szCs w:val="20"/>
        </w:rPr>
      </w:pPr>
      <w:r w:rsidRPr="00095A21">
        <w:rPr>
          <w:sz w:val="20"/>
          <w:szCs w:val="20"/>
        </w:rPr>
        <w:t>‘APRO_sentence’</w:t>
      </w:r>
    </w:p>
    <w:p w:rsidR="00A034AE" w:rsidRPr="00095A21" w:rsidRDefault="00A034AE" w:rsidP="007A3E7E">
      <w:pPr>
        <w:pStyle w:val="a8"/>
        <w:numPr>
          <w:ilvl w:val="0"/>
          <w:numId w:val="8"/>
        </w:numPr>
        <w:rPr>
          <w:sz w:val="20"/>
          <w:szCs w:val="20"/>
        </w:rPr>
      </w:pPr>
      <w:r w:rsidRPr="00095A21">
        <w:rPr>
          <w:sz w:val="20"/>
          <w:szCs w:val="20"/>
        </w:rPr>
        <w:t>‘COM_sentence’</w:t>
      </w:r>
    </w:p>
    <w:p w:rsidR="00A034AE" w:rsidRPr="00095A21" w:rsidRDefault="00A034AE" w:rsidP="007A3E7E">
      <w:pPr>
        <w:pStyle w:val="a8"/>
        <w:numPr>
          <w:ilvl w:val="0"/>
          <w:numId w:val="8"/>
        </w:numPr>
        <w:rPr>
          <w:sz w:val="20"/>
          <w:szCs w:val="20"/>
        </w:rPr>
      </w:pPr>
      <w:r w:rsidRPr="00095A21">
        <w:rPr>
          <w:sz w:val="20"/>
          <w:szCs w:val="20"/>
        </w:rPr>
        <w:t>‘CONJ_sentence’</w:t>
      </w:r>
    </w:p>
    <w:p w:rsidR="00A034AE" w:rsidRPr="00095A21" w:rsidRDefault="00A034AE" w:rsidP="007A3E7E">
      <w:pPr>
        <w:pStyle w:val="a8"/>
        <w:numPr>
          <w:ilvl w:val="0"/>
          <w:numId w:val="8"/>
        </w:numPr>
        <w:rPr>
          <w:sz w:val="20"/>
          <w:szCs w:val="20"/>
        </w:rPr>
      </w:pPr>
      <w:r w:rsidRPr="00095A21">
        <w:rPr>
          <w:sz w:val="20"/>
          <w:szCs w:val="20"/>
        </w:rPr>
        <w:t>‘INTJ_sentence’</w:t>
      </w:r>
    </w:p>
    <w:p w:rsidR="00A034AE" w:rsidRPr="00095A21" w:rsidRDefault="00A034AE" w:rsidP="007A3E7E">
      <w:pPr>
        <w:pStyle w:val="a8"/>
        <w:numPr>
          <w:ilvl w:val="0"/>
          <w:numId w:val="8"/>
        </w:numPr>
        <w:rPr>
          <w:sz w:val="20"/>
          <w:szCs w:val="20"/>
        </w:rPr>
      </w:pPr>
      <w:r w:rsidRPr="00095A21">
        <w:rPr>
          <w:sz w:val="20"/>
          <w:szCs w:val="20"/>
        </w:rPr>
        <w:t>“NUM_sentence’</w:t>
      </w:r>
    </w:p>
    <w:p w:rsidR="00A034AE" w:rsidRPr="00095A21" w:rsidRDefault="00A034AE" w:rsidP="007A3E7E">
      <w:pPr>
        <w:pStyle w:val="a8"/>
        <w:numPr>
          <w:ilvl w:val="0"/>
          <w:numId w:val="8"/>
        </w:numPr>
        <w:rPr>
          <w:sz w:val="20"/>
          <w:szCs w:val="20"/>
        </w:rPr>
      </w:pPr>
      <w:r w:rsidRPr="00095A21">
        <w:rPr>
          <w:sz w:val="20"/>
          <w:szCs w:val="20"/>
        </w:rPr>
        <w:t>‘PART_sentence’</w:t>
      </w:r>
    </w:p>
    <w:p w:rsidR="00A034AE" w:rsidRPr="00095A21" w:rsidRDefault="00A034AE" w:rsidP="007A3E7E">
      <w:pPr>
        <w:pStyle w:val="a8"/>
        <w:numPr>
          <w:ilvl w:val="0"/>
          <w:numId w:val="8"/>
        </w:numPr>
        <w:rPr>
          <w:sz w:val="20"/>
          <w:szCs w:val="20"/>
        </w:rPr>
      </w:pPr>
      <w:r w:rsidRPr="00095A21">
        <w:rPr>
          <w:sz w:val="20"/>
          <w:szCs w:val="20"/>
        </w:rPr>
        <w:t>‘PR_sentence’</w:t>
      </w:r>
    </w:p>
    <w:p w:rsidR="00A034AE" w:rsidRPr="00095A21" w:rsidRDefault="00A034AE" w:rsidP="007A3E7E">
      <w:pPr>
        <w:pStyle w:val="a8"/>
        <w:numPr>
          <w:ilvl w:val="0"/>
          <w:numId w:val="8"/>
        </w:numPr>
        <w:rPr>
          <w:sz w:val="20"/>
          <w:szCs w:val="20"/>
        </w:rPr>
      </w:pPr>
      <w:r w:rsidRPr="00095A21">
        <w:rPr>
          <w:sz w:val="20"/>
          <w:szCs w:val="20"/>
        </w:rPr>
        <w:t>‘S_sentence’</w:t>
      </w:r>
    </w:p>
    <w:p w:rsidR="00A034AE" w:rsidRPr="00095A21" w:rsidRDefault="00A034AE" w:rsidP="007A3E7E">
      <w:pPr>
        <w:pStyle w:val="a8"/>
        <w:numPr>
          <w:ilvl w:val="0"/>
          <w:numId w:val="8"/>
        </w:numPr>
        <w:rPr>
          <w:sz w:val="20"/>
          <w:szCs w:val="20"/>
        </w:rPr>
      </w:pPr>
      <w:r w:rsidRPr="00095A21">
        <w:rPr>
          <w:sz w:val="20"/>
          <w:szCs w:val="20"/>
        </w:rPr>
        <w:t>‘SPRO_sentence’</w:t>
      </w:r>
    </w:p>
    <w:p w:rsidR="00A034AE" w:rsidRPr="00095A21" w:rsidRDefault="00A034AE" w:rsidP="007A3E7E">
      <w:pPr>
        <w:pStyle w:val="a8"/>
        <w:numPr>
          <w:ilvl w:val="0"/>
          <w:numId w:val="8"/>
        </w:numPr>
        <w:rPr>
          <w:sz w:val="20"/>
          <w:szCs w:val="20"/>
        </w:rPr>
      </w:pPr>
      <w:r w:rsidRPr="00095A21">
        <w:rPr>
          <w:sz w:val="20"/>
          <w:szCs w:val="20"/>
        </w:rPr>
        <w:t>‘V_sentence’</w:t>
      </w:r>
    </w:p>
    <w:p w:rsidR="00A034AE" w:rsidRPr="00095A21" w:rsidRDefault="00A034AE" w:rsidP="007A3E7E">
      <w:pPr>
        <w:pStyle w:val="a8"/>
        <w:numPr>
          <w:ilvl w:val="0"/>
          <w:numId w:val="8"/>
        </w:numPr>
        <w:rPr>
          <w:sz w:val="20"/>
          <w:szCs w:val="20"/>
        </w:rPr>
      </w:pPr>
      <w:r w:rsidRPr="00095A21">
        <w:rPr>
          <w:sz w:val="20"/>
          <w:szCs w:val="20"/>
        </w:rPr>
        <w:t>‘наст_sentence’</w:t>
      </w:r>
    </w:p>
    <w:p w:rsidR="00A034AE" w:rsidRPr="00095A21" w:rsidRDefault="00A034AE" w:rsidP="007A3E7E">
      <w:pPr>
        <w:pStyle w:val="a8"/>
        <w:numPr>
          <w:ilvl w:val="0"/>
          <w:numId w:val="8"/>
        </w:numPr>
        <w:rPr>
          <w:sz w:val="20"/>
          <w:szCs w:val="20"/>
        </w:rPr>
      </w:pPr>
      <w:r w:rsidRPr="00095A21">
        <w:rPr>
          <w:sz w:val="20"/>
          <w:szCs w:val="20"/>
        </w:rPr>
        <w:t>‘непрош_sentence’</w:t>
      </w:r>
    </w:p>
    <w:p w:rsidR="00A034AE" w:rsidRPr="00095A21" w:rsidRDefault="00A034AE" w:rsidP="007A3E7E">
      <w:pPr>
        <w:pStyle w:val="a8"/>
        <w:numPr>
          <w:ilvl w:val="0"/>
          <w:numId w:val="8"/>
        </w:numPr>
        <w:rPr>
          <w:sz w:val="20"/>
          <w:szCs w:val="20"/>
        </w:rPr>
      </w:pPr>
      <w:r w:rsidRPr="00095A21">
        <w:rPr>
          <w:sz w:val="20"/>
          <w:szCs w:val="20"/>
        </w:rPr>
        <w:t>‘прош_sentence’</w:t>
      </w:r>
    </w:p>
    <w:p w:rsidR="00A034AE" w:rsidRPr="00095A21" w:rsidRDefault="00A034AE" w:rsidP="007A3E7E">
      <w:pPr>
        <w:pStyle w:val="a8"/>
        <w:numPr>
          <w:ilvl w:val="0"/>
          <w:numId w:val="8"/>
        </w:numPr>
        <w:rPr>
          <w:sz w:val="20"/>
          <w:szCs w:val="20"/>
        </w:rPr>
      </w:pPr>
      <w:r w:rsidRPr="00095A21">
        <w:rPr>
          <w:sz w:val="20"/>
          <w:szCs w:val="20"/>
        </w:rPr>
        <w:t>‘вин_sentence’</w:t>
      </w:r>
    </w:p>
    <w:p w:rsidR="00A034AE" w:rsidRPr="00095A21" w:rsidRDefault="00A034AE" w:rsidP="007A3E7E">
      <w:pPr>
        <w:pStyle w:val="a8"/>
        <w:numPr>
          <w:ilvl w:val="0"/>
          <w:numId w:val="8"/>
        </w:numPr>
        <w:rPr>
          <w:sz w:val="20"/>
          <w:szCs w:val="20"/>
        </w:rPr>
      </w:pPr>
      <w:r w:rsidRPr="00095A21">
        <w:rPr>
          <w:sz w:val="20"/>
          <w:szCs w:val="20"/>
        </w:rPr>
        <w:lastRenderedPageBreak/>
        <w:t>‘дат_sentence’</w:t>
      </w:r>
    </w:p>
    <w:p w:rsidR="00A034AE" w:rsidRPr="00095A21" w:rsidRDefault="00A034AE" w:rsidP="007A3E7E">
      <w:pPr>
        <w:pStyle w:val="a8"/>
        <w:numPr>
          <w:ilvl w:val="0"/>
          <w:numId w:val="8"/>
        </w:numPr>
        <w:rPr>
          <w:sz w:val="20"/>
          <w:szCs w:val="20"/>
        </w:rPr>
      </w:pPr>
      <w:r w:rsidRPr="00095A21">
        <w:rPr>
          <w:sz w:val="20"/>
          <w:szCs w:val="20"/>
        </w:rPr>
        <w:t>‘зват_sentence’</w:t>
      </w:r>
    </w:p>
    <w:p w:rsidR="00A034AE" w:rsidRPr="00095A21" w:rsidRDefault="00A034AE" w:rsidP="007A3E7E">
      <w:pPr>
        <w:pStyle w:val="a8"/>
        <w:numPr>
          <w:ilvl w:val="0"/>
          <w:numId w:val="8"/>
        </w:numPr>
        <w:rPr>
          <w:sz w:val="20"/>
          <w:szCs w:val="20"/>
        </w:rPr>
      </w:pPr>
      <w:r w:rsidRPr="00095A21">
        <w:rPr>
          <w:sz w:val="20"/>
          <w:szCs w:val="20"/>
        </w:rPr>
        <w:t>‘им_sentence’</w:t>
      </w:r>
    </w:p>
    <w:p w:rsidR="00A034AE" w:rsidRPr="00095A21" w:rsidRDefault="00A034AE" w:rsidP="007A3E7E">
      <w:pPr>
        <w:pStyle w:val="a8"/>
        <w:numPr>
          <w:ilvl w:val="0"/>
          <w:numId w:val="8"/>
        </w:numPr>
        <w:rPr>
          <w:sz w:val="20"/>
          <w:szCs w:val="20"/>
        </w:rPr>
      </w:pPr>
      <w:r w:rsidRPr="00095A21">
        <w:rPr>
          <w:sz w:val="20"/>
          <w:szCs w:val="20"/>
        </w:rPr>
        <w:t>‘местн_sentence’</w:t>
      </w:r>
    </w:p>
    <w:p w:rsidR="00A034AE" w:rsidRPr="00095A21" w:rsidRDefault="00A034AE" w:rsidP="007A3E7E">
      <w:pPr>
        <w:pStyle w:val="a8"/>
        <w:numPr>
          <w:ilvl w:val="0"/>
          <w:numId w:val="8"/>
        </w:numPr>
        <w:rPr>
          <w:sz w:val="20"/>
          <w:szCs w:val="20"/>
        </w:rPr>
      </w:pPr>
      <w:r w:rsidRPr="00095A21">
        <w:rPr>
          <w:sz w:val="20"/>
          <w:szCs w:val="20"/>
        </w:rPr>
        <w:t>‘парт_sentence’</w:t>
      </w:r>
    </w:p>
    <w:p w:rsidR="00A034AE" w:rsidRPr="00095A21" w:rsidRDefault="00A034AE" w:rsidP="007A3E7E">
      <w:pPr>
        <w:pStyle w:val="a8"/>
        <w:numPr>
          <w:ilvl w:val="0"/>
          <w:numId w:val="8"/>
        </w:numPr>
        <w:rPr>
          <w:sz w:val="20"/>
          <w:szCs w:val="20"/>
        </w:rPr>
      </w:pPr>
      <w:r w:rsidRPr="00095A21">
        <w:rPr>
          <w:sz w:val="20"/>
          <w:szCs w:val="20"/>
        </w:rPr>
        <w:t>‘пр_sentence’</w:t>
      </w:r>
    </w:p>
    <w:p w:rsidR="00A034AE" w:rsidRPr="00095A21" w:rsidRDefault="00095A21" w:rsidP="007A3E7E">
      <w:pPr>
        <w:pStyle w:val="a8"/>
        <w:numPr>
          <w:ilvl w:val="0"/>
          <w:numId w:val="8"/>
        </w:numPr>
        <w:rPr>
          <w:sz w:val="20"/>
          <w:szCs w:val="20"/>
        </w:rPr>
      </w:pPr>
      <w:r>
        <w:rPr>
          <w:sz w:val="20"/>
          <w:szCs w:val="20"/>
        </w:rPr>
        <w:t>‘род_sentence</w:t>
      </w:r>
    </w:p>
    <w:p w:rsidR="00A034AE" w:rsidRPr="00095A21" w:rsidRDefault="00A034AE" w:rsidP="007A3E7E">
      <w:pPr>
        <w:pStyle w:val="a8"/>
        <w:numPr>
          <w:ilvl w:val="0"/>
          <w:numId w:val="8"/>
        </w:numPr>
        <w:ind w:left="0" w:firstLine="0"/>
        <w:rPr>
          <w:sz w:val="20"/>
          <w:szCs w:val="20"/>
        </w:rPr>
      </w:pPr>
      <w:r w:rsidRPr="00095A21">
        <w:rPr>
          <w:sz w:val="20"/>
          <w:szCs w:val="20"/>
        </w:rPr>
        <w:t>‘твор_sentence’</w:t>
      </w:r>
    </w:p>
    <w:p w:rsidR="00A034AE" w:rsidRPr="00095A21" w:rsidRDefault="00A034AE" w:rsidP="007A3E7E">
      <w:pPr>
        <w:pStyle w:val="a8"/>
        <w:numPr>
          <w:ilvl w:val="0"/>
          <w:numId w:val="8"/>
        </w:numPr>
        <w:ind w:left="0" w:firstLine="0"/>
        <w:rPr>
          <w:sz w:val="20"/>
          <w:szCs w:val="20"/>
        </w:rPr>
      </w:pPr>
      <w:r w:rsidRPr="00095A21">
        <w:rPr>
          <w:sz w:val="20"/>
          <w:szCs w:val="20"/>
        </w:rPr>
        <w:t>‘ед_sentence’</w:t>
      </w:r>
    </w:p>
    <w:p w:rsidR="00A034AE" w:rsidRPr="00095A21" w:rsidRDefault="00A034AE" w:rsidP="007A3E7E">
      <w:pPr>
        <w:pStyle w:val="a8"/>
        <w:numPr>
          <w:ilvl w:val="0"/>
          <w:numId w:val="8"/>
        </w:numPr>
        <w:ind w:left="0" w:firstLine="0"/>
        <w:rPr>
          <w:sz w:val="20"/>
          <w:szCs w:val="20"/>
        </w:rPr>
      </w:pPr>
      <w:r w:rsidRPr="00095A21">
        <w:rPr>
          <w:sz w:val="20"/>
          <w:szCs w:val="20"/>
        </w:rPr>
        <w:t>‘мн_sentence’</w:t>
      </w:r>
    </w:p>
    <w:p w:rsidR="00A034AE" w:rsidRPr="00095A21" w:rsidRDefault="00A034AE" w:rsidP="007A3E7E">
      <w:pPr>
        <w:pStyle w:val="a8"/>
        <w:numPr>
          <w:ilvl w:val="0"/>
          <w:numId w:val="8"/>
        </w:numPr>
        <w:ind w:left="0" w:firstLine="0"/>
        <w:rPr>
          <w:sz w:val="20"/>
          <w:szCs w:val="20"/>
        </w:rPr>
      </w:pPr>
      <w:r w:rsidRPr="00095A21">
        <w:rPr>
          <w:sz w:val="20"/>
          <w:szCs w:val="20"/>
        </w:rPr>
        <w:t>‘деепр_sentence’</w:t>
      </w:r>
    </w:p>
    <w:p w:rsidR="00A034AE" w:rsidRPr="00095A21" w:rsidRDefault="00A034AE" w:rsidP="007A3E7E">
      <w:pPr>
        <w:pStyle w:val="a8"/>
        <w:numPr>
          <w:ilvl w:val="0"/>
          <w:numId w:val="8"/>
        </w:numPr>
        <w:ind w:left="0" w:firstLine="0"/>
        <w:rPr>
          <w:sz w:val="20"/>
          <w:szCs w:val="20"/>
        </w:rPr>
      </w:pPr>
      <w:r w:rsidRPr="00095A21">
        <w:rPr>
          <w:sz w:val="20"/>
          <w:szCs w:val="20"/>
        </w:rPr>
        <w:t>‘изъяв_sentence’</w:t>
      </w:r>
    </w:p>
    <w:p w:rsidR="00A034AE" w:rsidRPr="00095A21" w:rsidRDefault="00A034AE" w:rsidP="007A3E7E">
      <w:pPr>
        <w:pStyle w:val="a8"/>
        <w:numPr>
          <w:ilvl w:val="0"/>
          <w:numId w:val="8"/>
        </w:numPr>
        <w:ind w:left="0" w:firstLine="0"/>
        <w:rPr>
          <w:sz w:val="20"/>
          <w:szCs w:val="20"/>
        </w:rPr>
      </w:pPr>
      <w:r w:rsidRPr="00095A21">
        <w:rPr>
          <w:sz w:val="20"/>
          <w:szCs w:val="20"/>
        </w:rPr>
        <w:t>‘инф_sentence’</w:t>
      </w:r>
    </w:p>
    <w:p w:rsidR="00A034AE" w:rsidRPr="00095A21" w:rsidRDefault="00A034AE" w:rsidP="007A3E7E">
      <w:pPr>
        <w:pStyle w:val="a8"/>
        <w:numPr>
          <w:ilvl w:val="0"/>
          <w:numId w:val="8"/>
        </w:numPr>
        <w:ind w:left="0" w:firstLine="0"/>
        <w:rPr>
          <w:sz w:val="20"/>
          <w:szCs w:val="20"/>
        </w:rPr>
      </w:pPr>
      <w:r w:rsidRPr="00095A21">
        <w:rPr>
          <w:sz w:val="20"/>
          <w:szCs w:val="20"/>
        </w:rPr>
        <w:t>‘пов_sentence’</w:t>
      </w:r>
    </w:p>
    <w:p w:rsidR="00A034AE" w:rsidRPr="00095A21" w:rsidRDefault="00A034AE" w:rsidP="007A3E7E">
      <w:pPr>
        <w:pStyle w:val="a8"/>
        <w:numPr>
          <w:ilvl w:val="0"/>
          <w:numId w:val="8"/>
        </w:numPr>
        <w:ind w:left="0" w:firstLine="0"/>
        <w:rPr>
          <w:sz w:val="20"/>
          <w:szCs w:val="20"/>
        </w:rPr>
      </w:pPr>
      <w:r w:rsidRPr="00095A21">
        <w:rPr>
          <w:sz w:val="20"/>
          <w:szCs w:val="20"/>
        </w:rPr>
        <w:t>‘прич_sentence’</w:t>
      </w:r>
    </w:p>
    <w:p w:rsidR="00A034AE" w:rsidRPr="00095A21" w:rsidRDefault="00A034AE" w:rsidP="007A3E7E">
      <w:pPr>
        <w:pStyle w:val="a8"/>
        <w:numPr>
          <w:ilvl w:val="0"/>
          <w:numId w:val="8"/>
        </w:numPr>
        <w:ind w:left="0" w:firstLine="0"/>
        <w:rPr>
          <w:sz w:val="20"/>
          <w:szCs w:val="20"/>
        </w:rPr>
      </w:pPr>
      <w:r w:rsidRPr="00095A21">
        <w:rPr>
          <w:sz w:val="20"/>
          <w:szCs w:val="20"/>
        </w:rPr>
        <w:t>‘кр_sentence’</w:t>
      </w:r>
    </w:p>
    <w:p w:rsidR="00A034AE" w:rsidRPr="00095A21" w:rsidRDefault="00A034AE" w:rsidP="007A3E7E">
      <w:pPr>
        <w:pStyle w:val="a8"/>
        <w:numPr>
          <w:ilvl w:val="0"/>
          <w:numId w:val="8"/>
        </w:numPr>
        <w:ind w:left="0" w:firstLine="0"/>
        <w:rPr>
          <w:sz w:val="20"/>
          <w:szCs w:val="20"/>
        </w:rPr>
      </w:pPr>
      <w:r w:rsidRPr="00095A21">
        <w:rPr>
          <w:sz w:val="20"/>
          <w:szCs w:val="20"/>
        </w:rPr>
        <w:t>‘полн_sentence’</w:t>
      </w:r>
    </w:p>
    <w:p w:rsidR="00A034AE" w:rsidRPr="00095A21" w:rsidRDefault="00A034AE" w:rsidP="007A3E7E">
      <w:pPr>
        <w:pStyle w:val="a8"/>
        <w:numPr>
          <w:ilvl w:val="0"/>
          <w:numId w:val="8"/>
        </w:numPr>
        <w:ind w:left="0" w:firstLine="0"/>
        <w:rPr>
          <w:sz w:val="20"/>
          <w:szCs w:val="20"/>
        </w:rPr>
      </w:pPr>
      <w:r w:rsidRPr="00095A21">
        <w:rPr>
          <w:sz w:val="20"/>
          <w:szCs w:val="20"/>
        </w:rPr>
        <w:t>‘притяж_sentence’</w:t>
      </w:r>
    </w:p>
    <w:p w:rsidR="00A034AE" w:rsidRPr="00095A21" w:rsidRDefault="00A034AE" w:rsidP="007A3E7E">
      <w:pPr>
        <w:pStyle w:val="a8"/>
        <w:numPr>
          <w:ilvl w:val="0"/>
          <w:numId w:val="8"/>
        </w:numPr>
        <w:ind w:left="0" w:firstLine="0"/>
        <w:rPr>
          <w:sz w:val="20"/>
          <w:szCs w:val="20"/>
        </w:rPr>
      </w:pPr>
      <w:r w:rsidRPr="00095A21">
        <w:rPr>
          <w:sz w:val="20"/>
          <w:szCs w:val="20"/>
        </w:rPr>
        <w:t>‘1-л_sentence’</w:t>
      </w:r>
    </w:p>
    <w:p w:rsidR="00A034AE" w:rsidRPr="00095A21" w:rsidRDefault="00A034AE" w:rsidP="007A3E7E">
      <w:pPr>
        <w:pStyle w:val="a8"/>
        <w:numPr>
          <w:ilvl w:val="0"/>
          <w:numId w:val="8"/>
        </w:numPr>
        <w:ind w:left="0" w:firstLine="0"/>
        <w:rPr>
          <w:sz w:val="20"/>
          <w:szCs w:val="20"/>
        </w:rPr>
      </w:pPr>
      <w:r w:rsidRPr="00095A21">
        <w:rPr>
          <w:sz w:val="20"/>
          <w:szCs w:val="20"/>
        </w:rPr>
        <w:t>‘2-л_sentence’</w:t>
      </w:r>
    </w:p>
    <w:p w:rsidR="00A034AE" w:rsidRPr="00095A21" w:rsidRDefault="00A034AE" w:rsidP="007A3E7E">
      <w:pPr>
        <w:pStyle w:val="a8"/>
        <w:numPr>
          <w:ilvl w:val="0"/>
          <w:numId w:val="8"/>
        </w:numPr>
        <w:ind w:left="0" w:firstLine="0"/>
        <w:rPr>
          <w:sz w:val="20"/>
          <w:szCs w:val="20"/>
        </w:rPr>
      </w:pPr>
      <w:r w:rsidRPr="00095A21">
        <w:rPr>
          <w:sz w:val="20"/>
          <w:szCs w:val="20"/>
        </w:rPr>
        <w:t>‘3-л_sentence’</w:t>
      </w:r>
    </w:p>
    <w:p w:rsidR="00A034AE" w:rsidRPr="00095A21" w:rsidRDefault="00A034AE" w:rsidP="007A3E7E">
      <w:pPr>
        <w:pStyle w:val="a8"/>
        <w:numPr>
          <w:ilvl w:val="0"/>
          <w:numId w:val="8"/>
        </w:numPr>
        <w:ind w:left="0" w:firstLine="0"/>
        <w:rPr>
          <w:sz w:val="20"/>
          <w:szCs w:val="20"/>
        </w:rPr>
      </w:pPr>
      <w:r w:rsidRPr="00095A21">
        <w:rPr>
          <w:sz w:val="20"/>
          <w:szCs w:val="20"/>
        </w:rPr>
        <w:t>‘жен_sentence’</w:t>
      </w:r>
    </w:p>
    <w:p w:rsidR="00A034AE" w:rsidRPr="00095A21" w:rsidRDefault="00A034AE" w:rsidP="007A3E7E">
      <w:pPr>
        <w:pStyle w:val="a8"/>
        <w:numPr>
          <w:ilvl w:val="0"/>
          <w:numId w:val="8"/>
        </w:numPr>
        <w:ind w:left="0" w:firstLine="0"/>
        <w:rPr>
          <w:sz w:val="20"/>
          <w:szCs w:val="20"/>
        </w:rPr>
      </w:pPr>
      <w:r w:rsidRPr="00095A21">
        <w:rPr>
          <w:sz w:val="20"/>
          <w:szCs w:val="20"/>
        </w:rPr>
        <w:t>‘муж_sentence’</w:t>
      </w:r>
    </w:p>
    <w:p w:rsidR="00A034AE" w:rsidRPr="00095A21" w:rsidRDefault="00A034AE" w:rsidP="007A3E7E">
      <w:pPr>
        <w:pStyle w:val="a8"/>
        <w:numPr>
          <w:ilvl w:val="0"/>
          <w:numId w:val="8"/>
        </w:numPr>
        <w:ind w:left="0" w:firstLine="0"/>
        <w:rPr>
          <w:sz w:val="20"/>
          <w:szCs w:val="20"/>
        </w:rPr>
      </w:pPr>
      <w:r w:rsidRPr="00095A21">
        <w:rPr>
          <w:sz w:val="20"/>
          <w:szCs w:val="20"/>
        </w:rPr>
        <w:t>‘сред_sentence’</w:t>
      </w:r>
    </w:p>
    <w:p w:rsidR="00A034AE" w:rsidRPr="00095A21" w:rsidRDefault="00A034AE" w:rsidP="007A3E7E">
      <w:pPr>
        <w:pStyle w:val="a8"/>
        <w:numPr>
          <w:ilvl w:val="0"/>
          <w:numId w:val="8"/>
        </w:numPr>
        <w:ind w:left="0" w:firstLine="0"/>
        <w:rPr>
          <w:sz w:val="20"/>
          <w:szCs w:val="20"/>
        </w:rPr>
      </w:pPr>
      <w:r w:rsidRPr="00095A21">
        <w:rPr>
          <w:sz w:val="20"/>
          <w:szCs w:val="20"/>
        </w:rPr>
        <w:t>‘несов_sentence’</w:t>
      </w:r>
    </w:p>
    <w:p w:rsidR="00A034AE" w:rsidRPr="00095A21" w:rsidRDefault="00A034AE" w:rsidP="007A3E7E">
      <w:pPr>
        <w:pStyle w:val="a8"/>
        <w:numPr>
          <w:ilvl w:val="0"/>
          <w:numId w:val="8"/>
        </w:numPr>
        <w:ind w:left="0" w:firstLine="0"/>
        <w:rPr>
          <w:sz w:val="20"/>
          <w:szCs w:val="20"/>
        </w:rPr>
      </w:pPr>
      <w:r w:rsidRPr="00095A21">
        <w:rPr>
          <w:sz w:val="20"/>
          <w:szCs w:val="20"/>
        </w:rPr>
        <w:t>‘сов_sentence’</w:t>
      </w:r>
    </w:p>
    <w:p w:rsidR="00A034AE" w:rsidRPr="00095A21" w:rsidRDefault="00A034AE" w:rsidP="007A3E7E">
      <w:pPr>
        <w:pStyle w:val="a8"/>
        <w:numPr>
          <w:ilvl w:val="0"/>
          <w:numId w:val="8"/>
        </w:numPr>
        <w:ind w:left="0" w:firstLine="0"/>
        <w:rPr>
          <w:sz w:val="20"/>
          <w:szCs w:val="20"/>
        </w:rPr>
      </w:pPr>
      <w:r w:rsidRPr="00095A21">
        <w:rPr>
          <w:sz w:val="20"/>
          <w:szCs w:val="20"/>
        </w:rPr>
        <w:t>‘действ_sentence’</w:t>
      </w:r>
    </w:p>
    <w:p w:rsidR="00A034AE" w:rsidRPr="00095A21" w:rsidRDefault="00A034AE" w:rsidP="007A3E7E">
      <w:pPr>
        <w:pStyle w:val="a8"/>
        <w:numPr>
          <w:ilvl w:val="0"/>
          <w:numId w:val="8"/>
        </w:numPr>
        <w:ind w:left="0" w:firstLine="0"/>
        <w:rPr>
          <w:sz w:val="20"/>
          <w:szCs w:val="20"/>
        </w:rPr>
      </w:pPr>
      <w:r w:rsidRPr="00095A21">
        <w:rPr>
          <w:sz w:val="20"/>
          <w:szCs w:val="20"/>
        </w:rPr>
        <w:t>‘страд_sentence’</w:t>
      </w:r>
    </w:p>
    <w:p w:rsidR="00A034AE" w:rsidRPr="00095A21" w:rsidRDefault="00A034AE" w:rsidP="007A3E7E">
      <w:pPr>
        <w:pStyle w:val="a8"/>
        <w:numPr>
          <w:ilvl w:val="0"/>
          <w:numId w:val="8"/>
        </w:numPr>
        <w:ind w:left="0" w:firstLine="0"/>
        <w:rPr>
          <w:sz w:val="20"/>
          <w:szCs w:val="20"/>
        </w:rPr>
      </w:pPr>
      <w:r w:rsidRPr="00095A21">
        <w:rPr>
          <w:sz w:val="20"/>
          <w:szCs w:val="20"/>
        </w:rPr>
        <w:t>‘неод_sentence’</w:t>
      </w:r>
    </w:p>
    <w:p w:rsidR="00A034AE" w:rsidRPr="00095A21" w:rsidRDefault="00A034AE" w:rsidP="007A3E7E">
      <w:pPr>
        <w:pStyle w:val="a8"/>
        <w:numPr>
          <w:ilvl w:val="0"/>
          <w:numId w:val="8"/>
        </w:numPr>
        <w:ind w:left="0" w:firstLine="0"/>
        <w:rPr>
          <w:sz w:val="20"/>
          <w:szCs w:val="20"/>
        </w:rPr>
      </w:pPr>
      <w:r w:rsidRPr="00095A21">
        <w:rPr>
          <w:sz w:val="20"/>
          <w:szCs w:val="20"/>
        </w:rPr>
        <w:t>‘од_sentence’</w:t>
      </w:r>
    </w:p>
    <w:p w:rsidR="00A034AE" w:rsidRPr="00095A21" w:rsidRDefault="00A034AE" w:rsidP="007A3E7E">
      <w:pPr>
        <w:pStyle w:val="a8"/>
        <w:numPr>
          <w:ilvl w:val="0"/>
          <w:numId w:val="8"/>
        </w:numPr>
        <w:ind w:left="0" w:firstLine="0"/>
        <w:rPr>
          <w:sz w:val="20"/>
          <w:szCs w:val="20"/>
        </w:rPr>
      </w:pPr>
      <w:r w:rsidRPr="00095A21">
        <w:rPr>
          <w:sz w:val="20"/>
          <w:szCs w:val="20"/>
        </w:rPr>
        <w:t>‘нп_sentence’</w:t>
      </w:r>
    </w:p>
    <w:p w:rsidR="00A034AE" w:rsidRPr="00095A21" w:rsidRDefault="00A034AE" w:rsidP="007A3E7E">
      <w:pPr>
        <w:pStyle w:val="a8"/>
        <w:numPr>
          <w:ilvl w:val="0"/>
          <w:numId w:val="8"/>
        </w:numPr>
        <w:ind w:left="0" w:firstLine="0"/>
        <w:rPr>
          <w:sz w:val="20"/>
          <w:szCs w:val="20"/>
        </w:rPr>
      </w:pPr>
      <w:r w:rsidRPr="00095A21">
        <w:rPr>
          <w:sz w:val="20"/>
          <w:szCs w:val="20"/>
        </w:rPr>
        <w:t>‘пе_sentence’</w:t>
      </w:r>
    </w:p>
    <w:p w:rsidR="00A034AE" w:rsidRPr="00FC5D4A" w:rsidRDefault="00A034AE" w:rsidP="007A3E7E">
      <w:pPr>
        <w:rPr>
          <w:sz w:val="28"/>
          <w:szCs w:val="28"/>
        </w:rPr>
        <w:sectPr w:rsidR="00A034AE" w:rsidRPr="00FC5D4A" w:rsidSect="0078787B">
          <w:type w:val="continuous"/>
          <w:pgSz w:w="11906" w:h="16838"/>
          <w:pgMar w:top="1134" w:right="850" w:bottom="1134" w:left="1701" w:header="708" w:footer="708" w:gutter="0"/>
          <w:cols w:num="3" w:space="708"/>
          <w:docGrid w:linePitch="360"/>
        </w:sectPr>
      </w:pPr>
    </w:p>
    <w:p w:rsidR="00A034AE" w:rsidRPr="00FC5D4A" w:rsidRDefault="00A034AE" w:rsidP="007A3E7E">
      <w:pPr>
        <w:rPr>
          <w:sz w:val="28"/>
          <w:szCs w:val="28"/>
        </w:rPr>
      </w:pPr>
    </w:p>
    <w:p w:rsidR="00A034AE" w:rsidRPr="00FC5D4A" w:rsidRDefault="00A034AE" w:rsidP="007A3E7E">
      <w:pPr>
        <w:rPr>
          <w:sz w:val="28"/>
          <w:szCs w:val="28"/>
          <w:lang w:val="ru-RU"/>
        </w:rPr>
      </w:pPr>
      <w:r w:rsidRPr="00FC5D4A">
        <w:rPr>
          <w:sz w:val="28"/>
          <w:szCs w:val="28"/>
          <w:lang w:val="ru-RU"/>
        </w:rPr>
        <w:t xml:space="preserve">Их </w:t>
      </w:r>
      <w:r w:rsidR="00AB4893">
        <w:rPr>
          <w:sz w:val="28"/>
          <w:szCs w:val="28"/>
          <w:lang w:val="ru-RU"/>
        </w:rPr>
        <w:t xml:space="preserve">полную </w:t>
      </w:r>
      <w:r w:rsidRPr="00FC5D4A">
        <w:rPr>
          <w:sz w:val="28"/>
          <w:szCs w:val="28"/>
          <w:lang w:val="ru-RU"/>
        </w:rPr>
        <w:t>расшифровку можно найти на сайте Яндекса</w:t>
      </w:r>
      <w:r w:rsidRPr="00FC5D4A">
        <w:rPr>
          <w:rStyle w:val="ab"/>
          <w:sz w:val="28"/>
          <w:szCs w:val="28"/>
        </w:rPr>
        <w:footnoteReference w:id="6"/>
      </w:r>
      <w:r w:rsidRPr="00FC5D4A">
        <w:rPr>
          <w:sz w:val="28"/>
          <w:szCs w:val="28"/>
          <w:lang w:val="ru-RU"/>
        </w:rPr>
        <w:t>.</w:t>
      </w:r>
    </w:p>
    <w:p w:rsidR="00A379AD" w:rsidRPr="00FC5D4A" w:rsidRDefault="00622031" w:rsidP="007A3E7E">
      <w:pPr>
        <w:pStyle w:val="4"/>
        <w:spacing w:line="276" w:lineRule="auto"/>
        <w:rPr>
          <w:sz w:val="28"/>
          <w:szCs w:val="28"/>
          <w:lang w:val="ru-RU"/>
        </w:rPr>
      </w:pPr>
      <w:r>
        <w:rPr>
          <w:sz w:val="28"/>
          <w:szCs w:val="28"/>
          <w:lang w:val="ru-RU"/>
        </w:rPr>
        <w:t xml:space="preserve">2.2.5. </w:t>
      </w:r>
      <w:r w:rsidR="001B18EA">
        <w:rPr>
          <w:sz w:val="28"/>
          <w:szCs w:val="28"/>
          <w:lang w:val="ru-RU"/>
        </w:rPr>
        <w:t>Семантические признаки</w:t>
      </w:r>
      <w:r w:rsidR="00095A21">
        <w:rPr>
          <w:sz w:val="28"/>
          <w:szCs w:val="28"/>
          <w:lang w:val="ru-RU"/>
        </w:rPr>
        <w:br/>
      </w:r>
    </w:p>
    <w:p w:rsidR="00A379AD" w:rsidRPr="00FC5D4A" w:rsidRDefault="00A034AE" w:rsidP="00C120E3">
      <w:pPr>
        <w:jc w:val="both"/>
        <w:rPr>
          <w:sz w:val="28"/>
          <w:szCs w:val="28"/>
          <w:lang w:val="ru-RU"/>
        </w:rPr>
      </w:pPr>
      <w:r w:rsidRPr="00FC5D4A">
        <w:rPr>
          <w:sz w:val="28"/>
          <w:szCs w:val="28"/>
          <w:lang w:val="ru-RU"/>
        </w:rPr>
        <w:t xml:space="preserve">Признаки, связанные с семантикой слова, представляют собой долю слов, имеющихся в семантических списках, полученных с помощью </w:t>
      </w:r>
      <w:r w:rsidRPr="00FC5D4A">
        <w:rPr>
          <w:sz w:val="28"/>
          <w:szCs w:val="28"/>
          <w:lang w:val="ru-RU"/>
        </w:rPr>
        <w:lastRenderedPageBreak/>
        <w:t xml:space="preserve">лингвистического модуля </w:t>
      </w:r>
      <w:r w:rsidRPr="00FC5D4A">
        <w:rPr>
          <w:sz w:val="28"/>
          <w:szCs w:val="28"/>
        </w:rPr>
        <w:t>ABBYY</w:t>
      </w:r>
      <w:r w:rsidRPr="00FC5D4A">
        <w:rPr>
          <w:sz w:val="28"/>
          <w:szCs w:val="28"/>
          <w:lang w:val="ru-RU"/>
        </w:rPr>
        <w:t xml:space="preserve"> </w:t>
      </w:r>
      <w:r w:rsidRPr="00FC5D4A">
        <w:rPr>
          <w:sz w:val="28"/>
          <w:szCs w:val="28"/>
        </w:rPr>
        <w:t>COMPRENO</w:t>
      </w:r>
      <w:r w:rsidRPr="00FC5D4A">
        <w:rPr>
          <w:sz w:val="28"/>
          <w:szCs w:val="28"/>
          <w:lang w:val="ru-RU"/>
        </w:rPr>
        <w:t xml:space="preserve">. </w:t>
      </w:r>
      <w:r w:rsidR="00A379AD" w:rsidRPr="00FC5D4A">
        <w:rPr>
          <w:sz w:val="28"/>
          <w:szCs w:val="28"/>
          <w:lang w:val="ru-RU"/>
        </w:rPr>
        <w:t>Ещё в</w:t>
      </w:r>
      <w:r w:rsidRPr="00FC5D4A">
        <w:rPr>
          <w:sz w:val="28"/>
          <w:szCs w:val="28"/>
          <w:lang w:val="ru-RU"/>
        </w:rPr>
        <w:t xml:space="preserve"> работе </w:t>
      </w:r>
      <w:r w:rsidRPr="00AB4893">
        <w:rPr>
          <w:sz w:val="28"/>
          <w:szCs w:val="28"/>
          <w:lang w:val="ru-RU"/>
        </w:rPr>
        <w:t>Ю.А. Томиной</w:t>
      </w:r>
      <w:r w:rsidR="00AB4893">
        <w:rPr>
          <w:sz w:val="28"/>
          <w:szCs w:val="28"/>
          <w:lang w:val="ru-RU"/>
        </w:rPr>
        <w:t xml:space="preserve"> (Томина 1985)</w:t>
      </w:r>
      <w:r w:rsidR="00A379AD" w:rsidRPr="00FC5D4A">
        <w:rPr>
          <w:sz w:val="28"/>
          <w:szCs w:val="28"/>
          <w:lang w:val="ru-RU"/>
        </w:rPr>
        <w:t>, посвященной объективной оценке языковой трудности текстов,</w:t>
      </w:r>
      <w:r w:rsidRPr="00FC5D4A">
        <w:rPr>
          <w:sz w:val="28"/>
          <w:szCs w:val="28"/>
          <w:lang w:val="ru-RU"/>
        </w:rPr>
        <w:t xml:space="preserve"> высказыва</w:t>
      </w:r>
      <w:r w:rsidR="00A379AD" w:rsidRPr="00FC5D4A">
        <w:rPr>
          <w:sz w:val="28"/>
          <w:szCs w:val="28"/>
          <w:lang w:val="ru-RU"/>
        </w:rPr>
        <w:t>лась</w:t>
      </w:r>
      <w:r w:rsidRPr="00FC5D4A">
        <w:rPr>
          <w:sz w:val="28"/>
          <w:szCs w:val="28"/>
          <w:lang w:val="ru-RU"/>
        </w:rPr>
        <w:t xml:space="preserve"> мысль, что одним из факторов, влияющим на трудность текста, могут быть</w:t>
      </w:r>
      <w:r w:rsidR="00A379AD" w:rsidRPr="00FC5D4A">
        <w:rPr>
          <w:sz w:val="28"/>
          <w:szCs w:val="28"/>
          <w:lang w:val="ru-RU"/>
        </w:rPr>
        <w:t xml:space="preserve"> </w:t>
      </w:r>
      <w:r w:rsidRPr="00FC5D4A">
        <w:rPr>
          <w:sz w:val="28"/>
          <w:szCs w:val="28"/>
          <w:lang w:val="ru-RU"/>
        </w:rPr>
        <w:t xml:space="preserve">показатели абстрактности слова. </w:t>
      </w:r>
    </w:p>
    <w:p w:rsidR="00A034AE" w:rsidRPr="00FC5D4A" w:rsidRDefault="00A034AE" w:rsidP="00C120E3">
      <w:pPr>
        <w:jc w:val="both"/>
        <w:rPr>
          <w:sz w:val="28"/>
          <w:szCs w:val="28"/>
          <w:lang w:val="ru-RU"/>
        </w:rPr>
      </w:pPr>
      <w:r w:rsidRPr="00FC5D4A">
        <w:rPr>
          <w:sz w:val="28"/>
          <w:szCs w:val="28"/>
          <w:lang w:val="ru-RU"/>
        </w:rPr>
        <w:t>К показателям абстрактности слова исследовательница относит:</w:t>
      </w:r>
    </w:p>
    <w:p w:rsidR="00A034AE" w:rsidRPr="00FC5D4A" w:rsidRDefault="00A034AE" w:rsidP="00C120E3">
      <w:pPr>
        <w:jc w:val="both"/>
        <w:rPr>
          <w:sz w:val="28"/>
          <w:szCs w:val="28"/>
          <w:lang w:val="ru-RU"/>
        </w:rPr>
      </w:pPr>
      <w:r w:rsidRPr="00FC5D4A">
        <w:rPr>
          <w:sz w:val="28"/>
          <w:szCs w:val="28"/>
          <w:lang w:val="ru-RU"/>
        </w:rPr>
        <w:t>• абстрактные суффиксы (ость, есть, из, стви, чин, щин, ствие, от(а), ение и мн. др)</w:t>
      </w:r>
    </w:p>
    <w:p w:rsidR="00A034AE" w:rsidRPr="00FC5D4A" w:rsidRDefault="00A034AE" w:rsidP="00C120E3">
      <w:pPr>
        <w:jc w:val="both"/>
        <w:rPr>
          <w:sz w:val="28"/>
          <w:szCs w:val="28"/>
          <w:lang w:val="ru-RU"/>
        </w:rPr>
      </w:pPr>
      <w:r w:rsidRPr="00FC5D4A">
        <w:rPr>
          <w:sz w:val="28"/>
          <w:szCs w:val="28"/>
          <w:lang w:val="ru-RU"/>
        </w:rPr>
        <w:t>•  трехбалльная классификация существительных:</w:t>
      </w:r>
    </w:p>
    <w:p w:rsidR="00A034AE" w:rsidRPr="00FC5D4A" w:rsidRDefault="00A034AE" w:rsidP="00C120E3">
      <w:pPr>
        <w:pStyle w:val="a8"/>
        <w:numPr>
          <w:ilvl w:val="0"/>
          <w:numId w:val="17"/>
        </w:numPr>
        <w:jc w:val="both"/>
        <w:rPr>
          <w:sz w:val="28"/>
          <w:szCs w:val="28"/>
          <w:lang w:val="ru-RU"/>
        </w:rPr>
      </w:pPr>
      <w:r w:rsidRPr="00FC5D4A">
        <w:rPr>
          <w:sz w:val="28"/>
          <w:szCs w:val="28"/>
          <w:lang w:val="ru-RU"/>
        </w:rPr>
        <w:t>предметный (</w:t>
      </w:r>
      <w:r w:rsidRPr="00FC5D4A">
        <w:rPr>
          <w:sz w:val="28"/>
          <w:szCs w:val="28"/>
        </w:rPr>
        <w:t>e</w:t>
      </w:r>
      <w:r w:rsidRPr="00FC5D4A">
        <w:rPr>
          <w:sz w:val="28"/>
          <w:szCs w:val="28"/>
          <w:lang w:val="ru-RU"/>
        </w:rPr>
        <w:t>.</w:t>
      </w:r>
      <w:r w:rsidRPr="00FC5D4A">
        <w:rPr>
          <w:sz w:val="28"/>
          <w:szCs w:val="28"/>
        </w:rPr>
        <w:t>g</w:t>
      </w:r>
      <w:r w:rsidRPr="00FC5D4A">
        <w:rPr>
          <w:sz w:val="28"/>
          <w:szCs w:val="28"/>
          <w:lang w:val="ru-RU"/>
        </w:rPr>
        <w:t>. карандаш, собака)</w:t>
      </w:r>
    </w:p>
    <w:p w:rsidR="00A034AE" w:rsidRPr="00FC5D4A" w:rsidRDefault="00A034AE" w:rsidP="00C120E3">
      <w:pPr>
        <w:pStyle w:val="a8"/>
        <w:numPr>
          <w:ilvl w:val="0"/>
          <w:numId w:val="17"/>
        </w:numPr>
        <w:jc w:val="both"/>
        <w:rPr>
          <w:sz w:val="28"/>
          <w:szCs w:val="28"/>
          <w:lang w:val="ru-RU"/>
        </w:rPr>
      </w:pPr>
      <w:r w:rsidRPr="00FC5D4A">
        <w:rPr>
          <w:sz w:val="28"/>
          <w:szCs w:val="28"/>
          <w:lang w:val="ru-RU"/>
        </w:rPr>
        <w:t>чувственный (</w:t>
      </w:r>
      <w:r w:rsidRPr="00FC5D4A">
        <w:rPr>
          <w:sz w:val="28"/>
          <w:szCs w:val="28"/>
        </w:rPr>
        <w:t>e</w:t>
      </w:r>
      <w:r w:rsidRPr="00FC5D4A">
        <w:rPr>
          <w:sz w:val="28"/>
          <w:szCs w:val="28"/>
          <w:lang w:val="ru-RU"/>
        </w:rPr>
        <w:t>.</w:t>
      </w:r>
      <w:r w:rsidRPr="00FC5D4A">
        <w:rPr>
          <w:sz w:val="28"/>
          <w:szCs w:val="28"/>
        </w:rPr>
        <w:t>g</w:t>
      </w:r>
      <w:r w:rsidRPr="00FC5D4A">
        <w:rPr>
          <w:sz w:val="28"/>
          <w:szCs w:val="28"/>
          <w:lang w:val="ru-RU"/>
        </w:rPr>
        <w:t>. сила, спектр, скорость)</w:t>
      </w:r>
    </w:p>
    <w:p w:rsidR="00A034AE" w:rsidRPr="00FC5D4A" w:rsidRDefault="00A034AE" w:rsidP="00C120E3">
      <w:pPr>
        <w:pStyle w:val="a8"/>
        <w:numPr>
          <w:ilvl w:val="0"/>
          <w:numId w:val="17"/>
        </w:numPr>
        <w:jc w:val="both"/>
        <w:rPr>
          <w:sz w:val="28"/>
          <w:szCs w:val="28"/>
          <w:lang w:val="ru-RU"/>
        </w:rPr>
      </w:pPr>
      <w:r w:rsidRPr="00FC5D4A">
        <w:rPr>
          <w:sz w:val="28"/>
          <w:szCs w:val="28"/>
          <w:lang w:val="ru-RU"/>
        </w:rPr>
        <w:t>нечувственный (</w:t>
      </w:r>
      <w:r w:rsidRPr="00FC5D4A">
        <w:rPr>
          <w:sz w:val="28"/>
          <w:szCs w:val="28"/>
        </w:rPr>
        <w:t>e</w:t>
      </w:r>
      <w:r w:rsidRPr="00FC5D4A">
        <w:rPr>
          <w:sz w:val="28"/>
          <w:szCs w:val="28"/>
          <w:lang w:val="ru-RU"/>
        </w:rPr>
        <w:t>.</w:t>
      </w:r>
      <w:r w:rsidRPr="00FC5D4A">
        <w:rPr>
          <w:sz w:val="28"/>
          <w:szCs w:val="28"/>
        </w:rPr>
        <w:t>g</w:t>
      </w:r>
      <w:r w:rsidRPr="00FC5D4A">
        <w:rPr>
          <w:sz w:val="28"/>
          <w:szCs w:val="28"/>
          <w:lang w:val="ru-RU"/>
        </w:rPr>
        <w:t>.закон, протон, условие)</w:t>
      </w:r>
    </w:p>
    <w:p w:rsidR="00A034AE" w:rsidRPr="00FC5D4A" w:rsidRDefault="00A034AE" w:rsidP="00C120E3">
      <w:pPr>
        <w:jc w:val="both"/>
        <w:rPr>
          <w:sz w:val="28"/>
          <w:szCs w:val="28"/>
          <w:lang w:val="ru-RU"/>
        </w:rPr>
      </w:pPr>
      <w:r w:rsidRPr="00FC5D4A">
        <w:rPr>
          <w:sz w:val="28"/>
          <w:szCs w:val="28"/>
          <w:lang w:val="ru-RU"/>
        </w:rPr>
        <w:t>• к абстрактным также относятся слова-термины и научные понятия.</w:t>
      </w:r>
    </w:p>
    <w:p w:rsidR="007013A5" w:rsidRDefault="00A379AD" w:rsidP="00C120E3">
      <w:pPr>
        <w:ind w:firstLine="709"/>
        <w:jc w:val="both"/>
        <w:rPr>
          <w:sz w:val="28"/>
          <w:szCs w:val="28"/>
          <w:lang w:val="ru-RU"/>
        </w:rPr>
      </w:pPr>
      <w:r w:rsidRPr="00FC5D4A">
        <w:rPr>
          <w:sz w:val="28"/>
          <w:szCs w:val="28"/>
          <w:lang w:val="ru-RU"/>
        </w:rPr>
        <w:t>Взяв за основу её предположение, м</w:t>
      </w:r>
      <w:r w:rsidR="00A034AE" w:rsidRPr="00FC5D4A">
        <w:rPr>
          <w:sz w:val="28"/>
          <w:szCs w:val="28"/>
          <w:lang w:val="ru-RU"/>
        </w:rPr>
        <w:t>ы взяли списки слов из семантической иерархии ABBYY COMPRENO с семантемами (своеобразными семантическими метками), характеризующ</w:t>
      </w:r>
      <w:r w:rsidR="001D35E3" w:rsidRPr="00FC5D4A">
        <w:rPr>
          <w:sz w:val="28"/>
          <w:szCs w:val="28"/>
          <w:lang w:val="ru-RU"/>
        </w:rPr>
        <w:t>ими существительные с точки зре</w:t>
      </w:r>
      <w:r w:rsidR="00A034AE" w:rsidRPr="00FC5D4A">
        <w:rPr>
          <w:sz w:val="28"/>
          <w:szCs w:val="28"/>
          <w:lang w:val="ru-RU"/>
        </w:rPr>
        <w:t>ния абстрактности/конкретности.</w:t>
      </w:r>
    </w:p>
    <w:p w:rsidR="00C120E3" w:rsidRDefault="00A034AE" w:rsidP="00C120E3">
      <w:pPr>
        <w:ind w:firstLine="709"/>
        <w:jc w:val="both"/>
        <w:rPr>
          <w:sz w:val="28"/>
          <w:szCs w:val="28"/>
          <w:lang w:val="ru-RU"/>
        </w:rPr>
      </w:pPr>
      <w:r w:rsidRPr="00FC5D4A">
        <w:rPr>
          <w:sz w:val="28"/>
          <w:szCs w:val="28"/>
          <w:lang w:val="ru-RU"/>
        </w:rPr>
        <w:t>Получилось 4 списка:</w:t>
      </w:r>
    </w:p>
    <w:p w:rsidR="00A034AE" w:rsidRPr="00FC5D4A" w:rsidRDefault="00A034AE" w:rsidP="00C120E3">
      <w:pPr>
        <w:jc w:val="both"/>
        <w:rPr>
          <w:sz w:val="28"/>
          <w:szCs w:val="28"/>
          <w:lang w:val="ru-RU"/>
        </w:rPr>
      </w:pPr>
      <w:r w:rsidRPr="00FC5D4A">
        <w:rPr>
          <w:sz w:val="28"/>
          <w:szCs w:val="28"/>
          <w:lang w:val="ru-RU"/>
        </w:rPr>
        <w:t>'</w:t>
      </w:r>
      <w:r w:rsidRPr="00FC5D4A">
        <w:rPr>
          <w:sz w:val="28"/>
          <w:szCs w:val="28"/>
        </w:rPr>
        <w:t>lex</w:t>
      </w:r>
      <w:r w:rsidRPr="00FC5D4A">
        <w:rPr>
          <w:sz w:val="28"/>
          <w:szCs w:val="28"/>
          <w:lang w:val="ru-RU"/>
        </w:rPr>
        <w:t>_</w:t>
      </w:r>
      <w:r w:rsidRPr="00FC5D4A">
        <w:rPr>
          <w:sz w:val="28"/>
          <w:szCs w:val="28"/>
        </w:rPr>
        <w:t>physical</w:t>
      </w:r>
      <w:r w:rsidRPr="00FC5D4A">
        <w:rPr>
          <w:sz w:val="28"/>
          <w:szCs w:val="28"/>
          <w:lang w:val="ru-RU"/>
        </w:rPr>
        <w:t>' содержит существительные, обозначающие конкретные материальные объекты, включая людей (</w:t>
      </w:r>
      <w:r w:rsidRPr="00FC5D4A">
        <w:rPr>
          <w:sz w:val="28"/>
          <w:szCs w:val="28"/>
        </w:rPr>
        <w:t>e</w:t>
      </w:r>
      <w:r w:rsidRPr="00FC5D4A">
        <w:rPr>
          <w:sz w:val="28"/>
          <w:szCs w:val="28"/>
          <w:lang w:val="ru-RU"/>
        </w:rPr>
        <w:t>.</w:t>
      </w:r>
      <w:r w:rsidRPr="00FC5D4A">
        <w:rPr>
          <w:sz w:val="28"/>
          <w:szCs w:val="28"/>
        </w:rPr>
        <w:t>g</w:t>
      </w:r>
      <w:r w:rsidRPr="00FC5D4A">
        <w:rPr>
          <w:sz w:val="28"/>
          <w:szCs w:val="28"/>
          <w:lang w:val="ru-RU"/>
        </w:rPr>
        <w:t>. 'котлета', 'стол', 'мама'); '</w:t>
      </w:r>
      <w:r w:rsidRPr="00FC5D4A">
        <w:rPr>
          <w:sz w:val="28"/>
          <w:szCs w:val="28"/>
        </w:rPr>
        <w:t>lex</w:t>
      </w:r>
      <w:r w:rsidRPr="00FC5D4A">
        <w:rPr>
          <w:sz w:val="28"/>
          <w:szCs w:val="28"/>
          <w:lang w:val="ru-RU"/>
        </w:rPr>
        <w:t>_</w:t>
      </w:r>
      <w:r w:rsidRPr="00FC5D4A">
        <w:rPr>
          <w:sz w:val="28"/>
          <w:szCs w:val="28"/>
        </w:rPr>
        <w:t>virtual</w:t>
      </w:r>
      <w:r w:rsidRPr="00FC5D4A">
        <w:rPr>
          <w:sz w:val="28"/>
          <w:szCs w:val="28"/>
          <w:lang w:val="ru-RU"/>
        </w:rPr>
        <w:t>' - вполне конкретные, но виртуальные, нематериальные объекты (</w:t>
      </w:r>
      <w:r w:rsidRPr="00FC5D4A">
        <w:rPr>
          <w:sz w:val="28"/>
          <w:szCs w:val="28"/>
        </w:rPr>
        <w:t>e</w:t>
      </w:r>
      <w:r w:rsidRPr="00FC5D4A">
        <w:rPr>
          <w:sz w:val="28"/>
          <w:szCs w:val="28"/>
          <w:lang w:val="ru-RU"/>
        </w:rPr>
        <w:t>.</w:t>
      </w:r>
      <w:r w:rsidRPr="00FC5D4A">
        <w:rPr>
          <w:sz w:val="28"/>
          <w:szCs w:val="28"/>
        </w:rPr>
        <w:t>g</w:t>
      </w:r>
      <w:r w:rsidRPr="00FC5D4A">
        <w:rPr>
          <w:sz w:val="28"/>
          <w:szCs w:val="28"/>
          <w:lang w:val="ru-RU"/>
        </w:rPr>
        <w:t>.  'база', 'интернет'), '</w:t>
      </w:r>
      <w:r w:rsidRPr="00FC5D4A">
        <w:rPr>
          <w:sz w:val="28"/>
          <w:szCs w:val="28"/>
        </w:rPr>
        <w:t>lex</w:t>
      </w:r>
      <w:r w:rsidRPr="00FC5D4A">
        <w:rPr>
          <w:sz w:val="28"/>
          <w:szCs w:val="28"/>
          <w:lang w:val="ru-RU"/>
        </w:rPr>
        <w:t>_</w:t>
      </w:r>
      <w:r w:rsidRPr="00FC5D4A">
        <w:rPr>
          <w:sz w:val="28"/>
          <w:szCs w:val="28"/>
        </w:rPr>
        <w:t>abstract</w:t>
      </w:r>
      <w:r w:rsidRPr="00FC5D4A">
        <w:rPr>
          <w:sz w:val="28"/>
          <w:szCs w:val="28"/>
          <w:lang w:val="ru-RU"/>
        </w:rPr>
        <w:t>' - самый большой список, со держащий в себе различные абстрактные понятия, включая термины (</w:t>
      </w:r>
      <w:r w:rsidRPr="00FC5D4A">
        <w:rPr>
          <w:sz w:val="28"/>
          <w:szCs w:val="28"/>
        </w:rPr>
        <w:t>e</w:t>
      </w:r>
      <w:r w:rsidRPr="00FC5D4A">
        <w:rPr>
          <w:sz w:val="28"/>
          <w:szCs w:val="28"/>
          <w:lang w:val="ru-RU"/>
        </w:rPr>
        <w:t>.</w:t>
      </w:r>
      <w:r w:rsidRPr="00FC5D4A">
        <w:rPr>
          <w:sz w:val="28"/>
          <w:szCs w:val="28"/>
        </w:rPr>
        <w:t>g</w:t>
      </w:r>
      <w:r w:rsidRPr="00FC5D4A">
        <w:rPr>
          <w:sz w:val="28"/>
          <w:szCs w:val="28"/>
          <w:lang w:val="ru-RU"/>
        </w:rPr>
        <w:t>. 'авангардизм', 'блажь', 'сглаживание') , и, наконец, в '</w:t>
      </w:r>
      <w:r w:rsidRPr="00FC5D4A">
        <w:rPr>
          <w:sz w:val="28"/>
          <w:szCs w:val="28"/>
        </w:rPr>
        <w:t>lex</w:t>
      </w:r>
      <w:r w:rsidRPr="00FC5D4A">
        <w:rPr>
          <w:sz w:val="28"/>
          <w:szCs w:val="28"/>
          <w:lang w:val="ru-RU"/>
        </w:rPr>
        <w:t>_</w:t>
      </w:r>
      <w:r w:rsidRPr="00FC5D4A">
        <w:rPr>
          <w:sz w:val="28"/>
          <w:szCs w:val="28"/>
        </w:rPr>
        <w:t>substance</w:t>
      </w:r>
      <w:r w:rsidRPr="00FC5D4A">
        <w:rPr>
          <w:sz w:val="28"/>
          <w:szCs w:val="28"/>
          <w:lang w:val="ru-RU"/>
        </w:rPr>
        <w:t>' собраны обозначения субстанций(</w:t>
      </w:r>
      <w:r w:rsidRPr="00FC5D4A">
        <w:rPr>
          <w:sz w:val="28"/>
          <w:szCs w:val="28"/>
        </w:rPr>
        <w:t>e</w:t>
      </w:r>
      <w:r w:rsidRPr="00FC5D4A">
        <w:rPr>
          <w:sz w:val="28"/>
          <w:szCs w:val="28"/>
          <w:lang w:val="ru-RU"/>
        </w:rPr>
        <w:t>.</w:t>
      </w:r>
      <w:r w:rsidRPr="00FC5D4A">
        <w:rPr>
          <w:sz w:val="28"/>
          <w:szCs w:val="28"/>
        </w:rPr>
        <w:t>g</w:t>
      </w:r>
      <w:r w:rsidRPr="00FC5D4A">
        <w:rPr>
          <w:sz w:val="28"/>
          <w:szCs w:val="28"/>
          <w:lang w:val="ru-RU"/>
        </w:rPr>
        <w:t xml:space="preserve">. 'серебро', 'уксус'). </w:t>
      </w:r>
    </w:p>
    <w:p w:rsidR="007013A5" w:rsidRDefault="00A034AE" w:rsidP="00C120E3">
      <w:pPr>
        <w:ind w:firstLine="709"/>
        <w:jc w:val="both"/>
        <w:rPr>
          <w:sz w:val="28"/>
          <w:szCs w:val="28"/>
          <w:lang w:val="ru-RU"/>
        </w:rPr>
      </w:pPr>
      <w:r w:rsidRPr="00FC5D4A">
        <w:rPr>
          <w:sz w:val="28"/>
          <w:szCs w:val="28"/>
          <w:lang w:val="ru-RU"/>
        </w:rPr>
        <w:t>Безусловно, это несколько грубое понимание шкалы абстрактности: тут никак не будет работать снятие омонимии ('секрет' есть и в абстрактных понятиях, и как обозначение субстанции), некоторые элементы списка вызывают сомнения ('сидр' относится к субстанции,  хотя в нашем контексте исследования напитки, как и еду, логичнее было бы считать физическими объектами), но все же общие закономерности мы надеемся увидеть.</w:t>
      </w:r>
    </w:p>
    <w:p w:rsidR="00A034AE" w:rsidRPr="00C93FE5" w:rsidRDefault="007013A5" w:rsidP="007013A5">
      <w:pPr>
        <w:rPr>
          <w:sz w:val="28"/>
          <w:szCs w:val="28"/>
          <w:lang w:val="ru-RU"/>
        </w:rPr>
      </w:pPr>
      <w:r>
        <w:rPr>
          <w:sz w:val="28"/>
          <w:szCs w:val="28"/>
          <w:lang w:val="ru-RU"/>
        </w:rPr>
        <w:br w:type="page"/>
      </w:r>
    </w:p>
    <w:p w:rsidR="00A034AE" w:rsidRPr="00FC5D4A" w:rsidRDefault="00A034AE" w:rsidP="007A3E7E">
      <w:pPr>
        <w:pStyle w:val="a8"/>
        <w:numPr>
          <w:ilvl w:val="0"/>
          <w:numId w:val="8"/>
        </w:numPr>
        <w:rPr>
          <w:sz w:val="28"/>
          <w:szCs w:val="28"/>
          <w:lang w:val="ru-RU"/>
        </w:rPr>
      </w:pPr>
      <w:r w:rsidRPr="00FC5D4A">
        <w:rPr>
          <w:sz w:val="28"/>
          <w:szCs w:val="28"/>
          <w:lang w:val="ru-RU"/>
        </w:rPr>
        <w:lastRenderedPageBreak/>
        <w:t>'</w:t>
      </w:r>
      <w:r w:rsidRPr="00FC5D4A">
        <w:rPr>
          <w:sz w:val="28"/>
          <w:szCs w:val="28"/>
        </w:rPr>
        <w:t>lex</w:t>
      </w:r>
      <w:r w:rsidRPr="00FC5D4A">
        <w:rPr>
          <w:sz w:val="28"/>
          <w:szCs w:val="28"/>
          <w:lang w:val="ru-RU"/>
        </w:rPr>
        <w:t>_</w:t>
      </w:r>
      <w:r w:rsidRPr="00FC5D4A">
        <w:rPr>
          <w:sz w:val="28"/>
          <w:szCs w:val="28"/>
        </w:rPr>
        <w:t>physical</w:t>
      </w:r>
      <w:r w:rsidRPr="00FC5D4A">
        <w:rPr>
          <w:sz w:val="28"/>
          <w:szCs w:val="28"/>
          <w:lang w:val="ru-RU"/>
        </w:rPr>
        <w:t xml:space="preserve">' доля существительных, входящих в список физических объектов, среди всех существительных текста. </w:t>
      </w:r>
    </w:p>
    <w:p w:rsidR="00A034AE" w:rsidRPr="00FC5D4A" w:rsidRDefault="00A034AE" w:rsidP="007A3E7E">
      <w:pPr>
        <w:pStyle w:val="a8"/>
        <w:numPr>
          <w:ilvl w:val="0"/>
          <w:numId w:val="8"/>
        </w:numPr>
        <w:rPr>
          <w:sz w:val="28"/>
          <w:szCs w:val="28"/>
          <w:lang w:val="ru-RU"/>
        </w:rPr>
      </w:pPr>
      <w:r w:rsidRPr="00FC5D4A">
        <w:rPr>
          <w:sz w:val="28"/>
          <w:szCs w:val="28"/>
          <w:lang w:val="ru-RU"/>
        </w:rPr>
        <w:t>'</w:t>
      </w:r>
      <w:r w:rsidRPr="00FC5D4A">
        <w:rPr>
          <w:sz w:val="28"/>
          <w:szCs w:val="28"/>
        </w:rPr>
        <w:t>lex</w:t>
      </w:r>
      <w:r w:rsidRPr="00FC5D4A">
        <w:rPr>
          <w:sz w:val="28"/>
          <w:szCs w:val="28"/>
          <w:lang w:val="ru-RU"/>
        </w:rPr>
        <w:t>_</w:t>
      </w:r>
      <w:r w:rsidRPr="00FC5D4A">
        <w:rPr>
          <w:sz w:val="28"/>
          <w:szCs w:val="28"/>
        </w:rPr>
        <w:t>virtual</w:t>
      </w:r>
      <w:r w:rsidRPr="00FC5D4A">
        <w:rPr>
          <w:sz w:val="28"/>
          <w:szCs w:val="28"/>
          <w:lang w:val="ru-RU"/>
        </w:rPr>
        <w:t>' доля существительных, входящих в список виртуальных объектов, среди всех существительных текста.</w:t>
      </w:r>
    </w:p>
    <w:p w:rsidR="00A034AE" w:rsidRPr="00FC5D4A" w:rsidRDefault="00A034AE" w:rsidP="007A3E7E">
      <w:pPr>
        <w:pStyle w:val="a8"/>
        <w:numPr>
          <w:ilvl w:val="0"/>
          <w:numId w:val="8"/>
        </w:numPr>
        <w:rPr>
          <w:sz w:val="28"/>
          <w:szCs w:val="28"/>
          <w:lang w:val="ru-RU"/>
        </w:rPr>
      </w:pPr>
      <w:r w:rsidRPr="00FC5D4A">
        <w:rPr>
          <w:sz w:val="28"/>
          <w:szCs w:val="28"/>
          <w:lang w:val="ru-RU"/>
        </w:rPr>
        <w:t>'</w:t>
      </w:r>
      <w:r w:rsidRPr="00FC5D4A">
        <w:rPr>
          <w:sz w:val="28"/>
          <w:szCs w:val="28"/>
        </w:rPr>
        <w:t>lex</w:t>
      </w:r>
      <w:r w:rsidRPr="00FC5D4A">
        <w:rPr>
          <w:sz w:val="28"/>
          <w:szCs w:val="28"/>
          <w:lang w:val="ru-RU"/>
        </w:rPr>
        <w:t>_</w:t>
      </w:r>
      <w:r w:rsidRPr="00FC5D4A">
        <w:rPr>
          <w:sz w:val="28"/>
          <w:szCs w:val="28"/>
        </w:rPr>
        <w:t>abstract</w:t>
      </w:r>
      <w:r w:rsidRPr="00FC5D4A">
        <w:rPr>
          <w:sz w:val="28"/>
          <w:szCs w:val="28"/>
          <w:lang w:val="ru-RU"/>
        </w:rPr>
        <w:t xml:space="preserve">' доля существительных, входящих в список абстрактных понятий, среди всех существительных текста. </w:t>
      </w:r>
    </w:p>
    <w:p w:rsidR="00A034AE" w:rsidRDefault="00A034AE" w:rsidP="007A3E7E">
      <w:pPr>
        <w:pStyle w:val="a8"/>
        <w:numPr>
          <w:ilvl w:val="0"/>
          <w:numId w:val="8"/>
        </w:numPr>
        <w:rPr>
          <w:sz w:val="28"/>
          <w:szCs w:val="28"/>
          <w:lang w:val="ru-RU"/>
        </w:rPr>
      </w:pPr>
      <w:r w:rsidRPr="00FC5D4A">
        <w:rPr>
          <w:sz w:val="28"/>
          <w:szCs w:val="28"/>
          <w:lang w:val="ru-RU"/>
        </w:rPr>
        <w:t>'</w:t>
      </w:r>
      <w:r w:rsidRPr="00FC5D4A">
        <w:rPr>
          <w:sz w:val="28"/>
          <w:szCs w:val="28"/>
        </w:rPr>
        <w:t>lex</w:t>
      </w:r>
      <w:r w:rsidRPr="00FC5D4A">
        <w:rPr>
          <w:sz w:val="28"/>
          <w:szCs w:val="28"/>
          <w:lang w:val="ru-RU"/>
        </w:rPr>
        <w:t>_</w:t>
      </w:r>
      <w:r w:rsidRPr="00FC5D4A">
        <w:rPr>
          <w:sz w:val="28"/>
          <w:szCs w:val="28"/>
        </w:rPr>
        <w:t>substance</w:t>
      </w:r>
      <w:r w:rsidRPr="00FC5D4A">
        <w:rPr>
          <w:sz w:val="28"/>
          <w:szCs w:val="28"/>
          <w:lang w:val="ru-RU"/>
        </w:rPr>
        <w:t>' доля существительных, входящих в список обозначения различных субстанций, среди всех существительных текста.</w:t>
      </w:r>
    </w:p>
    <w:p w:rsidR="00C120E3" w:rsidRPr="00FC5D4A" w:rsidRDefault="00C120E3" w:rsidP="00C120E3">
      <w:pPr>
        <w:pStyle w:val="a8"/>
        <w:ind w:left="643"/>
        <w:rPr>
          <w:sz w:val="28"/>
          <w:szCs w:val="28"/>
          <w:lang w:val="ru-RU"/>
        </w:rPr>
      </w:pPr>
    </w:p>
    <w:p w:rsidR="000577BA" w:rsidRDefault="000577BA">
      <w:pPr>
        <w:rPr>
          <w:i/>
          <w:iCs/>
          <w:smallCaps/>
          <w:spacing w:val="5"/>
          <w:sz w:val="36"/>
          <w:szCs w:val="36"/>
          <w:lang w:val="ru-RU"/>
        </w:rPr>
      </w:pPr>
      <w:r>
        <w:rPr>
          <w:sz w:val="36"/>
          <w:szCs w:val="36"/>
          <w:lang w:val="ru-RU"/>
        </w:rPr>
        <w:br w:type="page"/>
      </w:r>
    </w:p>
    <w:p w:rsidR="001D35E3" w:rsidRPr="00622031" w:rsidRDefault="00622031" w:rsidP="007A3E7E">
      <w:pPr>
        <w:pStyle w:val="3"/>
        <w:spacing w:line="276" w:lineRule="auto"/>
        <w:rPr>
          <w:sz w:val="36"/>
          <w:szCs w:val="36"/>
          <w:lang w:val="ru-RU"/>
        </w:rPr>
      </w:pPr>
      <w:bookmarkStart w:id="62" w:name="_Toc484684835"/>
      <w:r w:rsidRPr="00622031">
        <w:rPr>
          <w:sz w:val="36"/>
          <w:szCs w:val="36"/>
          <w:lang w:val="ru-RU"/>
        </w:rPr>
        <w:lastRenderedPageBreak/>
        <w:t xml:space="preserve">2.3. </w:t>
      </w:r>
      <w:r w:rsidR="003847FA" w:rsidRPr="00622031">
        <w:rPr>
          <w:sz w:val="36"/>
          <w:szCs w:val="36"/>
          <w:lang w:val="ru-RU"/>
        </w:rPr>
        <w:t>Отбор релевантных признаков</w:t>
      </w:r>
      <w:bookmarkEnd w:id="62"/>
      <w:r w:rsidR="001D35E3" w:rsidRPr="00622031">
        <w:rPr>
          <w:sz w:val="36"/>
          <w:szCs w:val="36"/>
          <w:lang w:val="ru-RU"/>
        </w:rPr>
        <w:br/>
      </w:r>
    </w:p>
    <w:p w:rsidR="001D35E3" w:rsidRPr="00FC5D4A" w:rsidRDefault="001D35E3" w:rsidP="000577BA">
      <w:pPr>
        <w:ind w:firstLine="709"/>
        <w:jc w:val="both"/>
        <w:rPr>
          <w:sz w:val="28"/>
          <w:szCs w:val="28"/>
          <w:lang w:val="ru-RU"/>
        </w:rPr>
      </w:pPr>
      <w:r w:rsidRPr="00FC5D4A">
        <w:rPr>
          <w:sz w:val="28"/>
          <w:szCs w:val="28"/>
          <w:lang w:val="ru-RU"/>
        </w:rPr>
        <w:t>Далее нам необходимо было измерить для каждого признака степень его ко</w:t>
      </w:r>
      <w:r w:rsidR="00591EC3">
        <w:rPr>
          <w:sz w:val="28"/>
          <w:szCs w:val="28"/>
          <w:lang w:val="ru-RU"/>
        </w:rPr>
        <w:t xml:space="preserve">рреляции со сложностью текста. </w:t>
      </w:r>
      <w:r w:rsidRPr="00FC5D4A">
        <w:rPr>
          <w:sz w:val="28"/>
          <w:szCs w:val="28"/>
          <w:lang w:val="ru-RU"/>
        </w:rPr>
        <w:t>В качестве меры был использован к</w:t>
      </w:r>
      <w:r w:rsidR="000577BA">
        <w:rPr>
          <w:sz w:val="28"/>
          <w:szCs w:val="28"/>
          <w:lang w:val="ru-RU"/>
        </w:rPr>
        <w:t xml:space="preserve">оэффициент корреляции Пирсона. </w:t>
      </w:r>
      <w:r w:rsidRPr="00FC5D4A">
        <w:rPr>
          <w:sz w:val="28"/>
          <w:szCs w:val="28"/>
          <w:lang w:val="ru-RU"/>
        </w:rPr>
        <w:t>Эта величина изменяется о</w:t>
      </w:r>
      <w:r w:rsidR="00C120E3">
        <w:rPr>
          <w:sz w:val="28"/>
          <w:szCs w:val="28"/>
          <w:lang w:val="ru-RU"/>
        </w:rPr>
        <w:t xml:space="preserve">т -1 до +1. </w:t>
      </w:r>
      <w:r w:rsidRPr="00FC5D4A">
        <w:rPr>
          <w:sz w:val="28"/>
          <w:szCs w:val="28"/>
          <w:lang w:val="ru-RU"/>
        </w:rPr>
        <w:t>Чем она ближе к нулю, тем меньше наблюдается связь признака со сложностью. Положительный коэффициент говорит о положительной корреляции (с ростом признака растет и уровень сложности текста), отрицательный – наоборот (с ростом признака сложност</w:t>
      </w:r>
      <w:r w:rsidR="00591EC3">
        <w:rPr>
          <w:sz w:val="28"/>
          <w:szCs w:val="28"/>
          <w:lang w:val="ru-RU"/>
        </w:rPr>
        <w:t>ь текста падает).</w:t>
      </w:r>
    </w:p>
    <w:p w:rsidR="001D35E3" w:rsidRPr="00FC5D4A" w:rsidRDefault="001D35E3" w:rsidP="00C120E3">
      <w:pPr>
        <w:ind w:firstLine="709"/>
        <w:jc w:val="both"/>
        <w:rPr>
          <w:sz w:val="28"/>
          <w:szCs w:val="28"/>
          <w:lang w:val="ru-RU"/>
        </w:rPr>
      </w:pPr>
      <w:r w:rsidRPr="00FC5D4A">
        <w:rPr>
          <w:sz w:val="28"/>
          <w:szCs w:val="28"/>
          <w:lang w:val="ru-RU"/>
        </w:rPr>
        <w:t>Расчеты проводились c помощью модуля для статистических расчетов scipy.stats на Python.</w:t>
      </w:r>
    </w:p>
    <w:p w:rsidR="001D35E3" w:rsidRPr="00FC5D4A" w:rsidRDefault="001D35E3" w:rsidP="00C120E3">
      <w:pPr>
        <w:ind w:firstLine="709"/>
        <w:jc w:val="both"/>
        <w:rPr>
          <w:sz w:val="28"/>
          <w:szCs w:val="28"/>
          <w:lang w:val="ru-RU"/>
        </w:rPr>
      </w:pPr>
      <w:r w:rsidRPr="00FC5D4A">
        <w:rPr>
          <w:sz w:val="28"/>
          <w:szCs w:val="28"/>
          <w:lang w:val="ru-RU"/>
        </w:rPr>
        <w:t xml:space="preserve">Сначала </w:t>
      </w:r>
      <w:r w:rsidR="00B72BF3" w:rsidRPr="00FC5D4A">
        <w:rPr>
          <w:sz w:val="28"/>
          <w:szCs w:val="28"/>
          <w:lang w:val="ru-RU"/>
        </w:rPr>
        <w:t xml:space="preserve">мы проследим </w:t>
      </w:r>
      <w:r w:rsidRPr="00FC5D4A">
        <w:rPr>
          <w:sz w:val="28"/>
          <w:szCs w:val="28"/>
          <w:lang w:val="ru-RU"/>
        </w:rPr>
        <w:t>распре</w:t>
      </w:r>
      <w:r w:rsidR="00AF1F86" w:rsidRPr="00FC5D4A">
        <w:rPr>
          <w:sz w:val="28"/>
          <w:szCs w:val="28"/>
          <w:lang w:val="ru-RU"/>
        </w:rPr>
        <w:t>деление признаков внутри каждого класса:</w:t>
      </w:r>
    </w:p>
    <w:p w:rsidR="00AF1F86" w:rsidRPr="00FC5D4A" w:rsidRDefault="00622031" w:rsidP="007A3E7E">
      <w:pPr>
        <w:pStyle w:val="4"/>
        <w:spacing w:line="276" w:lineRule="auto"/>
        <w:rPr>
          <w:sz w:val="28"/>
          <w:szCs w:val="28"/>
          <w:lang w:val="ru-RU"/>
        </w:rPr>
      </w:pPr>
      <w:r>
        <w:rPr>
          <w:sz w:val="28"/>
          <w:szCs w:val="28"/>
          <w:lang w:val="ru-RU"/>
        </w:rPr>
        <w:t xml:space="preserve">2.3.1. </w:t>
      </w:r>
      <w:r w:rsidR="00AF1F86" w:rsidRPr="00FC5D4A">
        <w:rPr>
          <w:sz w:val="28"/>
          <w:szCs w:val="28"/>
          <w:lang w:val="ru-RU"/>
        </w:rPr>
        <w:t>Подсчет корреляции базовых метрик текста.</w:t>
      </w:r>
      <w:r w:rsidR="000577BA">
        <w:rPr>
          <w:sz w:val="28"/>
          <w:szCs w:val="28"/>
          <w:lang w:val="ru-RU"/>
        </w:rPr>
        <w:br/>
      </w:r>
    </w:p>
    <w:tbl>
      <w:tblPr>
        <w:tblStyle w:val="a7"/>
        <w:tblpPr w:leftFromText="180" w:rightFromText="180" w:vertAnchor="page" w:horzAnchor="margin" w:tblpY="8506"/>
        <w:tblW w:w="0" w:type="auto"/>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2747"/>
        <w:gridCol w:w="1610"/>
      </w:tblGrid>
      <w:tr w:rsidR="000577BA" w:rsidRPr="001B18EA" w:rsidTr="000577BA">
        <w:trPr>
          <w:trHeight w:val="492"/>
        </w:trPr>
        <w:tc>
          <w:tcPr>
            <w:tcW w:w="2747" w:type="dxa"/>
          </w:tcPr>
          <w:p w:rsidR="000577BA" w:rsidRPr="001B18EA" w:rsidRDefault="000577BA" w:rsidP="000577BA">
            <w:pPr>
              <w:spacing w:line="276" w:lineRule="auto"/>
              <w:rPr>
                <w:rFonts w:cs="Times New Roman"/>
              </w:rPr>
            </w:pPr>
            <w:r w:rsidRPr="001B18EA">
              <w:rPr>
                <w:rFonts w:cs="Times New Roman"/>
              </w:rPr>
              <w:t>Признак</w:t>
            </w:r>
          </w:p>
        </w:tc>
        <w:tc>
          <w:tcPr>
            <w:tcW w:w="1610" w:type="dxa"/>
          </w:tcPr>
          <w:p w:rsidR="000577BA" w:rsidRPr="001B18EA" w:rsidRDefault="000577BA" w:rsidP="000577BA">
            <w:pPr>
              <w:spacing w:line="276" w:lineRule="auto"/>
              <w:rPr>
                <w:rFonts w:cs="Times New Roman"/>
              </w:rPr>
            </w:pPr>
            <w:r w:rsidRPr="001B18EA">
              <w:rPr>
                <w:rFonts w:cs="Times New Roman"/>
              </w:rPr>
              <w:t>Коэффициент корреляции</w:t>
            </w:r>
          </w:p>
        </w:tc>
      </w:tr>
      <w:tr w:rsidR="000577BA" w:rsidRPr="001B18EA" w:rsidTr="000577BA">
        <w:trPr>
          <w:trHeight w:val="239"/>
        </w:trPr>
        <w:tc>
          <w:tcPr>
            <w:tcW w:w="2747" w:type="dxa"/>
          </w:tcPr>
          <w:p w:rsidR="000577BA" w:rsidRPr="001B18EA" w:rsidRDefault="000577BA" w:rsidP="000577BA">
            <w:pPr>
              <w:spacing w:line="276" w:lineRule="auto"/>
              <w:rPr>
                <w:rFonts w:cs="Times New Roman"/>
              </w:rPr>
            </w:pPr>
            <w:r w:rsidRPr="001B18EA">
              <w:rPr>
                <w:rFonts w:cs="Times New Roman"/>
              </w:rPr>
              <w:t>mean_len_sentence</w:t>
            </w:r>
          </w:p>
        </w:tc>
        <w:tc>
          <w:tcPr>
            <w:tcW w:w="1610" w:type="dxa"/>
          </w:tcPr>
          <w:p w:rsidR="000577BA" w:rsidRPr="001B18EA" w:rsidRDefault="000577BA" w:rsidP="000577BA">
            <w:pPr>
              <w:spacing w:line="276" w:lineRule="auto"/>
              <w:rPr>
                <w:rFonts w:cs="Times New Roman"/>
              </w:rPr>
            </w:pPr>
            <w:r w:rsidRPr="001B18EA">
              <w:rPr>
                <w:rFonts w:cs="Times New Roman"/>
              </w:rPr>
              <w:t>0.6541</w:t>
            </w:r>
          </w:p>
        </w:tc>
      </w:tr>
      <w:tr w:rsidR="000577BA" w:rsidRPr="001B18EA" w:rsidTr="000577BA">
        <w:trPr>
          <w:trHeight w:val="253"/>
        </w:trPr>
        <w:tc>
          <w:tcPr>
            <w:tcW w:w="2747" w:type="dxa"/>
          </w:tcPr>
          <w:p w:rsidR="000577BA" w:rsidRPr="001B18EA" w:rsidRDefault="000577BA" w:rsidP="000577BA">
            <w:pPr>
              <w:spacing w:line="276" w:lineRule="auto"/>
              <w:rPr>
                <w:rFonts w:cs="Times New Roman"/>
              </w:rPr>
            </w:pPr>
            <w:r w:rsidRPr="001B18EA">
              <w:rPr>
                <w:rFonts w:cs="Times New Roman"/>
              </w:rPr>
              <w:t>median_len_sentence</w:t>
            </w:r>
          </w:p>
        </w:tc>
        <w:tc>
          <w:tcPr>
            <w:tcW w:w="1610" w:type="dxa"/>
          </w:tcPr>
          <w:p w:rsidR="000577BA" w:rsidRPr="001B18EA" w:rsidRDefault="000577BA" w:rsidP="000577BA">
            <w:pPr>
              <w:spacing w:line="276" w:lineRule="auto"/>
              <w:rPr>
                <w:rFonts w:cs="Times New Roman"/>
              </w:rPr>
            </w:pPr>
            <w:r w:rsidRPr="001B18EA">
              <w:rPr>
                <w:rFonts w:cs="Times New Roman"/>
              </w:rPr>
              <w:t>0.6157</w:t>
            </w:r>
          </w:p>
        </w:tc>
      </w:tr>
      <w:tr w:rsidR="000577BA" w:rsidRPr="001B18EA" w:rsidTr="000577BA">
        <w:trPr>
          <w:trHeight w:val="239"/>
        </w:trPr>
        <w:tc>
          <w:tcPr>
            <w:tcW w:w="2747" w:type="dxa"/>
          </w:tcPr>
          <w:p w:rsidR="000577BA" w:rsidRPr="001B18EA" w:rsidRDefault="000577BA" w:rsidP="000577BA">
            <w:pPr>
              <w:spacing w:line="276" w:lineRule="auto"/>
              <w:rPr>
                <w:rFonts w:cs="Times New Roman"/>
              </w:rPr>
            </w:pPr>
            <w:r w:rsidRPr="001B18EA">
              <w:rPr>
                <w:rFonts w:cs="Times New Roman"/>
              </w:rPr>
              <w:t>percent_of_long_words</w:t>
            </w:r>
          </w:p>
        </w:tc>
        <w:tc>
          <w:tcPr>
            <w:tcW w:w="1610" w:type="dxa"/>
          </w:tcPr>
          <w:p w:rsidR="000577BA" w:rsidRPr="001B18EA" w:rsidRDefault="000577BA" w:rsidP="000577BA">
            <w:pPr>
              <w:spacing w:line="276" w:lineRule="auto"/>
              <w:rPr>
                <w:rFonts w:cs="Times New Roman"/>
              </w:rPr>
            </w:pPr>
            <w:r w:rsidRPr="001B18EA">
              <w:rPr>
                <w:rFonts w:cs="Times New Roman"/>
              </w:rPr>
              <w:t>0.5932</w:t>
            </w:r>
          </w:p>
        </w:tc>
      </w:tr>
      <w:tr w:rsidR="000577BA" w:rsidRPr="001B18EA" w:rsidTr="000577BA">
        <w:trPr>
          <w:trHeight w:val="239"/>
        </w:trPr>
        <w:tc>
          <w:tcPr>
            <w:tcW w:w="2747" w:type="dxa"/>
          </w:tcPr>
          <w:p w:rsidR="000577BA" w:rsidRPr="001B18EA" w:rsidRDefault="000577BA" w:rsidP="000577BA">
            <w:pPr>
              <w:spacing w:line="276" w:lineRule="auto"/>
              <w:rPr>
                <w:rFonts w:cs="Times New Roman"/>
              </w:rPr>
            </w:pPr>
            <w:r w:rsidRPr="001B18EA">
              <w:rPr>
                <w:rFonts w:cs="Times New Roman"/>
              </w:rPr>
              <w:t>mean_len_word_in_syllables</w:t>
            </w:r>
          </w:p>
        </w:tc>
        <w:tc>
          <w:tcPr>
            <w:tcW w:w="1610" w:type="dxa"/>
          </w:tcPr>
          <w:p w:rsidR="000577BA" w:rsidRPr="001B18EA" w:rsidRDefault="000577BA" w:rsidP="000577BA">
            <w:pPr>
              <w:spacing w:line="276" w:lineRule="auto"/>
              <w:rPr>
                <w:rFonts w:cs="Times New Roman"/>
              </w:rPr>
            </w:pPr>
            <w:r w:rsidRPr="001B18EA">
              <w:rPr>
                <w:rFonts w:cs="Times New Roman"/>
              </w:rPr>
              <w:t>0.5490</w:t>
            </w:r>
          </w:p>
        </w:tc>
      </w:tr>
      <w:tr w:rsidR="000577BA" w:rsidRPr="001B18EA" w:rsidTr="000577BA">
        <w:trPr>
          <w:trHeight w:val="253"/>
        </w:trPr>
        <w:tc>
          <w:tcPr>
            <w:tcW w:w="2747" w:type="dxa"/>
          </w:tcPr>
          <w:p w:rsidR="000577BA" w:rsidRPr="001B18EA" w:rsidRDefault="000577BA" w:rsidP="000577BA">
            <w:pPr>
              <w:spacing w:line="276" w:lineRule="auto"/>
              <w:rPr>
                <w:rFonts w:cs="Times New Roman"/>
              </w:rPr>
            </w:pPr>
            <w:r w:rsidRPr="001B18EA">
              <w:rPr>
                <w:rFonts w:cs="Times New Roman"/>
              </w:rPr>
              <w:t>words</w:t>
            </w:r>
          </w:p>
        </w:tc>
        <w:tc>
          <w:tcPr>
            <w:tcW w:w="1610" w:type="dxa"/>
          </w:tcPr>
          <w:p w:rsidR="000577BA" w:rsidRPr="001B18EA" w:rsidRDefault="000577BA" w:rsidP="000577BA">
            <w:pPr>
              <w:spacing w:line="276" w:lineRule="auto"/>
              <w:rPr>
                <w:rFonts w:cs="Times New Roman"/>
              </w:rPr>
            </w:pPr>
            <w:r w:rsidRPr="001B18EA">
              <w:rPr>
                <w:rFonts w:cs="Times New Roman"/>
              </w:rPr>
              <w:t>0.5369</w:t>
            </w:r>
          </w:p>
        </w:tc>
      </w:tr>
      <w:tr w:rsidR="000577BA" w:rsidRPr="001B18EA" w:rsidTr="000577BA">
        <w:trPr>
          <w:trHeight w:val="239"/>
        </w:trPr>
        <w:tc>
          <w:tcPr>
            <w:tcW w:w="2747" w:type="dxa"/>
          </w:tcPr>
          <w:p w:rsidR="000577BA" w:rsidRPr="001B18EA" w:rsidRDefault="000577BA" w:rsidP="000577BA">
            <w:pPr>
              <w:spacing w:line="276" w:lineRule="auto"/>
              <w:rPr>
                <w:rFonts w:cs="Times New Roman"/>
              </w:rPr>
            </w:pPr>
            <w:r w:rsidRPr="001B18EA">
              <w:rPr>
                <w:rFonts w:cs="Times New Roman"/>
              </w:rPr>
              <w:t>mean_len_word</w:t>
            </w:r>
          </w:p>
        </w:tc>
        <w:tc>
          <w:tcPr>
            <w:tcW w:w="1610" w:type="dxa"/>
          </w:tcPr>
          <w:p w:rsidR="000577BA" w:rsidRPr="001B18EA" w:rsidRDefault="000577BA" w:rsidP="000577BA">
            <w:pPr>
              <w:spacing w:line="276" w:lineRule="auto"/>
              <w:rPr>
                <w:rFonts w:cs="Times New Roman"/>
              </w:rPr>
            </w:pPr>
            <w:r w:rsidRPr="001B18EA">
              <w:rPr>
                <w:rFonts w:cs="Times New Roman"/>
              </w:rPr>
              <w:t>0.5332</w:t>
            </w:r>
          </w:p>
        </w:tc>
      </w:tr>
      <w:tr w:rsidR="000577BA" w:rsidRPr="001B18EA" w:rsidTr="000577BA">
        <w:trPr>
          <w:trHeight w:val="239"/>
        </w:trPr>
        <w:tc>
          <w:tcPr>
            <w:tcW w:w="2747" w:type="dxa"/>
          </w:tcPr>
          <w:p w:rsidR="000577BA" w:rsidRPr="001B18EA" w:rsidRDefault="000577BA" w:rsidP="000577BA">
            <w:pPr>
              <w:spacing w:line="276" w:lineRule="auto"/>
              <w:rPr>
                <w:rFonts w:cs="Times New Roman"/>
              </w:rPr>
            </w:pPr>
            <w:r w:rsidRPr="001B18EA">
              <w:rPr>
                <w:rFonts w:cs="Times New Roman"/>
              </w:rPr>
              <w:t>median_punct_per_sentence</w:t>
            </w:r>
          </w:p>
        </w:tc>
        <w:tc>
          <w:tcPr>
            <w:tcW w:w="1610" w:type="dxa"/>
          </w:tcPr>
          <w:p w:rsidR="000577BA" w:rsidRPr="001B18EA" w:rsidRDefault="000577BA" w:rsidP="000577BA">
            <w:pPr>
              <w:spacing w:line="276" w:lineRule="auto"/>
              <w:rPr>
                <w:rFonts w:cs="Times New Roman"/>
              </w:rPr>
            </w:pPr>
            <w:r w:rsidRPr="001B18EA">
              <w:rPr>
                <w:rFonts w:cs="Times New Roman"/>
              </w:rPr>
              <w:t>0.4731</w:t>
            </w:r>
          </w:p>
        </w:tc>
      </w:tr>
      <w:tr w:rsidR="000577BA" w:rsidRPr="001B18EA" w:rsidTr="000577BA">
        <w:trPr>
          <w:trHeight w:val="253"/>
        </w:trPr>
        <w:tc>
          <w:tcPr>
            <w:tcW w:w="2747" w:type="dxa"/>
          </w:tcPr>
          <w:p w:rsidR="000577BA" w:rsidRPr="001B18EA" w:rsidRDefault="000577BA" w:rsidP="000577BA">
            <w:pPr>
              <w:spacing w:line="276" w:lineRule="auto"/>
              <w:rPr>
                <w:rFonts w:cs="Times New Roman"/>
              </w:rPr>
            </w:pPr>
            <w:r w:rsidRPr="001B18EA">
              <w:rPr>
                <w:rFonts w:cs="Times New Roman"/>
              </w:rPr>
              <w:t>sentences</w:t>
            </w:r>
          </w:p>
        </w:tc>
        <w:tc>
          <w:tcPr>
            <w:tcW w:w="1610" w:type="dxa"/>
          </w:tcPr>
          <w:p w:rsidR="000577BA" w:rsidRPr="001B18EA" w:rsidRDefault="000577BA" w:rsidP="000577BA">
            <w:pPr>
              <w:spacing w:line="276" w:lineRule="auto"/>
              <w:rPr>
                <w:rFonts w:cs="Times New Roman"/>
              </w:rPr>
            </w:pPr>
            <w:r w:rsidRPr="001B18EA">
              <w:rPr>
                <w:rFonts w:cs="Times New Roman"/>
              </w:rPr>
              <w:t>0.4150</w:t>
            </w:r>
          </w:p>
        </w:tc>
      </w:tr>
      <w:tr w:rsidR="000577BA" w:rsidRPr="001B18EA" w:rsidTr="000577BA">
        <w:trPr>
          <w:trHeight w:val="239"/>
        </w:trPr>
        <w:tc>
          <w:tcPr>
            <w:tcW w:w="2747" w:type="dxa"/>
          </w:tcPr>
          <w:p w:rsidR="000577BA" w:rsidRPr="001B18EA" w:rsidRDefault="000577BA" w:rsidP="000577BA">
            <w:pPr>
              <w:spacing w:line="276" w:lineRule="auto"/>
              <w:rPr>
                <w:rFonts w:cs="Times New Roman"/>
              </w:rPr>
            </w:pPr>
            <w:r w:rsidRPr="001B18EA">
              <w:rPr>
                <w:rFonts w:cs="Times New Roman"/>
              </w:rPr>
              <w:t>median_len_word</w:t>
            </w:r>
          </w:p>
        </w:tc>
        <w:tc>
          <w:tcPr>
            <w:tcW w:w="1610" w:type="dxa"/>
          </w:tcPr>
          <w:p w:rsidR="000577BA" w:rsidRPr="001B18EA" w:rsidRDefault="000577BA" w:rsidP="000577BA">
            <w:pPr>
              <w:spacing w:line="276" w:lineRule="auto"/>
              <w:rPr>
                <w:rFonts w:cs="Times New Roman"/>
              </w:rPr>
            </w:pPr>
            <w:r w:rsidRPr="001B18EA">
              <w:rPr>
                <w:rFonts w:cs="Times New Roman"/>
              </w:rPr>
              <w:t>0.3707</w:t>
            </w:r>
          </w:p>
        </w:tc>
      </w:tr>
      <w:tr w:rsidR="000577BA" w:rsidRPr="00AD6250" w:rsidTr="000577BA">
        <w:trPr>
          <w:trHeight w:val="944"/>
        </w:trPr>
        <w:tc>
          <w:tcPr>
            <w:tcW w:w="4357" w:type="dxa"/>
            <w:gridSpan w:val="2"/>
          </w:tcPr>
          <w:p w:rsidR="000577BA" w:rsidRPr="001B18EA" w:rsidRDefault="000577BA" w:rsidP="000577BA">
            <w:pPr>
              <w:spacing w:line="276" w:lineRule="auto"/>
              <w:rPr>
                <w:rFonts w:cs="Times New Roman"/>
                <w:lang w:val="ru-RU"/>
              </w:rPr>
            </w:pPr>
          </w:p>
          <w:p w:rsidR="000577BA" w:rsidRPr="001B18EA" w:rsidRDefault="000577BA" w:rsidP="000577BA">
            <w:pPr>
              <w:spacing w:line="276" w:lineRule="auto"/>
              <w:rPr>
                <w:rFonts w:cs="Times New Roman"/>
                <w:b/>
                <w:lang w:val="ru-RU"/>
              </w:rPr>
            </w:pPr>
            <w:r w:rsidRPr="001B18EA">
              <w:rPr>
                <w:rFonts w:cs="Times New Roman"/>
                <w:b/>
                <w:lang w:val="ru-RU"/>
              </w:rPr>
              <w:t xml:space="preserve">Таблица 1. Степень корреляции </w:t>
            </w:r>
            <w:r w:rsidRPr="001B18EA">
              <w:rPr>
                <w:rFonts w:cs="Times New Roman"/>
                <w:b/>
                <w:lang w:val="ru-RU"/>
              </w:rPr>
              <w:br/>
              <w:t>традиционных метрик текста</w:t>
            </w:r>
          </w:p>
          <w:p w:rsidR="000577BA" w:rsidRPr="001B18EA" w:rsidRDefault="000577BA" w:rsidP="000577BA">
            <w:pPr>
              <w:spacing w:line="276" w:lineRule="auto"/>
              <w:rPr>
                <w:rFonts w:cs="Times New Roman"/>
                <w:b/>
                <w:lang w:val="ru-RU"/>
              </w:rPr>
            </w:pPr>
          </w:p>
        </w:tc>
      </w:tr>
    </w:tbl>
    <w:p w:rsidR="00DA552D" w:rsidRPr="00FC5D4A" w:rsidRDefault="00AF1F86" w:rsidP="007A3E7E">
      <w:pPr>
        <w:jc w:val="both"/>
        <w:rPr>
          <w:rFonts w:cs="Times New Roman"/>
          <w:sz w:val="28"/>
          <w:szCs w:val="28"/>
          <w:lang w:val="ru-RU"/>
        </w:rPr>
      </w:pPr>
      <w:r w:rsidRPr="00FC5D4A">
        <w:rPr>
          <w:sz w:val="28"/>
          <w:szCs w:val="28"/>
          <w:lang w:val="ru-RU"/>
        </w:rPr>
        <w:br/>
      </w:r>
      <w:r w:rsidR="000577BA">
        <w:rPr>
          <w:rFonts w:cs="Times New Roman"/>
          <w:sz w:val="28"/>
          <w:szCs w:val="28"/>
          <w:lang w:val="ru-RU"/>
        </w:rPr>
        <w:t xml:space="preserve">         </w:t>
      </w:r>
      <w:r w:rsidR="00DA552D" w:rsidRPr="00FC5D4A">
        <w:rPr>
          <w:rFonts w:cs="Times New Roman"/>
          <w:sz w:val="28"/>
          <w:szCs w:val="28"/>
          <w:lang w:val="ru-RU"/>
        </w:rPr>
        <w:t>Как мы видим из Таблицы 1, почти все признаки показали достаточно высокую корреляцию со сложностью, при этом лучшими оказались метрики предложения, средние значения показали бо</w:t>
      </w:r>
      <w:r w:rsidR="005F59CD" w:rsidRPr="005F59CD">
        <w:rPr>
          <w:rFonts w:cs="Times New Roman"/>
          <w:sz w:val="28"/>
          <w:szCs w:val="28"/>
          <w:lang w:val="ru-RU"/>
        </w:rPr>
        <w:t>́</w:t>
      </w:r>
      <w:r w:rsidR="00DA552D" w:rsidRPr="00FC5D4A">
        <w:rPr>
          <w:rFonts w:cs="Times New Roman"/>
          <w:sz w:val="28"/>
          <w:szCs w:val="28"/>
          <w:lang w:val="ru-RU"/>
        </w:rPr>
        <w:t>льшую корреляцию, нежели медианные. Все коэффициенты положительные, т.е. с ростом признака растет и сложность.</w:t>
      </w:r>
    </w:p>
    <w:p w:rsidR="00DA552D" w:rsidRPr="00FC5D4A" w:rsidRDefault="00DA552D" w:rsidP="007A3E7E">
      <w:pPr>
        <w:rPr>
          <w:sz w:val="28"/>
          <w:szCs w:val="28"/>
          <w:lang w:val="ru-RU"/>
        </w:rPr>
      </w:pPr>
    </w:p>
    <w:p w:rsidR="00AF1F86" w:rsidRPr="00FC5D4A" w:rsidRDefault="00AF1F86" w:rsidP="007A3E7E">
      <w:pPr>
        <w:rPr>
          <w:sz w:val="28"/>
          <w:szCs w:val="28"/>
          <w:lang w:val="ru-RU"/>
        </w:rPr>
      </w:pPr>
    </w:p>
    <w:p w:rsidR="000577BA" w:rsidRDefault="000577BA">
      <w:pPr>
        <w:rPr>
          <w:b/>
          <w:bCs/>
          <w:spacing w:val="5"/>
          <w:sz w:val="28"/>
          <w:szCs w:val="28"/>
          <w:lang w:val="ru-RU"/>
        </w:rPr>
      </w:pPr>
      <w:r>
        <w:rPr>
          <w:sz w:val="28"/>
          <w:szCs w:val="28"/>
          <w:lang w:val="ru-RU"/>
        </w:rPr>
        <w:br w:type="page"/>
      </w:r>
    </w:p>
    <w:p w:rsidR="00AF1F86" w:rsidRPr="00FC5D4A" w:rsidRDefault="00622031" w:rsidP="007A3E7E">
      <w:pPr>
        <w:pStyle w:val="4"/>
        <w:spacing w:line="276" w:lineRule="auto"/>
        <w:rPr>
          <w:sz w:val="28"/>
          <w:szCs w:val="28"/>
          <w:lang w:val="ru-RU"/>
        </w:rPr>
      </w:pPr>
      <w:r>
        <w:rPr>
          <w:sz w:val="28"/>
          <w:szCs w:val="28"/>
          <w:lang w:val="ru-RU"/>
        </w:rPr>
        <w:lastRenderedPageBreak/>
        <w:t xml:space="preserve">2.3.2. </w:t>
      </w:r>
      <w:r w:rsidR="00AF1F86" w:rsidRPr="00FC5D4A">
        <w:rPr>
          <w:sz w:val="28"/>
          <w:szCs w:val="28"/>
          <w:lang w:val="ru-RU"/>
        </w:rPr>
        <w:t>Подсчет корреляции признаков на основе формул читабельности.</w:t>
      </w:r>
    </w:p>
    <w:tbl>
      <w:tblPr>
        <w:tblStyle w:val="a7"/>
        <w:tblpPr w:leftFromText="180" w:rightFromText="180" w:vertAnchor="text" w:horzAnchor="margin" w:tblpY="1350"/>
        <w:tblOverlap w:val="never"/>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660"/>
        <w:gridCol w:w="1615"/>
      </w:tblGrid>
      <w:tr w:rsidR="00DA552D" w:rsidRPr="00FC5D4A" w:rsidTr="0066423B">
        <w:tc>
          <w:tcPr>
            <w:tcW w:w="2660" w:type="dxa"/>
          </w:tcPr>
          <w:p w:rsidR="00DA552D" w:rsidRPr="001A39A5" w:rsidRDefault="00DA552D" w:rsidP="007A3E7E">
            <w:pPr>
              <w:spacing w:line="276" w:lineRule="auto"/>
              <w:rPr>
                <w:rFonts w:cs="Times New Roman"/>
              </w:rPr>
            </w:pPr>
            <w:r w:rsidRPr="001A39A5">
              <w:rPr>
                <w:rFonts w:cs="Times New Roman"/>
              </w:rPr>
              <w:t>Признак</w:t>
            </w:r>
          </w:p>
        </w:tc>
        <w:tc>
          <w:tcPr>
            <w:tcW w:w="1559" w:type="dxa"/>
          </w:tcPr>
          <w:p w:rsidR="00DA552D" w:rsidRPr="001A39A5" w:rsidRDefault="00DA552D" w:rsidP="007A3E7E">
            <w:pPr>
              <w:spacing w:line="276" w:lineRule="auto"/>
              <w:rPr>
                <w:rFonts w:cs="Times New Roman"/>
              </w:rPr>
            </w:pPr>
            <w:r w:rsidRPr="001A39A5">
              <w:rPr>
                <w:rFonts w:cs="Times New Roman"/>
              </w:rPr>
              <w:t>Коэффициент корреляции</w:t>
            </w:r>
          </w:p>
        </w:tc>
      </w:tr>
      <w:tr w:rsidR="00DA552D" w:rsidRPr="00FC5D4A" w:rsidTr="0066423B">
        <w:tc>
          <w:tcPr>
            <w:tcW w:w="2660" w:type="dxa"/>
          </w:tcPr>
          <w:p w:rsidR="00DA552D" w:rsidRPr="001A39A5" w:rsidRDefault="00DA552D" w:rsidP="007A3E7E">
            <w:pPr>
              <w:spacing w:line="276" w:lineRule="auto"/>
              <w:rPr>
                <w:rFonts w:cs="Times New Roman"/>
              </w:rPr>
            </w:pPr>
            <w:r w:rsidRPr="001A39A5">
              <w:rPr>
                <w:rFonts w:cs="Times New Roman"/>
              </w:rPr>
              <w:t>formula_smog</w:t>
            </w:r>
          </w:p>
        </w:tc>
        <w:tc>
          <w:tcPr>
            <w:tcW w:w="1559" w:type="dxa"/>
          </w:tcPr>
          <w:p w:rsidR="00DA552D" w:rsidRPr="001A39A5" w:rsidRDefault="00DA552D" w:rsidP="007A3E7E">
            <w:pPr>
              <w:spacing w:line="276" w:lineRule="auto"/>
              <w:rPr>
                <w:rFonts w:cs="Times New Roman"/>
              </w:rPr>
            </w:pPr>
            <w:r w:rsidRPr="001A39A5">
              <w:rPr>
                <w:rFonts w:cs="Times New Roman"/>
              </w:rPr>
              <w:t>0.6863</w:t>
            </w:r>
          </w:p>
        </w:tc>
      </w:tr>
      <w:tr w:rsidR="00DA552D" w:rsidRPr="00FC5D4A" w:rsidTr="0066423B">
        <w:tc>
          <w:tcPr>
            <w:tcW w:w="2660" w:type="dxa"/>
          </w:tcPr>
          <w:p w:rsidR="00DA552D" w:rsidRPr="001A39A5" w:rsidRDefault="00DA552D" w:rsidP="007A3E7E">
            <w:pPr>
              <w:spacing w:line="276" w:lineRule="auto"/>
              <w:rPr>
                <w:rFonts w:cs="Times New Roman"/>
              </w:rPr>
            </w:pPr>
            <w:r w:rsidRPr="001A39A5">
              <w:rPr>
                <w:rFonts w:cs="Times New Roman"/>
              </w:rPr>
              <w:t>formula_senter</w:t>
            </w:r>
          </w:p>
        </w:tc>
        <w:tc>
          <w:tcPr>
            <w:tcW w:w="1559" w:type="dxa"/>
          </w:tcPr>
          <w:p w:rsidR="00DA552D" w:rsidRPr="001A39A5" w:rsidRDefault="00DA552D" w:rsidP="007A3E7E">
            <w:pPr>
              <w:spacing w:line="276" w:lineRule="auto"/>
              <w:rPr>
                <w:rFonts w:cs="Times New Roman"/>
              </w:rPr>
            </w:pPr>
            <w:r w:rsidRPr="001A39A5">
              <w:rPr>
                <w:rFonts w:cs="Times New Roman"/>
              </w:rPr>
              <w:t>0.6653</w:t>
            </w:r>
          </w:p>
        </w:tc>
      </w:tr>
      <w:tr w:rsidR="00DA552D" w:rsidRPr="00FC5D4A" w:rsidTr="0066423B">
        <w:tc>
          <w:tcPr>
            <w:tcW w:w="2660" w:type="dxa"/>
          </w:tcPr>
          <w:p w:rsidR="00DA552D" w:rsidRPr="001A39A5" w:rsidRDefault="00DA552D" w:rsidP="007A3E7E">
            <w:pPr>
              <w:spacing w:line="276" w:lineRule="auto"/>
              <w:rPr>
                <w:rFonts w:cs="Times New Roman"/>
              </w:rPr>
            </w:pPr>
            <w:r w:rsidRPr="001A39A5">
              <w:rPr>
                <w:rFonts w:cs="Times New Roman"/>
              </w:rPr>
              <w:t>formula_flesh_kinc</w:t>
            </w:r>
          </w:p>
        </w:tc>
        <w:tc>
          <w:tcPr>
            <w:tcW w:w="1559" w:type="dxa"/>
          </w:tcPr>
          <w:p w:rsidR="00DA552D" w:rsidRPr="001A39A5" w:rsidRDefault="00DA552D" w:rsidP="007A3E7E">
            <w:pPr>
              <w:spacing w:line="276" w:lineRule="auto"/>
              <w:rPr>
                <w:rFonts w:cs="Times New Roman"/>
              </w:rPr>
            </w:pPr>
            <w:r w:rsidRPr="001A39A5">
              <w:rPr>
                <w:rFonts w:cs="Times New Roman"/>
              </w:rPr>
              <w:t>0.6596</w:t>
            </w:r>
          </w:p>
        </w:tc>
      </w:tr>
      <w:tr w:rsidR="00DA552D" w:rsidRPr="00FC5D4A" w:rsidTr="0066423B">
        <w:tc>
          <w:tcPr>
            <w:tcW w:w="2660" w:type="dxa"/>
          </w:tcPr>
          <w:p w:rsidR="00DA552D" w:rsidRPr="001A39A5" w:rsidRDefault="00DA552D" w:rsidP="007A3E7E">
            <w:pPr>
              <w:spacing w:line="276" w:lineRule="auto"/>
              <w:rPr>
                <w:rFonts w:cs="Times New Roman"/>
              </w:rPr>
            </w:pPr>
            <w:r w:rsidRPr="001A39A5">
              <w:rPr>
                <w:rFonts w:cs="Times New Roman"/>
              </w:rPr>
              <w:t>formula_dale</w:t>
            </w:r>
          </w:p>
        </w:tc>
        <w:tc>
          <w:tcPr>
            <w:tcW w:w="1559" w:type="dxa"/>
          </w:tcPr>
          <w:p w:rsidR="00DA552D" w:rsidRPr="001A39A5" w:rsidRDefault="00DA552D" w:rsidP="007A3E7E">
            <w:pPr>
              <w:spacing w:line="276" w:lineRule="auto"/>
              <w:rPr>
                <w:rFonts w:cs="Times New Roman"/>
              </w:rPr>
            </w:pPr>
            <w:r w:rsidRPr="001A39A5">
              <w:rPr>
                <w:rFonts w:cs="Times New Roman"/>
              </w:rPr>
              <w:t>0.6565</w:t>
            </w:r>
          </w:p>
        </w:tc>
      </w:tr>
      <w:tr w:rsidR="00DA552D" w:rsidRPr="00FC5D4A" w:rsidTr="0066423B">
        <w:tc>
          <w:tcPr>
            <w:tcW w:w="2660" w:type="dxa"/>
          </w:tcPr>
          <w:p w:rsidR="00DA552D" w:rsidRPr="001A39A5" w:rsidRDefault="00DA552D" w:rsidP="007A3E7E">
            <w:pPr>
              <w:spacing w:line="276" w:lineRule="auto"/>
              <w:rPr>
                <w:rFonts w:cs="Times New Roman"/>
              </w:rPr>
            </w:pPr>
            <w:r w:rsidRPr="001A39A5">
              <w:rPr>
                <w:rFonts w:cs="Times New Roman"/>
              </w:rPr>
              <w:t>formula_coleman</w:t>
            </w:r>
          </w:p>
        </w:tc>
        <w:tc>
          <w:tcPr>
            <w:tcW w:w="1559" w:type="dxa"/>
          </w:tcPr>
          <w:p w:rsidR="00DA552D" w:rsidRPr="001A39A5" w:rsidRDefault="00DA552D" w:rsidP="007A3E7E">
            <w:pPr>
              <w:spacing w:line="276" w:lineRule="auto"/>
              <w:rPr>
                <w:rFonts w:cs="Times New Roman"/>
              </w:rPr>
            </w:pPr>
            <w:r w:rsidRPr="001A39A5">
              <w:rPr>
                <w:rFonts w:cs="Times New Roman"/>
              </w:rPr>
              <w:t>0.5063</w:t>
            </w:r>
          </w:p>
        </w:tc>
      </w:tr>
      <w:tr w:rsidR="00DA552D" w:rsidRPr="00AD6250" w:rsidTr="0066423B">
        <w:tc>
          <w:tcPr>
            <w:tcW w:w="4219" w:type="dxa"/>
            <w:gridSpan w:val="2"/>
          </w:tcPr>
          <w:p w:rsidR="00DA552D" w:rsidRPr="001A39A5" w:rsidRDefault="00DA552D" w:rsidP="007A3E7E">
            <w:pPr>
              <w:spacing w:line="276" w:lineRule="auto"/>
              <w:rPr>
                <w:rFonts w:cs="Times New Roman"/>
                <w:b/>
                <w:lang w:val="ru-RU"/>
              </w:rPr>
            </w:pPr>
            <w:r w:rsidRPr="001A39A5">
              <w:rPr>
                <w:rFonts w:cs="Times New Roman"/>
                <w:lang w:val="ru-RU"/>
              </w:rPr>
              <w:br/>
            </w:r>
            <w:r w:rsidRPr="001A39A5">
              <w:rPr>
                <w:rFonts w:cs="Times New Roman"/>
                <w:b/>
                <w:lang w:val="ru-RU"/>
              </w:rPr>
              <w:t>Таблица 2</w:t>
            </w:r>
            <w:r w:rsidR="001A39A5">
              <w:rPr>
                <w:rFonts w:cs="Times New Roman"/>
                <w:b/>
                <w:lang w:val="ru-RU"/>
              </w:rPr>
              <w:t xml:space="preserve">. Степень корреляции признаков </w:t>
            </w:r>
            <w:r w:rsidRPr="001A39A5">
              <w:rPr>
                <w:rFonts w:cs="Times New Roman"/>
                <w:b/>
                <w:lang w:val="ru-RU"/>
              </w:rPr>
              <w:t>на основе формул читабельности</w:t>
            </w:r>
          </w:p>
        </w:tc>
      </w:tr>
    </w:tbl>
    <w:p w:rsidR="00324020" w:rsidRDefault="000577BA" w:rsidP="007A3E7E">
      <w:pPr>
        <w:jc w:val="both"/>
        <w:rPr>
          <w:rFonts w:cs="Times New Roman"/>
          <w:sz w:val="28"/>
          <w:szCs w:val="28"/>
          <w:lang w:val="ru-RU"/>
        </w:rPr>
      </w:pPr>
      <w:r>
        <w:rPr>
          <w:rFonts w:cs="Times New Roman"/>
          <w:sz w:val="28"/>
          <w:szCs w:val="28"/>
          <w:lang w:val="ru-RU"/>
        </w:rPr>
        <w:br/>
      </w:r>
      <w:r w:rsidR="00DA552D" w:rsidRPr="00FC5D4A">
        <w:rPr>
          <w:rFonts w:cs="Times New Roman"/>
          <w:sz w:val="28"/>
          <w:szCs w:val="28"/>
          <w:lang w:val="ru-RU"/>
        </w:rPr>
        <w:t xml:space="preserve">Формулы читабельности (Таблица 2) показали стабильно высокую положительную зависимость от уровня сложности текста. Лучший результат показала формула </w:t>
      </w:r>
      <w:r w:rsidR="00DA552D" w:rsidRPr="00FC5D4A">
        <w:rPr>
          <w:rFonts w:cs="Times New Roman"/>
          <w:sz w:val="28"/>
          <w:szCs w:val="28"/>
        </w:rPr>
        <w:t>SMOG</w:t>
      </w:r>
      <w:r w:rsidR="00DA552D" w:rsidRPr="00FC5D4A">
        <w:rPr>
          <w:rFonts w:cs="Times New Roman"/>
          <w:sz w:val="28"/>
          <w:szCs w:val="28"/>
          <w:lang w:val="ru-RU"/>
        </w:rPr>
        <w:t xml:space="preserve">, которая рассчитывается на основе количества слов длиной более </w:t>
      </w:r>
      <w:r w:rsidR="00DA552D" w:rsidRPr="00FC5D4A">
        <w:rPr>
          <w:rFonts w:cs="Times New Roman"/>
          <w:sz w:val="28"/>
          <w:szCs w:val="28"/>
        </w:rPr>
        <w:t>N</w:t>
      </w:r>
      <w:r w:rsidR="00DA552D" w:rsidRPr="00FC5D4A">
        <w:rPr>
          <w:rFonts w:cs="Times New Roman"/>
          <w:sz w:val="28"/>
          <w:szCs w:val="28"/>
          <w:lang w:val="ru-RU"/>
        </w:rPr>
        <w:t xml:space="preserve"> слогов и количества предложений. Стоит заметить, что существенно коэффициент отличается лишь у формулы Колман-Лиау, остальные показатели очень близки между собой, что при необходимости позволяет нам оставить лишь одну из этих формул.</w:t>
      </w:r>
    </w:p>
    <w:p w:rsidR="00AF1F86" w:rsidRPr="00324020" w:rsidRDefault="00AF1F86" w:rsidP="00324020">
      <w:pPr>
        <w:pStyle w:val="4"/>
        <w:rPr>
          <w:sz w:val="28"/>
          <w:szCs w:val="28"/>
          <w:lang w:val="ru-RU"/>
        </w:rPr>
      </w:pPr>
      <w:r w:rsidRPr="00FC5D4A">
        <w:rPr>
          <w:lang w:val="ru-RU"/>
        </w:rPr>
        <w:br/>
      </w:r>
      <w:r w:rsidR="000577BA" w:rsidRPr="00324020">
        <w:rPr>
          <w:sz w:val="28"/>
          <w:szCs w:val="28"/>
          <w:lang w:val="ru-RU"/>
        </w:rPr>
        <w:t xml:space="preserve">2.3.3. </w:t>
      </w:r>
      <w:r w:rsidRPr="00324020">
        <w:rPr>
          <w:sz w:val="28"/>
          <w:szCs w:val="28"/>
          <w:lang w:val="ru-RU"/>
        </w:rPr>
        <w:t>Подсчет корреляции грамматических признаков.</w:t>
      </w:r>
    </w:p>
    <w:p w:rsidR="00AF1F86" w:rsidRPr="00FC5D4A" w:rsidRDefault="00AF1F86" w:rsidP="007A3E7E">
      <w:pPr>
        <w:spacing w:before="106" w:after="0"/>
        <w:ind w:left="806" w:hanging="806"/>
        <w:rPr>
          <w:rFonts w:eastAsia="+mn-ea" w:cs="+mn-cs"/>
          <w:color w:val="000000"/>
          <w:kern w:val="24"/>
          <w:sz w:val="28"/>
          <w:szCs w:val="28"/>
          <w:lang w:val="ru-RU" w:eastAsia="ru-RU" w:bidi="ar-SA"/>
        </w:rPr>
        <w:sectPr w:rsidR="00AF1F86" w:rsidRPr="00FC5D4A" w:rsidSect="0078787B">
          <w:type w:val="continuous"/>
          <w:pgSz w:w="11906" w:h="16838"/>
          <w:pgMar w:top="1134" w:right="850" w:bottom="1134" w:left="1701" w:header="708" w:footer="708" w:gutter="0"/>
          <w:cols w:space="708"/>
          <w:docGrid w:linePitch="360"/>
        </w:sectPr>
      </w:pPr>
    </w:p>
    <w:p w:rsidR="00AF1F86" w:rsidRPr="00FC5D4A" w:rsidRDefault="00AF1F86" w:rsidP="007A3E7E">
      <w:pPr>
        <w:rPr>
          <w:sz w:val="28"/>
          <w:szCs w:val="28"/>
          <w:lang w:val="ru-RU"/>
        </w:rPr>
        <w:sectPr w:rsidR="00AF1F86" w:rsidRPr="00FC5D4A" w:rsidSect="00AF1F86">
          <w:type w:val="continuous"/>
          <w:pgSz w:w="11906" w:h="16838"/>
          <w:pgMar w:top="1134" w:right="850" w:bottom="1134" w:left="1701" w:header="708" w:footer="708" w:gutter="0"/>
          <w:cols w:num="2" w:space="708"/>
          <w:docGrid w:linePitch="360"/>
        </w:sectPr>
      </w:pPr>
    </w:p>
    <w:tbl>
      <w:tblPr>
        <w:tblStyle w:val="a7"/>
        <w:tblpPr w:leftFromText="180" w:rightFromText="180" w:vertAnchor="text" w:horzAnchor="margin" w:tblpY="43"/>
        <w:tblOverlap w:val="never"/>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732"/>
        <w:gridCol w:w="1615"/>
      </w:tblGrid>
      <w:tr w:rsidR="001A39A5" w:rsidRPr="00324020" w:rsidTr="001A39A5">
        <w:trPr>
          <w:trHeight w:val="490"/>
        </w:trPr>
        <w:tc>
          <w:tcPr>
            <w:tcW w:w="2732" w:type="dxa"/>
          </w:tcPr>
          <w:p w:rsidR="001A39A5" w:rsidRPr="00324020" w:rsidRDefault="001A39A5" w:rsidP="001A39A5">
            <w:pPr>
              <w:spacing w:line="276" w:lineRule="auto"/>
              <w:rPr>
                <w:rFonts w:cs="Times New Roman"/>
                <w:lang w:val="ru-RU"/>
              </w:rPr>
            </w:pPr>
            <w:r w:rsidRPr="00324020">
              <w:rPr>
                <w:rFonts w:cs="Times New Roman"/>
                <w:lang w:val="ru-RU"/>
              </w:rPr>
              <w:t>Признак</w:t>
            </w:r>
          </w:p>
        </w:tc>
        <w:tc>
          <w:tcPr>
            <w:tcW w:w="1615" w:type="dxa"/>
          </w:tcPr>
          <w:p w:rsidR="001A39A5" w:rsidRPr="00324020" w:rsidRDefault="001A39A5" w:rsidP="001A39A5">
            <w:pPr>
              <w:spacing w:line="276" w:lineRule="auto"/>
              <w:rPr>
                <w:rFonts w:cs="Times New Roman"/>
                <w:lang w:val="ru-RU"/>
              </w:rPr>
            </w:pPr>
            <w:r w:rsidRPr="00324020">
              <w:rPr>
                <w:rFonts w:cs="Times New Roman"/>
                <w:lang w:val="ru-RU"/>
              </w:rPr>
              <w:t>Коэффициент корреляции</w:t>
            </w:r>
          </w:p>
        </w:tc>
      </w:tr>
      <w:tr w:rsidR="001A39A5" w:rsidRPr="00324020" w:rsidTr="001A39A5">
        <w:trPr>
          <w:trHeight w:val="238"/>
        </w:trPr>
        <w:tc>
          <w:tcPr>
            <w:tcW w:w="2732" w:type="dxa"/>
          </w:tcPr>
          <w:p w:rsidR="001A39A5" w:rsidRPr="00324020" w:rsidRDefault="001A39A5" w:rsidP="001A39A5">
            <w:pPr>
              <w:spacing w:line="276" w:lineRule="auto"/>
              <w:rPr>
                <w:rFonts w:cs="Times New Roman"/>
                <w:lang w:val="ru-RU"/>
              </w:rPr>
            </w:pPr>
            <w:r w:rsidRPr="00324020">
              <w:rPr>
                <w:rFonts w:cs="Times New Roman"/>
                <w:lang w:val="ru-RU"/>
              </w:rPr>
              <w:t>им</w:t>
            </w:r>
          </w:p>
        </w:tc>
        <w:tc>
          <w:tcPr>
            <w:tcW w:w="1615" w:type="dxa"/>
          </w:tcPr>
          <w:p w:rsidR="001A39A5" w:rsidRPr="00324020" w:rsidRDefault="001A39A5" w:rsidP="001A39A5">
            <w:pPr>
              <w:spacing w:line="276" w:lineRule="auto"/>
              <w:rPr>
                <w:rFonts w:cs="Times New Roman"/>
                <w:lang w:val="ru-RU"/>
              </w:rPr>
            </w:pPr>
            <w:r w:rsidRPr="00324020">
              <w:rPr>
                <w:rFonts w:cs="Times New Roman"/>
                <w:lang w:val="ru-RU"/>
              </w:rPr>
              <w:t>-0.5163</w:t>
            </w:r>
          </w:p>
        </w:tc>
      </w:tr>
      <w:tr w:rsidR="001A39A5" w:rsidRPr="00324020" w:rsidTr="001A39A5">
        <w:trPr>
          <w:trHeight w:val="238"/>
        </w:trPr>
        <w:tc>
          <w:tcPr>
            <w:tcW w:w="2732" w:type="dxa"/>
          </w:tcPr>
          <w:p w:rsidR="001A39A5" w:rsidRPr="00324020" w:rsidRDefault="001A39A5" w:rsidP="001A39A5">
            <w:pPr>
              <w:spacing w:line="276" w:lineRule="auto"/>
              <w:rPr>
                <w:rFonts w:cs="Times New Roman"/>
                <w:lang w:val="ru-RU"/>
              </w:rPr>
            </w:pPr>
            <w:r w:rsidRPr="00324020">
              <w:rPr>
                <w:rFonts w:cs="Times New Roman"/>
                <w:lang w:val="ru-RU"/>
              </w:rPr>
              <w:t>страд</w:t>
            </w:r>
          </w:p>
        </w:tc>
        <w:tc>
          <w:tcPr>
            <w:tcW w:w="1615" w:type="dxa"/>
          </w:tcPr>
          <w:p w:rsidR="001A39A5" w:rsidRPr="00324020" w:rsidRDefault="001A39A5" w:rsidP="001A39A5">
            <w:pPr>
              <w:spacing w:line="276" w:lineRule="auto"/>
              <w:rPr>
                <w:rFonts w:cs="Times New Roman"/>
                <w:lang w:val="ru-RU"/>
              </w:rPr>
            </w:pPr>
            <w:r w:rsidRPr="00324020">
              <w:rPr>
                <w:rFonts w:cs="Times New Roman"/>
                <w:lang w:val="ru-RU"/>
              </w:rPr>
              <w:t>0.4816</w:t>
            </w:r>
          </w:p>
        </w:tc>
      </w:tr>
      <w:tr w:rsidR="001A39A5" w:rsidRPr="00324020" w:rsidTr="001A39A5">
        <w:trPr>
          <w:trHeight w:val="238"/>
        </w:trPr>
        <w:tc>
          <w:tcPr>
            <w:tcW w:w="2732" w:type="dxa"/>
          </w:tcPr>
          <w:p w:rsidR="001A39A5" w:rsidRPr="00324020" w:rsidRDefault="001A39A5" w:rsidP="001A39A5">
            <w:pPr>
              <w:spacing w:line="276" w:lineRule="auto"/>
              <w:rPr>
                <w:rFonts w:cs="Times New Roman"/>
                <w:lang w:val="ru-RU"/>
              </w:rPr>
            </w:pPr>
            <w:r w:rsidRPr="00324020">
              <w:rPr>
                <w:rFonts w:cs="Times New Roman"/>
                <w:lang w:val="ru-RU"/>
              </w:rPr>
              <w:t>прич</w:t>
            </w:r>
          </w:p>
        </w:tc>
        <w:tc>
          <w:tcPr>
            <w:tcW w:w="1615" w:type="dxa"/>
          </w:tcPr>
          <w:p w:rsidR="001A39A5" w:rsidRPr="00324020" w:rsidRDefault="001A39A5" w:rsidP="001A39A5">
            <w:pPr>
              <w:spacing w:line="276" w:lineRule="auto"/>
              <w:rPr>
                <w:rFonts w:cs="Times New Roman"/>
                <w:lang w:val="ru-RU"/>
              </w:rPr>
            </w:pPr>
            <w:r w:rsidRPr="00324020">
              <w:rPr>
                <w:rFonts w:cs="Times New Roman"/>
                <w:lang w:val="ru-RU"/>
              </w:rPr>
              <w:t>0.4712</w:t>
            </w:r>
          </w:p>
        </w:tc>
      </w:tr>
      <w:tr w:rsidR="001A39A5" w:rsidRPr="00324020" w:rsidTr="001A39A5">
        <w:trPr>
          <w:trHeight w:val="238"/>
        </w:trPr>
        <w:tc>
          <w:tcPr>
            <w:tcW w:w="2732" w:type="dxa"/>
          </w:tcPr>
          <w:p w:rsidR="001A39A5" w:rsidRPr="00324020" w:rsidRDefault="001A39A5" w:rsidP="001A39A5">
            <w:pPr>
              <w:spacing w:line="276" w:lineRule="auto"/>
              <w:rPr>
                <w:rFonts w:cs="Times New Roman"/>
                <w:lang w:val="ru-RU"/>
              </w:rPr>
            </w:pPr>
            <w:r w:rsidRPr="000577BA">
              <w:rPr>
                <w:rFonts w:cs="Times New Roman"/>
              </w:rPr>
              <w:t>PR</w:t>
            </w:r>
          </w:p>
        </w:tc>
        <w:tc>
          <w:tcPr>
            <w:tcW w:w="1615" w:type="dxa"/>
          </w:tcPr>
          <w:p w:rsidR="001A39A5" w:rsidRPr="00324020" w:rsidRDefault="001A39A5" w:rsidP="001A39A5">
            <w:pPr>
              <w:spacing w:line="276" w:lineRule="auto"/>
              <w:rPr>
                <w:rFonts w:cs="Times New Roman"/>
                <w:lang w:val="ru-RU"/>
              </w:rPr>
            </w:pPr>
            <w:r w:rsidRPr="00324020">
              <w:rPr>
                <w:rFonts w:cs="Times New Roman"/>
                <w:lang w:val="ru-RU"/>
              </w:rPr>
              <w:t>0.4659</w:t>
            </w:r>
          </w:p>
        </w:tc>
      </w:tr>
      <w:tr w:rsidR="001A39A5" w:rsidRPr="00324020" w:rsidTr="001A39A5">
        <w:trPr>
          <w:trHeight w:val="238"/>
        </w:trPr>
        <w:tc>
          <w:tcPr>
            <w:tcW w:w="2732" w:type="dxa"/>
          </w:tcPr>
          <w:p w:rsidR="001A39A5" w:rsidRPr="00324020" w:rsidRDefault="001A39A5" w:rsidP="001A39A5">
            <w:pPr>
              <w:spacing w:line="276" w:lineRule="auto"/>
              <w:rPr>
                <w:rFonts w:cs="Times New Roman"/>
                <w:lang w:val="ru-RU"/>
              </w:rPr>
            </w:pPr>
            <w:r w:rsidRPr="00324020">
              <w:rPr>
                <w:rFonts w:cs="Times New Roman"/>
                <w:lang w:val="ru-RU"/>
              </w:rPr>
              <w:t>сред</w:t>
            </w:r>
          </w:p>
        </w:tc>
        <w:tc>
          <w:tcPr>
            <w:tcW w:w="1615" w:type="dxa"/>
          </w:tcPr>
          <w:p w:rsidR="001A39A5" w:rsidRPr="00324020" w:rsidRDefault="001A39A5" w:rsidP="001A39A5">
            <w:pPr>
              <w:spacing w:line="276" w:lineRule="auto"/>
              <w:rPr>
                <w:rFonts w:cs="Times New Roman"/>
                <w:lang w:val="ru-RU"/>
              </w:rPr>
            </w:pPr>
            <w:r w:rsidRPr="00324020">
              <w:rPr>
                <w:rFonts w:cs="Times New Roman"/>
                <w:lang w:val="ru-RU"/>
              </w:rPr>
              <w:t>0.4534</w:t>
            </w:r>
          </w:p>
        </w:tc>
      </w:tr>
      <w:tr w:rsidR="001A39A5" w:rsidRPr="00324020" w:rsidTr="001A39A5">
        <w:trPr>
          <w:trHeight w:val="238"/>
        </w:trPr>
        <w:tc>
          <w:tcPr>
            <w:tcW w:w="2732" w:type="dxa"/>
          </w:tcPr>
          <w:p w:rsidR="001A39A5" w:rsidRPr="00324020" w:rsidRDefault="001A39A5" w:rsidP="001A39A5">
            <w:pPr>
              <w:spacing w:line="276" w:lineRule="auto"/>
              <w:rPr>
                <w:rFonts w:cs="Times New Roman"/>
                <w:lang w:val="ru-RU"/>
              </w:rPr>
            </w:pPr>
            <w:r w:rsidRPr="00324020">
              <w:rPr>
                <w:rFonts w:cs="Times New Roman"/>
                <w:lang w:val="ru-RU"/>
              </w:rPr>
              <w:t>род</w:t>
            </w:r>
          </w:p>
        </w:tc>
        <w:tc>
          <w:tcPr>
            <w:tcW w:w="1615" w:type="dxa"/>
          </w:tcPr>
          <w:p w:rsidR="001A39A5" w:rsidRPr="00324020" w:rsidRDefault="001A39A5" w:rsidP="001A39A5">
            <w:pPr>
              <w:spacing w:line="276" w:lineRule="auto"/>
              <w:rPr>
                <w:rFonts w:cs="Times New Roman"/>
                <w:lang w:val="ru-RU"/>
              </w:rPr>
            </w:pPr>
            <w:r w:rsidRPr="00324020">
              <w:rPr>
                <w:rFonts w:cs="Times New Roman"/>
                <w:lang w:val="ru-RU"/>
              </w:rPr>
              <w:t>0.3836</w:t>
            </w:r>
          </w:p>
        </w:tc>
      </w:tr>
      <w:tr w:rsidR="001A39A5" w:rsidRPr="00324020" w:rsidTr="001A39A5">
        <w:trPr>
          <w:trHeight w:val="238"/>
        </w:trPr>
        <w:tc>
          <w:tcPr>
            <w:tcW w:w="2732" w:type="dxa"/>
          </w:tcPr>
          <w:p w:rsidR="001A39A5" w:rsidRPr="00324020" w:rsidRDefault="001A39A5" w:rsidP="001A39A5">
            <w:pPr>
              <w:spacing w:line="276" w:lineRule="auto"/>
              <w:rPr>
                <w:rFonts w:cs="Times New Roman"/>
                <w:lang w:val="ru-RU"/>
              </w:rPr>
            </w:pPr>
            <w:r w:rsidRPr="000577BA">
              <w:rPr>
                <w:rFonts w:cs="Times New Roman"/>
              </w:rPr>
              <w:t>SPRO</w:t>
            </w:r>
          </w:p>
        </w:tc>
        <w:tc>
          <w:tcPr>
            <w:tcW w:w="1615" w:type="dxa"/>
          </w:tcPr>
          <w:p w:rsidR="001A39A5" w:rsidRPr="00324020" w:rsidRDefault="001A39A5" w:rsidP="001A39A5">
            <w:pPr>
              <w:spacing w:line="276" w:lineRule="auto"/>
              <w:rPr>
                <w:rFonts w:cs="Times New Roman"/>
                <w:lang w:val="ru-RU"/>
              </w:rPr>
            </w:pPr>
            <w:r w:rsidRPr="00324020">
              <w:rPr>
                <w:rFonts w:cs="Times New Roman"/>
                <w:lang w:val="ru-RU"/>
              </w:rPr>
              <w:t>-0.3722</w:t>
            </w:r>
          </w:p>
        </w:tc>
      </w:tr>
      <w:tr w:rsidR="001A39A5" w:rsidRPr="000577BA" w:rsidTr="001A39A5">
        <w:trPr>
          <w:trHeight w:val="238"/>
        </w:trPr>
        <w:tc>
          <w:tcPr>
            <w:tcW w:w="2732" w:type="dxa"/>
          </w:tcPr>
          <w:p w:rsidR="001A39A5" w:rsidRPr="00324020" w:rsidRDefault="001A39A5" w:rsidP="001A39A5">
            <w:pPr>
              <w:spacing w:line="276" w:lineRule="auto"/>
              <w:rPr>
                <w:rFonts w:cs="Times New Roman"/>
                <w:lang w:val="ru-RU"/>
              </w:rPr>
            </w:pPr>
            <w:r w:rsidRPr="00324020">
              <w:rPr>
                <w:rFonts w:cs="Times New Roman"/>
                <w:lang w:val="ru-RU"/>
              </w:rPr>
              <w:t>твор</w:t>
            </w:r>
          </w:p>
        </w:tc>
        <w:tc>
          <w:tcPr>
            <w:tcW w:w="1615" w:type="dxa"/>
          </w:tcPr>
          <w:p w:rsidR="001A39A5" w:rsidRPr="000577BA" w:rsidRDefault="001A39A5" w:rsidP="001A39A5">
            <w:pPr>
              <w:spacing w:line="276" w:lineRule="auto"/>
              <w:rPr>
                <w:rFonts w:cs="Times New Roman"/>
              </w:rPr>
            </w:pPr>
            <w:r w:rsidRPr="000577BA">
              <w:rPr>
                <w:rFonts w:cs="Times New Roman"/>
              </w:rPr>
              <w:t>0.3712</w:t>
            </w:r>
          </w:p>
        </w:tc>
      </w:tr>
      <w:tr w:rsidR="001A39A5" w:rsidRPr="000577BA" w:rsidTr="001A39A5">
        <w:trPr>
          <w:trHeight w:val="238"/>
        </w:trPr>
        <w:tc>
          <w:tcPr>
            <w:tcW w:w="2732" w:type="dxa"/>
          </w:tcPr>
          <w:p w:rsidR="001A39A5" w:rsidRPr="000577BA" w:rsidRDefault="001A39A5" w:rsidP="001A39A5">
            <w:pPr>
              <w:spacing w:line="276" w:lineRule="auto"/>
              <w:rPr>
                <w:rFonts w:cs="Times New Roman"/>
              </w:rPr>
            </w:pPr>
            <w:r w:rsidRPr="000577BA">
              <w:rPr>
                <w:rFonts w:cs="Times New Roman"/>
              </w:rPr>
              <w:t>действ</w:t>
            </w:r>
          </w:p>
        </w:tc>
        <w:tc>
          <w:tcPr>
            <w:tcW w:w="1615" w:type="dxa"/>
          </w:tcPr>
          <w:p w:rsidR="001A39A5" w:rsidRPr="000577BA" w:rsidRDefault="001A39A5" w:rsidP="001A39A5">
            <w:pPr>
              <w:spacing w:line="276" w:lineRule="auto"/>
              <w:rPr>
                <w:rFonts w:cs="Times New Roman"/>
              </w:rPr>
            </w:pPr>
            <w:r w:rsidRPr="000577BA">
              <w:rPr>
                <w:rFonts w:cs="Times New Roman"/>
              </w:rPr>
              <w:t>0.3488</w:t>
            </w:r>
          </w:p>
        </w:tc>
      </w:tr>
      <w:tr w:rsidR="001A39A5" w:rsidRPr="000577BA" w:rsidTr="001A39A5">
        <w:trPr>
          <w:trHeight w:val="238"/>
        </w:trPr>
        <w:tc>
          <w:tcPr>
            <w:tcW w:w="2732" w:type="dxa"/>
          </w:tcPr>
          <w:p w:rsidR="001A39A5" w:rsidRPr="000577BA" w:rsidRDefault="001A39A5" w:rsidP="001A39A5">
            <w:pPr>
              <w:spacing w:line="276" w:lineRule="auto"/>
              <w:rPr>
                <w:rFonts w:cs="Times New Roman"/>
              </w:rPr>
            </w:pPr>
            <w:r w:rsidRPr="000577BA">
              <w:rPr>
                <w:rFonts w:cs="Times New Roman"/>
              </w:rPr>
              <w:t>ед</w:t>
            </w:r>
          </w:p>
        </w:tc>
        <w:tc>
          <w:tcPr>
            <w:tcW w:w="1615" w:type="dxa"/>
          </w:tcPr>
          <w:p w:rsidR="001A39A5" w:rsidRPr="000577BA" w:rsidRDefault="001A39A5" w:rsidP="001A39A5">
            <w:pPr>
              <w:spacing w:line="276" w:lineRule="auto"/>
              <w:rPr>
                <w:rFonts w:cs="Times New Roman"/>
              </w:rPr>
            </w:pPr>
            <w:r w:rsidRPr="000577BA">
              <w:rPr>
                <w:rFonts w:cs="Times New Roman"/>
              </w:rPr>
              <w:t>-0.3391</w:t>
            </w:r>
          </w:p>
        </w:tc>
      </w:tr>
      <w:tr w:rsidR="001A39A5" w:rsidRPr="000577BA" w:rsidTr="001A39A5">
        <w:trPr>
          <w:trHeight w:val="238"/>
        </w:trPr>
        <w:tc>
          <w:tcPr>
            <w:tcW w:w="4347" w:type="dxa"/>
            <w:gridSpan w:val="2"/>
          </w:tcPr>
          <w:p w:rsidR="001A39A5" w:rsidRPr="000577BA" w:rsidRDefault="001A39A5" w:rsidP="001A39A5">
            <w:pPr>
              <w:spacing w:line="276" w:lineRule="auto"/>
              <w:rPr>
                <w:rFonts w:cs="Times New Roman"/>
                <w:lang w:val="ru-RU"/>
              </w:rPr>
            </w:pPr>
          </w:p>
          <w:p w:rsidR="001A39A5" w:rsidRPr="000577BA" w:rsidRDefault="001A39A5" w:rsidP="001A39A5">
            <w:pPr>
              <w:spacing w:line="276" w:lineRule="auto"/>
              <w:rPr>
                <w:rFonts w:cs="Times New Roman"/>
                <w:b/>
                <w:lang w:val="ru-RU"/>
              </w:rPr>
            </w:pPr>
            <w:r w:rsidRPr="000577BA">
              <w:rPr>
                <w:rFonts w:cs="Times New Roman"/>
                <w:b/>
                <w:lang w:val="ru-RU"/>
              </w:rPr>
              <w:t>Таблица 3. Корр</w:t>
            </w:r>
            <w:r>
              <w:rPr>
                <w:rFonts w:cs="Times New Roman"/>
                <w:b/>
                <w:lang w:val="ru-RU"/>
              </w:rPr>
              <w:t>еляция грамматических признаков</w:t>
            </w:r>
            <w:r>
              <w:rPr>
                <w:rFonts w:cs="Times New Roman"/>
                <w:b/>
                <w:lang w:val="ru-RU"/>
              </w:rPr>
              <w:br/>
            </w:r>
          </w:p>
        </w:tc>
      </w:tr>
    </w:tbl>
    <w:p w:rsidR="00B72BF3" w:rsidRPr="00FC5D4A" w:rsidRDefault="00B72BF3" w:rsidP="000577BA">
      <w:pPr>
        <w:jc w:val="both"/>
        <w:rPr>
          <w:rFonts w:cs="Times New Roman"/>
          <w:sz w:val="28"/>
          <w:szCs w:val="28"/>
          <w:lang w:val="ru-RU"/>
        </w:rPr>
      </w:pPr>
      <w:r w:rsidRPr="00FC5D4A">
        <w:rPr>
          <w:rFonts w:cs="Times New Roman"/>
          <w:sz w:val="28"/>
          <w:szCs w:val="28"/>
          <w:lang w:val="ru-RU"/>
        </w:rPr>
        <w:t xml:space="preserve">Грамматические признаки (Таблица 3) также показывают корреляцию со сложностью, однако по сравнению с первыми двумя классами, меньшую. Видно, что в топ-10 попали 3 признака, связанные с причастиями, что подтверждает наше предположение о связи сложности с причастными конструкциями. Доля признака </w:t>
      </w:r>
      <w:r w:rsidRPr="00FC5D4A">
        <w:rPr>
          <w:rFonts w:cs="Times New Roman"/>
          <w:sz w:val="28"/>
          <w:szCs w:val="28"/>
        </w:rPr>
        <w:t>PR</w:t>
      </w:r>
      <w:r w:rsidRPr="00FC5D4A">
        <w:rPr>
          <w:rFonts w:cs="Times New Roman"/>
          <w:sz w:val="28"/>
          <w:szCs w:val="28"/>
          <w:lang w:val="ru-RU"/>
        </w:rPr>
        <w:t>(предлоги) вероятнее всего указывает на синтаксическую сложность предложения. Интересна отрицательная корреляция  доли именительного падежа в тексте: скорее всего, это связано с бо</w:t>
      </w:r>
      <w:r w:rsidR="005F59CD" w:rsidRPr="005F59CD">
        <w:rPr>
          <w:rFonts w:cs="Times New Roman"/>
          <w:sz w:val="28"/>
          <w:szCs w:val="28"/>
          <w:lang w:val="ru-RU"/>
        </w:rPr>
        <w:t>́</w:t>
      </w:r>
      <w:r w:rsidRPr="00FC5D4A">
        <w:rPr>
          <w:rFonts w:cs="Times New Roman"/>
          <w:sz w:val="28"/>
          <w:szCs w:val="28"/>
          <w:lang w:val="ru-RU"/>
        </w:rPr>
        <w:t>льшим количество</w:t>
      </w:r>
      <w:r w:rsidR="00AA0354">
        <w:rPr>
          <w:rFonts w:cs="Times New Roman"/>
          <w:sz w:val="28"/>
          <w:szCs w:val="28"/>
          <w:lang w:val="ru-RU"/>
        </w:rPr>
        <w:t>м</w:t>
      </w:r>
      <w:r w:rsidRPr="00FC5D4A">
        <w:rPr>
          <w:rFonts w:cs="Times New Roman"/>
          <w:sz w:val="28"/>
          <w:szCs w:val="28"/>
          <w:lang w:val="ru-RU"/>
        </w:rPr>
        <w:t xml:space="preserve"> косвенных падежей, а, значит, распространением предложения. Ожидаемо вносит вклад в сложность доля косвенных падежей. Лидирует тут родительный падеж, который используется для выражения партитивных отношений, при согласовании с числами</w:t>
      </w:r>
      <w:r w:rsidR="001A39A5">
        <w:rPr>
          <w:rFonts w:cs="Times New Roman"/>
          <w:sz w:val="28"/>
          <w:szCs w:val="28"/>
          <w:lang w:val="ru-RU"/>
        </w:rPr>
        <w:t xml:space="preserve">, </w:t>
      </w:r>
      <w:r w:rsidR="00AA0354">
        <w:rPr>
          <w:rFonts w:cs="Times New Roman"/>
          <w:sz w:val="28"/>
          <w:szCs w:val="28"/>
          <w:lang w:val="ru-RU"/>
        </w:rPr>
        <w:t xml:space="preserve">а также может выражать значения субъекта и объекта действия </w:t>
      </w:r>
      <w:r w:rsidR="001A39A5">
        <w:rPr>
          <w:rFonts w:cs="Times New Roman"/>
          <w:sz w:val="28"/>
          <w:szCs w:val="28"/>
          <w:lang w:val="ru-RU"/>
        </w:rPr>
        <w:t>при</w:t>
      </w:r>
      <w:r w:rsidR="00AA0354">
        <w:rPr>
          <w:rFonts w:cs="Times New Roman"/>
          <w:sz w:val="28"/>
          <w:szCs w:val="28"/>
          <w:lang w:val="ru-RU"/>
        </w:rPr>
        <w:t xml:space="preserve"> </w:t>
      </w:r>
      <w:r w:rsidR="00AA0354">
        <w:rPr>
          <w:rFonts w:cs="Times New Roman"/>
          <w:sz w:val="28"/>
          <w:szCs w:val="28"/>
          <w:lang w:val="ru-RU"/>
        </w:rPr>
        <w:lastRenderedPageBreak/>
        <w:t xml:space="preserve">конструкциях с номинализацией </w:t>
      </w:r>
      <w:r w:rsidR="001A39A5">
        <w:rPr>
          <w:rFonts w:cs="Times New Roman"/>
          <w:sz w:val="28"/>
          <w:szCs w:val="28"/>
          <w:lang w:val="ru-RU"/>
        </w:rPr>
        <w:t>(</w:t>
      </w:r>
      <w:r w:rsidR="00AA0354">
        <w:rPr>
          <w:rFonts w:cs="Times New Roman"/>
          <w:sz w:val="28"/>
          <w:szCs w:val="28"/>
          <w:lang w:val="ru-RU"/>
        </w:rPr>
        <w:t>"</w:t>
      </w:r>
      <w:r w:rsidR="001A39A5">
        <w:rPr>
          <w:rFonts w:cs="Times New Roman"/>
          <w:sz w:val="28"/>
          <w:szCs w:val="28"/>
          <w:lang w:val="ru-RU"/>
        </w:rPr>
        <w:t>решение</w:t>
      </w:r>
      <w:r w:rsidR="00AA0354">
        <w:rPr>
          <w:rFonts w:cs="Times New Roman"/>
          <w:sz w:val="28"/>
          <w:szCs w:val="28"/>
          <w:lang w:val="ru-RU"/>
        </w:rPr>
        <w:t xml:space="preserve"> правительства"</w:t>
      </w:r>
      <w:r w:rsidR="001A39A5">
        <w:rPr>
          <w:rFonts w:cs="Times New Roman"/>
          <w:sz w:val="28"/>
          <w:szCs w:val="28"/>
          <w:lang w:val="ru-RU"/>
        </w:rPr>
        <w:t xml:space="preserve">, </w:t>
      </w:r>
      <w:r w:rsidR="00AA0354">
        <w:rPr>
          <w:rFonts w:cs="Times New Roman"/>
          <w:sz w:val="28"/>
          <w:szCs w:val="28"/>
          <w:lang w:val="ru-RU"/>
        </w:rPr>
        <w:t>"создание культурных центров"</w:t>
      </w:r>
      <w:r w:rsidR="00BE01D7">
        <w:rPr>
          <w:rFonts w:cs="Times New Roman"/>
          <w:sz w:val="28"/>
          <w:szCs w:val="28"/>
          <w:lang w:val="ru-RU"/>
        </w:rPr>
        <w:t xml:space="preserve"> </w:t>
      </w:r>
      <w:r w:rsidR="001A39A5">
        <w:rPr>
          <w:rFonts w:cs="Times New Roman"/>
          <w:sz w:val="28"/>
          <w:szCs w:val="28"/>
          <w:lang w:val="ru-RU"/>
        </w:rPr>
        <w:t>и т.д.)</w:t>
      </w:r>
      <w:r w:rsidR="00AA0354">
        <w:rPr>
          <w:rFonts w:cs="Times New Roman"/>
          <w:sz w:val="28"/>
          <w:szCs w:val="28"/>
          <w:lang w:val="ru-RU"/>
        </w:rPr>
        <w:t>, свойственных для публицистических и официальных текстов.</w:t>
      </w:r>
      <w:r w:rsidRPr="00FC5D4A">
        <w:rPr>
          <w:rFonts w:cs="Times New Roman"/>
          <w:sz w:val="28"/>
          <w:szCs w:val="28"/>
          <w:lang w:val="ru-RU"/>
        </w:rPr>
        <w:t xml:space="preserve"> Здесь стоит отметить, что в подобном исследовании для тек</w:t>
      </w:r>
      <w:r w:rsidR="001A39A5">
        <w:rPr>
          <w:rFonts w:cs="Times New Roman"/>
          <w:sz w:val="28"/>
          <w:szCs w:val="28"/>
          <w:lang w:val="ru-RU"/>
        </w:rPr>
        <w:t xml:space="preserve">стов русского языка как родного (Дружкин 2016) </w:t>
      </w:r>
      <w:r w:rsidRPr="00FC5D4A">
        <w:rPr>
          <w:rFonts w:cs="Times New Roman"/>
          <w:sz w:val="28"/>
          <w:szCs w:val="28"/>
          <w:lang w:val="ru-RU"/>
        </w:rPr>
        <w:t>также  наблюдается лидерство родительного среди других падежей. Еще одной интересной особенностью стало то, что все 10 лучших вариантов считают долю признака в тексте, т.е. наша гипотеза о роли доли некоторых грамматических категорий в предложении (им. падеж, количество глаголов в финитной форме, существительных на предложение) не подтвердилась.</w:t>
      </w:r>
    </w:p>
    <w:p w:rsidR="00803783" w:rsidRPr="00FC5D4A" w:rsidRDefault="001A39A5" w:rsidP="007A3E7E">
      <w:pPr>
        <w:pStyle w:val="4"/>
        <w:spacing w:line="276" w:lineRule="auto"/>
        <w:rPr>
          <w:sz w:val="28"/>
          <w:szCs w:val="28"/>
          <w:lang w:val="ru-RU"/>
        </w:rPr>
      </w:pPr>
      <w:r>
        <w:rPr>
          <w:sz w:val="28"/>
          <w:szCs w:val="28"/>
          <w:lang w:val="ru-RU"/>
        </w:rPr>
        <w:t>2.3.4</w:t>
      </w:r>
      <w:r w:rsidR="00622031">
        <w:rPr>
          <w:sz w:val="28"/>
          <w:szCs w:val="28"/>
          <w:lang w:val="ru-RU"/>
        </w:rPr>
        <w:t xml:space="preserve">. </w:t>
      </w:r>
      <w:r w:rsidR="00AF1F86" w:rsidRPr="00FC5D4A">
        <w:rPr>
          <w:sz w:val="28"/>
          <w:szCs w:val="28"/>
          <w:lang w:val="ru-RU"/>
        </w:rPr>
        <w:t>Подсчет корреляции лексических признаков.</w:t>
      </w:r>
    </w:p>
    <w:tbl>
      <w:tblPr>
        <w:tblStyle w:val="a7"/>
        <w:tblpPr w:leftFromText="180" w:rightFromText="180" w:vertAnchor="text" w:horzAnchor="margin" w:tblpY="262"/>
        <w:tblOverlap w:val="never"/>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660"/>
        <w:gridCol w:w="1615"/>
      </w:tblGrid>
      <w:tr w:rsidR="00803783" w:rsidRPr="001A39A5" w:rsidTr="0066423B">
        <w:tc>
          <w:tcPr>
            <w:tcW w:w="2660" w:type="dxa"/>
          </w:tcPr>
          <w:p w:rsidR="00803783" w:rsidRPr="001A39A5" w:rsidRDefault="00803783" w:rsidP="007A3E7E">
            <w:pPr>
              <w:spacing w:line="276" w:lineRule="auto"/>
              <w:rPr>
                <w:rFonts w:cs="Times New Roman"/>
              </w:rPr>
            </w:pPr>
            <w:r w:rsidRPr="001A39A5">
              <w:rPr>
                <w:rFonts w:cs="Times New Roman"/>
              </w:rPr>
              <w:t>Признак</w:t>
            </w:r>
          </w:p>
        </w:tc>
        <w:tc>
          <w:tcPr>
            <w:tcW w:w="1488" w:type="dxa"/>
          </w:tcPr>
          <w:p w:rsidR="00803783" w:rsidRPr="001A39A5" w:rsidRDefault="00803783" w:rsidP="007A3E7E">
            <w:pPr>
              <w:spacing w:line="276" w:lineRule="auto"/>
              <w:rPr>
                <w:rFonts w:cs="Times New Roman"/>
              </w:rPr>
            </w:pPr>
            <w:r w:rsidRPr="001A39A5">
              <w:rPr>
                <w:rFonts w:cs="Times New Roman"/>
              </w:rPr>
              <w:t>Коэффициент корреляции</w:t>
            </w:r>
          </w:p>
        </w:tc>
      </w:tr>
      <w:tr w:rsidR="00803783" w:rsidRPr="001A39A5" w:rsidTr="0066423B">
        <w:tc>
          <w:tcPr>
            <w:tcW w:w="2660" w:type="dxa"/>
          </w:tcPr>
          <w:p w:rsidR="00803783" w:rsidRPr="001A39A5" w:rsidRDefault="00803783" w:rsidP="007A3E7E">
            <w:pPr>
              <w:spacing w:line="276" w:lineRule="auto"/>
              <w:rPr>
                <w:rFonts w:cs="Times New Roman"/>
              </w:rPr>
            </w:pPr>
            <w:r w:rsidRPr="001A39A5">
              <w:rPr>
                <w:rFonts w:cs="Times New Roman"/>
              </w:rPr>
              <w:t>inA2</w:t>
            </w:r>
          </w:p>
        </w:tc>
        <w:tc>
          <w:tcPr>
            <w:tcW w:w="1488" w:type="dxa"/>
          </w:tcPr>
          <w:p w:rsidR="00803783" w:rsidRPr="001A39A5" w:rsidRDefault="00803783" w:rsidP="007A3E7E">
            <w:pPr>
              <w:spacing w:line="276" w:lineRule="auto"/>
              <w:rPr>
                <w:rFonts w:cs="Times New Roman"/>
              </w:rPr>
            </w:pPr>
            <w:r w:rsidRPr="001A39A5">
              <w:rPr>
                <w:rFonts w:cs="Times New Roman"/>
              </w:rPr>
              <w:t>-0.8181</w:t>
            </w:r>
          </w:p>
        </w:tc>
      </w:tr>
      <w:tr w:rsidR="00803783" w:rsidRPr="001A39A5" w:rsidTr="0066423B">
        <w:tc>
          <w:tcPr>
            <w:tcW w:w="2660" w:type="dxa"/>
          </w:tcPr>
          <w:p w:rsidR="00803783" w:rsidRPr="001A39A5" w:rsidRDefault="00803783" w:rsidP="007A3E7E">
            <w:pPr>
              <w:spacing w:line="276" w:lineRule="auto"/>
              <w:rPr>
                <w:rFonts w:cs="Times New Roman"/>
              </w:rPr>
            </w:pPr>
            <w:r w:rsidRPr="001A39A5">
              <w:rPr>
                <w:rFonts w:cs="Times New Roman"/>
              </w:rPr>
              <w:t>inB1</w:t>
            </w:r>
          </w:p>
        </w:tc>
        <w:tc>
          <w:tcPr>
            <w:tcW w:w="1488" w:type="dxa"/>
          </w:tcPr>
          <w:p w:rsidR="00803783" w:rsidRPr="001A39A5" w:rsidRDefault="00803783" w:rsidP="007A3E7E">
            <w:pPr>
              <w:spacing w:line="276" w:lineRule="auto"/>
              <w:rPr>
                <w:rFonts w:cs="Times New Roman"/>
              </w:rPr>
            </w:pPr>
            <w:r w:rsidRPr="001A39A5">
              <w:rPr>
                <w:rFonts w:cs="Times New Roman"/>
              </w:rPr>
              <w:t>-0.7972</w:t>
            </w:r>
          </w:p>
        </w:tc>
      </w:tr>
      <w:tr w:rsidR="00803783" w:rsidRPr="001A39A5" w:rsidTr="0066423B">
        <w:tc>
          <w:tcPr>
            <w:tcW w:w="2660" w:type="dxa"/>
          </w:tcPr>
          <w:p w:rsidR="00803783" w:rsidRPr="001A39A5" w:rsidRDefault="00803783" w:rsidP="007A3E7E">
            <w:pPr>
              <w:spacing w:line="276" w:lineRule="auto"/>
              <w:rPr>
                <w:rFonts w:cs="Times New Roman"/>
              </w:rPr>
            </w:pPr>
            <w:r w:rsidRPr="001A39A5">
              <w:rPr>
                <w:rFonts w:cs="Times New Roman"/>
              </w:rPr>
              <w:t>inA1</w:t>
            </w:r>
          </w:p>
        </w:tc>
        <w:tc>
          <w:tcPr>
            <w:tcW w:w="1488" w:type="dxa"/>
          </w:tcPr>
          <w:p w:rsidR="00803783" w:rsidRPr="001A39A5" w:rsidRDefault="00803783" w:rsidP="007A3E7E">
            <w:pPr>
              <w:spacing w:line="276" w:lineRule="auto"/>
              <w:rPr>
                <w:rFonts w:cs="Times New Roman"/>
              </w:rPr>
            </w:pPr>
            <w:r w:rsidRPr="001A39A5">
              <w:rPr>
                <w:rFonts w:cs="Times New Roman"/>
              </w:rPr>
              <w:t>-0.7949</w:t>
            </w:r>
          </w:p>
        </w:tc>
      </w:tr>
      <w:tr w:rsidR="00803783" w:rsidRPr="001A39A5" w:rsidTr="0066423B">
        <w:tc>
          <w:tcPr>
            <w:tcW w:w="2660" w:type="dxa"/>
          </w:tcPr>
          <w:p w:rsidR="00803783" w:rsidRPr="001A39A5" w:rsidRDefault="00803783" w:rsidP="007A3E7E">
            <w:pPr>
              <w:spacing w:line="276" w:lineRule="auto"/>
              <w:rPr>
                <w:rFonts w:cs="Times New Roman"/>
              </w:rPr>
            </w:pPr>
            <w:r w:rsidRPr="001A39A5">
              <w:rPr>
                <w:rFonts w:cs="Times New Roman"/>
              </w:rPr>
              <w:t>inB2</w:t>
            </w:r>
          </w:p>
        </w:tc>
        <w:tc>
          <w:tcPr>
            <w:tcW w:w="1488" w:type="dxa"/>
          </w:tcPr>
          <w:p w:rsidR="00803783" w:rsidRPr="001A39A5" w:rsidRDefault="00803783" w:rsidP="007A3E7E">
            <w:pPr>
              <w:spacing w:line="276" w:lineRule="auto"/>
              <w:rPr>
                <w:rFonts w:cs="Times New Roman"/>
              </w:rPr>
            </w:pPr>
            <w:r w:rsidRPr="001A39A5">
              <w:rPr>
                <w:rFonts w:cs="Times New Roman"/>
              </w:rPr>
              <w:t>-0.7175</w:t>
            </w:r>
          </w:p>
        </w:tc>
      </w:tr>
      <w:tr w:rsidR="00803783" w:rsidRPr="001A39A5" w:rsidTr="0066423B">
        <w:tc>
          <w:tcPr>
            <w:tcW w:w="2660" w:type="dxa"/>
          </w:tcPr>
          <w:p w:rsidR="00803783" w:rsidRPr="001A39A5" w:rsidRDefault="00803783" w:rsidP="007A3E7E">
            <w:pPr>
              <w:spacing w:line="276" w:lineRule="auto"/>
              <w:rPr>
                <w:rFonts w:cs="Times New Roman"/>
              </w:rPr>
            </w:pPr>
            <w:r w:rsidRPr="001A39A5">
              <w:rPr>
                <w:rFonts w:cs="Times New Roman"/>
              </w:rPr>
              <w:t>infr3000</w:t>
            </w:r>
          </w:p>
        </w:tc>
        <w:tc>
          <w:tcPr>
            <w:tcW w:w="1488" w:type="dxa"/>
          </w:tcPr>
          <w:p w:rsidR="00803783" w:rsidRPr="001A39A5" w:rsidRDefault="00803783" w:rsidP="007A3E7E">
            <w:pPr>
              <w:spacing w:line="276" w:lineRule="auto"/>
              <w:rPr>
                <w:rFonts w:cs="Times New Roman"/>
              </w:rPr>
            </w:pPr>
            <w:r w:rsidRPr="001A39A5">
              <w:rPr>
                <w:rFonts w:cs="Times New Roman"/>
              </w:rPr>
              <w:t>-0.6452</w:t>
            </w:r>
          </w:p>
        </w:tc>
      </w:tr>
      <w:tr w:rsidR="00803783" w:rsidRPr="001A39A5" w:rsidTr="0066423B">
        <w:tc>
          <w:tcPr>
            <w:tcW w:w="2660" w:type="dxa"/>
          </w:tcPr>
          <w:p w:rsidR="00803783" w:rsidRPr="001A39A5" w:rsidRDefault="00803783" w:rsidP="007A3E7E">
            <w:pPr>
              <w:spacing w:line="276" w:lineRule="auto"/>
              <w:rPr>
                <w:rFonts w:cs="Times New Roman"/>
              </w:rPr>
            </w:pPr>
            <w:r w:rsidRPr="001A39A5">
              <w:rPr>
                <w:rFonts w:cs="Times New Roman"/>
              </w:rPr>
              <w:t>infr5000</w:t>
            </w:r>
          </w:p>
        </w:tc>
        <w:tc>
          <w:tcPr>
            <w:tcW w:w="1488" w:type="dxa"/>
          </w:tcPr>
          <w:p w:rsidR="00803783" w:rsidRPr="001A39A5" w:rsidRDefault="00803783" w:rsidP="007A3E7E">
            <w:pPr>
              <w:spacing w:line="276" w:lineRule="auto"/>
              <w:rPr>
                <w:rFonts w:cs="Times New Roman"/>
              </w:rPr>
            </w:pPr>
            <w:r w:rsidRPr="001A39A5">
              <w:rPr>
                <w:rFonts w:cs="Times New Roman"/>
              </w:rPr>
              <w:t>-0.6352</w:t>
            </w:r>
          </w:p>
        </w:tc>
      </w:tr>
      <w:tr w:rsidR="00803783" w:rsidRPr="001A39A5" w:rsidTr="0066423B">
        <w:tc>
          <w:tcPr>
            <w:tcW w:w="2660" w:type="dxa"/>
          </w:tcPr>
          <w:p w:rsidR="00803783" w:rsidRPr="001A39A5" w:rsidRDefault="00803783" w:rsidP="007A3E7E">
            <w:pPr>
              <w:spacing w:line="276" w:lineRule="auto"/>
              <w:rPr>
                <w:rFonts w:cs="Times New Roman"/>
              </w:rPr>
            </w:pPr>
            <w:r w:rsidRPr="001A39A5">
              <w:rPr>
                <w:rFonts w:cs="Times New Roman"/>
              </w:rPr>
              <w:t>infr10000</w:t>
            </w:r>
          </w:p>
        </w:tc>
        <w:tc>
          <w:tcPr>
            <w:tcW w:w="1488" w:type="dxa"/>
          </w:tcPr>
          <w:p w:rsidR="00803783" w:rsidRPr="001A39A5" w:rsidRDefault="00803783" w:rsidP="007A3E7E">
            <w:pPr>
              <w:spacing w:line="276" w:lineRule="auto"/>
              <w:rPr>
                <w:rFonts w:cs="Times New Roman"/>
              </w:rPr>
            </w:pPr>
            <w:r w:rsidRPr="001A39A5">
              <w:rPr>
                <w:rFonts w:cs="Times New Roman"/>
              </w:rPr>
              <w:t>-0.6148</w:t>
            </w:r>
          </w:p>
        </w:tc>
      </w:tr>
      <w:tr w:rsidR="00803783" w:rsidRPr="001A39A5" w:rsidTr="0066423B">
        <w:tc>
          <w:tcPr>
            <w:tcW w:w="2660" w:type="dxa"/>
          </w:tcPr>
          <w:p w:rsidR="00803783" w:rsidRPr="001A39A5" w:rsidRDefault="00803783" w:rsidP="007A3E7E">
            <w:pPr>
              <w:spacing w:line="276" w:lineRule="auto"/>
              <w:rPr>
                <w:rFonts w:cs="Times New Roman"/>
              </w:rPr>
            </w:pPr>
            <w:r w:rsidRPr="001A39A5">
              <w:rPr>
                <w:rFonts w:cs="Times New Roman"/>
              </w:rPr>
              <w:t>infr1000</w:t>
            </w:r>
          </w:p>
        </w:tc>
        <w:tc>
          <w:tcPr>
            <w:tcW w:w="1488" w:type="dxa"/>
          </w:tcPr>
          <w:p w:rsidR="00803783" w:rsidRPr="001A39A5" w:rsidRDefault="00803783" w:rsidP="007A3E7E">
            <w:pPr>
              <w:spacing w:line="276" w:lineRule="auto"/>
              <w:rPr>
                <w:rFonts w:cs="Times New Roman"/>
              </w:rPr>
            </w:pPr>
            <w:r w:rsidRPr="001A39A5">
              <w:rPr>
                <w:rFonts w:cs="Times New Roman"/>
              </w:rPr>
              <w:t>-0.5755</w:t>
            </w:r>
          </w:p>
        </w:tc>
      </w:tr>
      <w:tr w:rsidR="00803783" w:rsidRPr="001A39A5" w:rsidTr="0066423B">
        <w:tc>
          <w:tcPr>
            <w:tcW w:w="2660" w:type="dxa"/>
          </w:tcPr>
          <w:p w:rsidR="00803783" w:rsidRPr="001A39A5" w:rsidRDefault="00803783" w:rsidP="007A3E7E">
            <w:pPr>
              <w:spacing w:line="276" w:lineRule="auto"/>
              <w:rPr>
                <w:rFonts w:cs="Times New Roman"/>
              </w:rPr>
            </w:pPr>
            <w:r w:rsidRPr="001A39A5">
              <w:rPr>
                <w:rFonts w:cs="Times New Roman"/>
              </w:rPr>
              <w:t>infr500</w:t>
            </w:r>
          </w:p>
        </w:tc>
        <w:tc>
          <w:tcPr>
            <w:tcW w:w="1488" w:type="dxa"/>
          </w:tcPr>
          <w:p w:rsidR="00803783" w:rsidRPr="001A39A5" w:rsidRDefault="00803783" w:rsidP="007A3E7E">
            <w:pPr>
              <w:spacing w:line="276" w:lineRule="auto"/>
              <w:rPr>
                <w:rFonts w:cs="Times New Roman"/>
              </w:rPr>
            </w:pPr>
            <w:r w:rsidRPr="001A39A5">
              <w:rPr>
                <w:rFonts w:cs="Times New Roman"/>
              </w:rPr>
              <w:t>-0.5459</w:t>
            </w:r>
          </w:p>
        </w:tc>
      </w:tr>
      <w:tr w:rsidR="00803783" w:rsidRPr="001A39A5" w:rsidTr="0066423B">
        <w:tc>
          <w:tcPr>
            <w:tcW w:w="2660" w:type="dxa"/>
          </w:tcPr>
          <w:p w:rsidR="00803783" w:rsidRPr="001A39A5" w:rsidRDefault="00803783" w:rsidP="007A3E7E">
            <w:pPr>
              <w:spacing w:line="276" w:lineRule="auto"/>
              <w:rPr>
                <w:rFonts w:cs="Times New Roman"/>
              </w:rPr>
            </w:pPr>
            <w:r w:rsidRPr="001A39A5">
              <w:rPr>
                <w:rFonts w:cs="Times New Roman"/>
              </w:rPr>
              <w:t>infr300</w:t>
            </w:r>
          </w:p>
        </w:tc>
        <w:tc>
          <w:tcPr>
            <w:tcW w:w="1488" w:type="dxa"/>
          </w:tcPr>
          <w:p w:rsidR="00803783" w:rsidRPr="001A39A5" w:rsidRDefault="00803783" w:rsidP="007A3E7E">
            <w:pPr>
              <w:spacing w:line="276" w:lineRule="auto"/>
              <w:rPr>
                <w:rFonts w:cs="Times New Roman"/>
              </w:rPr>
            </w:pPr>
            <w:r w:rsidRPr="001A39A5">
              <w:rPr>
                <w:rFonts w:cs="Times New Roman"/>
              </w:rPr>
              <w:t>-0.5281</w:t>
            </w:r>
          </w:p>
        </w:tc>
      </w:tr>
      <w:tr w:rsidR="00803783" w:rsidRPr="001A39A5" w:rsidTr="0066423B">
        <w:tc>
          <w:tcPr>
            <w:tcW w:w="4148" w:type="dxa"/>
            <w:gridSpan w:val="2"/>
          </w:tcPr>
          <w:p w:rsidR="00803783" w:rsidRPr="001A39A5" w:rsidRDefault="00803783" w:rsidP="007A3E7E">
            <w:pPr>
              <w:tabs>
                <w:tab w:val="left" w:pos="939"/>
              </w:tabs>
              <w:spacing w:line="276" w:lineRule="auto"/>
              <w:rPr>
                <w:rFonts w:cs="Times New Roman"/>
                <w:lang w:val="ru-RU"/>
              </w:rPr>
            </w:pPr>
            <w:r w:rsidRPr="001A39A5">
              <w:rPr>
                <w:rFonts w:cs="Times New Roman"/>
              </w:rPr>
              <w:tab/>
            </w:r>
          </w:p>
          <w:p w:rsidR="00803783" w:rsidRPr="001A39A5" w:rsidRDefault="00803783" w:rsidP="007A3E7E">
            <w:pPr>
              <w:tabs>
                <w:tab w:val="left" w:pos="939"/>
              </w:tabs>
              <w:spacing w:line="276" w:lineRule="auto"/>
              <w:rPr>
                <w:rFonts w:cs="Times New Roman"/>
                <w:b/>
                <w:lang w:val="ru-RU"/>
              </w:rPr>
            </w:pPr>
            <w:r w:rsidRPr="001A39A5">
              <w:rPr>
                <w:rFonts w:cs="Times New Roman"/>
                <w:b/>
                <w:lang w:val="ru-RU"/>
              </w:rPr>
              <w:t>Таблица 5. Корреляция лексических признаков.</w:t>
            </w:r>
          </w:p>
        </w:tc>
      </w:tr>
    </w:tbl>
    <w:p w:rsidR="001A39A5" w:rsidRDefault="001A39A5" w:rsidP="007A3E7E">
      <w:pPr>
        <w:ind w:firstLine="709"/>
        <w:jc w:val="both"/>
        <w:rPr>
          <w:rFonts w:cs="Times New Roman"/>
          <w:sz w:val="28"/>
          <w:szCs w:val="28"/>
          <w:lang w:val="ru-RU"/>
        </w:rPr>
      </w:pPr>
    </w:p>
    <w:p w:rsidR="00803783" w:rsidRDefault="001A39A5" w:rsidP="007A3E7E">
      <w:pPr>
        <w:ind w:firstLine="709"/>
        <w:jc w:val="both"/>
        <w:rPr>
          <w:rFonts w:cs="Times New Roman"/>
          <w:sz w:val="28"/>
          <w:szCs w:val="28"/>
          <w:lang w:val="ru-RU"/>
        </w:rPr>
      </w:pPr>
      <w:r>
        <w:rPr>
          <w:rFonts w:cs="Times New Roman"/>
          <w:sz w:val="28"/>
          <w:szCs w:val="28"/>
          <w:lang w:val="ru-RU"/>
        </w:rPr>
        <w:t xml:space="preserve">Абсолютными </w:t>
      </w:r>
      <w:r w:rsidR="00803783" w:rsidRPr="00FC5D4A">
        <w:rPr>
          <w:rFonts w:cs="Times New Roman"/>
          <w:sz w:val="28"/>
          <w:szCs w:val="28"/>
          <w:lang w:val="ru-RU"/>
        </w:rPr>
        <w:t xml:space="preserve">рекордсменами по связи со сложностью стали лексические минимумы для всех уровней и списки слов с "серединной" частотой от 300 до 10000 слов. Все эти признаки имеют отрицательную корреляцию, что означает чем больше слов в тесте покрываются заданным списком слов, тем он проще. </w:t>
      </w:r>
    </w:p>
    <w:p w:rsidR="001A39A5" w:rsidRPr="00FC5D4A" w:rsidRDefault="001A39A5" w:rsidP="007A3E7E">
      <w:pPr>
        <w:ind w:firstLine="709"/>
        <w:jc w:val="both"/>
        <w:rPr>
          <w:rFonts w:cs="Times New Roman"/>
          <w:sz w:val="28"/>
          <w:szCs w:val="28"/>
          <w:lang w:val="ru-RU"/>
        </w:rPr>
      </w:pPr>
    </w:p>
    <w:p w:rsidR="00803783" w:rsidRPr="00FC5D4A" w:rsidRDefault="00803783" w:rsidP="007A3E7E">
      <w:pPr>
        <w:ind w:firstLine="709"/>
        <w:jc w:val="both"/>
        <w:rPr>
          <w:rFonts w:cs="Times New Roman"/>
          <w:sz w:val="28"/>
          <w:szCs w:val="28"/>
          <w:lang w:val="ru-RU"/>
        </w:rPr>
      </w:pPr>
    </w:p>
    <w:p w:rsidR="00B72BF3" w:rsidRPr="00FC5D4A" w:rsidRDefault="00622031" w:rsidP="007A3E7E">
      <w:pPr>
        <w:pStyle w:val="4"/>
        <w:spacing w:line="276" w:lineRule="auto"/>
        <w:rPr>
          <w:sz w:val="28"/>
          <w:szCs w:val="28"/>
          <w:lang w:val="ru-RU"/>
        </w:rPr>
      </w:pPr>
      <w:r>
        <w:rPr>
          <w:sz w:val="28"/>
          <w:szCs w:val="28"/>
          <w:lang w:val="ru-RU"/>
        </w:rPr>
        <w:t xml:space="preserve">2.3.4. </w:t>
      </w:r>
      <w:r w:rsidR="00803783" w:rsidRPr="00FC5D4A">
        <w:rPr>
          <w:sz w:val="28"/>
          <w:szCs w:val="28"/>
          <w:lang w:val="ru-RU"/>
        </w:rPr>
        <w:t>Подсчет корреляции семантических признаков.</w:t>
      </w:r>
    </w:p>
    <w:tbl>
      <w:tblPr>
        <w:tblStyle w:val="a7"/>
        <w:tblpPr w:leftFromText="180" w:rightFromText="180" w:vertAnchor="text" w:horzAnchor="margin" w:tblpY="724"/>
        <w:tblOverlap w:val="never"/>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660"/>
        <w:gridCol w:w="1615"/>
      </w:tblGrid>
      <w:tr w:rsidR="00B72BF3" w:rsidRPr="001A39A5" w:rsidTr="001A39A5">
        <w:tc>
          <w:tcPr>
            <w:tcW w:w="2660" w:type="dxa"/>
          </w:tcPr>
          <w:p w:rsidR="00B72BF3" w:rsidRPr="001A39A5" w:rsidRDefault="00B72BF3" w:rsidP="001A39A5">
            <w:pPr>
              <w:spacing w:line="276" w:lineRule="auto"/>
              <w:rPr>
                <w:rFonts w:cs="Times New Roman"/>
              </w:rPr>
            </w:pPr>
            <w:r w:rsidRPr="001A39A5">
              <w:rPr>
                <w:rFonts w:cs="Times New Roman"/>
              </w:rPr>
              <w:t>Признак</w:t>
            </w:r>
          </w:p>
        </w:tc>
        <w:tc>
          <w:tcPr>
            <w:tcW w:w="1615" w:type="dxa"/>
          </w:tcPr>
          <w:p w:rsidR="00B72BF3" w:rsidRPr="001A39A5" w:rsidRDefault="00B72BF3" w:rsidP="001A39A5">
            <w:pPr>
              <w:spacing w:line="276" w:lineRule="auto"/>
              <w:rPr>
                <w:rFonts w:cs="Times New Roman"/>
              </w:rPr>
            </w:pPr>
            <w:r w:rsidRPr="001A39A5">
              <w:rPr>
                <w:rFonts w:cs="Times New Roman"/>
              </w:rPr>
              <w:t>Коэффициент корреляции</w:t>
            </w:r>
          </w:p>
        </w:tc>
      </w:tr>
      <w:tr w:rsidR="00B72BF3" w:rsidRPr="001A39A5" w:rsidTr="001A39A5">
        <w:tc>
          <w:tcPr>
            <w:tcW w:w="2660" w:type="dxa"/>
          </w:tcPr>
          <w:p w:rsidR="00B72BF3" w:rsidRPr="001A39A5" w:rsidRDefault="00B72BF3" w:rsidP="001A39A5">
            <w:pPr>
              <w:spacing w:line="276" w:lineRule="auto"/>
              <w:rPr>
                <w:rFonts w:cs="Times New Roman"/>
              </w:rPr>
            </w:pPr>
            <w:r w:rsidRPr="001A39A5">
              <w:rPr>
                <w:rFonts w:cs="Times New Roman"/>
              </w:rPr>
              <w:t>lex_abstract</w:t>
            </w:r>
          </w:p>
        </w:tc>
        <w:tc>
          <w:tcPr>
            <w:tcW w:w="1615" w:type="dxa"/>
          </w:tcPr>
          <w:p w:rsidR="00B72BF3" w:rsidRPr="001A39A5" w:rsidRDefault="00B72BF3" w:rsidP="001A39A5">
            <w:pPr>
              <w:spacing w:line="276" w:lineRule="auto"/>
              <w:rPr>
                <w:rFonts w:cs="Times New Roman"/>
              </w:rPr>
            </w:pPr>
            <w:r w:rsidRPr="001A39A5">
              <w:rPr>
                <w:rFonts w:cs="Times New Roman"/>
              </w:rPr>
              <w:t>0.5243</w:t>
            </w:r>
          </w:p>
        </w:tc>
      </w:tr>
      <w:tr w:rsidR="00B72BF3" w:rsidRPr="001A39A5" w:rsidTr="001A39A5">
        <w:tc>
          <w:tcPr>
            <w:tcW w:w="2660" w:type="dxa"/>
          </w:tcPr>
          <w:p w:rsidR="00B72BF3" w:rsidRPr="001A39A5" w:rsidRDefault="00B72BF3" w:rsidP="001A39A5">
            <w:pPr>
              <w:spacing w:line="276" w:lineRule="auto"/>
              <w:rPr>
                <w:rFonts w:cs="Times New Roman"/>
              </w:rPr>
            </w:pPr>
            <w:r w:rsidRPr="001A39A5">
              <w:rPr>
                <w:rFonts w:cs="Times New Roman"/>
              </w:rPr>
              <w:t>lex_substance</w:t>
            </w:r>
          </w:p>
        </w:tc>
        <w:tc>
          <w:tcPr>
            <w:tcW w:w="1615" w:type="dxa"/>
          </w:tcPr>
          <w:p w:rsidR="00B72BF3" w:rsidRPr="001A39A5" w:rsidRDefault="00B72BF3" w:rsidP="001A39A5">
            <w:pPr>
              <w:spacing w:line="276" w:lineRule="auto"/>
              <w:rPr>
                <w:rFonts w:cs="Times New Roman"/>
              </w:rPr>
            </w:pPr>
            <w:r w:rsidRPr="001A39A5">
              <w:rPr>
                <w:rFonts w:cs="Times New Roman"/>
              </w:rPr>
              <w:t>0.5221</w:t>
            </w:r>
          </w:p>
        </w:tc>
      </w:tr>
      <w:tr w:rsidR="00B72BF3" w:rsidRPr="001A39A5" w:rsidTr="001A39A5">
        <w:tc>
          <w:tcPr>
            <w:tcW w:w="2660" w:type="dxa"/>
          </w:tcPr>
          <w:p w:rsidR="00B72BF3" w:rsidRPr="001A39A5" w:rsidRDefault="00B72BF3" w:rsidP="001A39A5">
            <w:pPr>
              <w:spacing w:line="276" w:lineRule="auto"/>
              <w:rPr>
                <w:rFonts w:cs="Times New Roman"/>
              </w:rPr>
            </w:pPr>
            <w:r w:rsidRPr="001A39A5">
              <w:rPr>
                <w:rFonts w:cs="Times New Roman"/>
              </w:rPr>
              <w:t>lex_physical</w:t>
            </w:r>
          </w:p>
        </w:tc>
        <w:tc>
          <w:tcPr>
            <w:tcW w:w="1615" w:type="dxa"/>
          </w:tcPr>
          <w:p w:rsidR="00B72BF3" w:rsidRPr="001A39A5" w:rsidRDefault="00B72BF3" w:rsidP="001A39A5">
            <w:pPr>
              <w:spacing w:line="276" w:lineRule="auto"/>
              <w:rPr>
                <w:rFonts w:cs="Times New Roman"/>
              </w:rPr>
            </w:pPr>
            <w:r w:rsidRPr="001A39A5">
              <w:rPr>
                <w:rFonts w:cs="Times New Roman"/>
              </w:rPr>
              <w:t>-0.1823</w:t>
            </w:r>
          </w:p>
        </w:tc>
      </w:tr>
      <w:tr w:rsidR="00B72BF3" w:rsidRPr="001A39A5" w:rsidTr="001A39A5">
        <w:tc>
          <w:tcPr>
            <w:tcW w:w="2660" w:type="dxa"/>
          </w:tcPr>
          <w:p w:rsidR="00B72BF3" w:rsidRPr="001A39A5" w:rsidRDefault="00B72BF3" w:rsidP="001A39A5">
            <w:pPr>
              <w:spacing w:line="276" w:lineRule="auto"/>
              <w:rPr>
                <w:rFonts w:cs="Times New Roman"/>
              </w:rPr>
            </w:pPr>
            <w:r w:rsidRPr="001A39A5">
              <w:rPr>
                <w:rFonts w:cs="Times New Roman"/>
              </w:rPr>
              <w:t>lex_virtual</w:t>
            </w:r>
          </w:p>
        </w:tc>
        <w:tc>
          <w:tcPr>
            <w:tcW w:w="1615" w:type="dxa"/>
          </w:tcPr>
          <w:p w:rsidR="00B72BF3" w:rsidRPr="001A39A5" w:rsidRDefault="00B72BF3" w:rsidP="001A39A5">
            <w:pPr>
              <w:spacing w:line="276" w:lineRule="auto"/>
              <w:rPr>
                <w:rFonts w:cs="Times New Roman"/>
              </w:rPr>
            </w:pPr>
            <w:r w:rsidRPr="001A39A5">
              <w:rPr>
                <w:rFonts w:cs="Times New Roman"/>
              </w:rPr>
              <w:t>-0.0711</w:t>
            </w:r>
          </w:p>
        </w:tc>
      </w:tr>
      <w:tr w:rsidR="00B72BF3" w:rsidRPr="001A39A5" w:rsidTr="001A39A5">
        <w:tc>
          <w:tcPr>
            <w:tcW w:w="4275" w:type="dxa"/>
            <w:gridSpan w:val="2"/>
          </w:tcPr>
          <w:p w:rsidR="00B72BF3" w:rsidRPr="001A39A5" w:rsidRDefault="00B72BF3" w:rsidP="001A39A5">
            <w:pPr>
              <w:tabs>
                <w:tab w:val="left" w:pos="1265"/>
              </w:tabs>
              <w:spacing w:line="276" w:lineRule="auto"/>
              <w:rPr>
                <w:rFonts w:cs="Times New Roman"/>
                <w:lang w:val="ru-RU"/>
              </w:rPr>
            </w:pPr>
            <w:r w:rsidRPr="001A39A5">
              <w:rPr>
                <w:rFonts w:cs="Times New Roman"/>
              </w:rPr>
              <w:tab/>
            </w:r>
          </w:p>
          <w:p w:rsidR="00B72BF3" w:rsidRPr="001A39A5" w:rsidRDefault="00B72BF3" w:rsidP="001A39A5">
            <w:pPr>
              <w:tabs>
                <w:tab w:val="left" w:pos="1265"/>
              </w:tabs>
              <w:spacing w:line="276" w:lineRule="auto"/>
              <w:rPr>
                <w:rFonts w:cs="Times New Roman"/>
                <w:b/>
                <w:lang w:val="ru-RU"/>
              </w:rPr>
            </w:pPr>
            <w:r w:rsidRPr="001A39A5">
              <w:rPr>
                <w:rFonts w:cs="Times New Roman"/>
                <w:b/>
                <w:lang w:val="ru-RU"/>
              </w:rPr>
              <w:t>Таблица 4. Корреляция семантических признаков</w:t>
            </w:r>
          </w:p>
          <w:p w:rsidR="00B72BF3" w:rsidRPr="001A39A5" w:rsidRDefault="00B72BF3" w:rsidP="001A39A5">
            <w:pPr>
              <w:tabs>
                <w:tab w:val="left" w:pos="1265"/>
              </w:tabs>
              <w:spacing w:line="276" w:lineRule="auto"/>
              <w:rPr>
                <w:rFonts w:cs="Times New Roman"/>
                <w:lang w:val="ru-RU"/>
              </w:rPr>
            </w:pPr>
          </w:p>
        </w:tc>
      </w:tr>
    </w:tbl>
    <w:p w:rsidR="001A39A5" w:rsidRDefault="001A39A5" w:rsidP="007A3E7E">
      <w:pPr>
        <w:ind w:firstLine="709"/>
        <w:jc w:val="both"/>
        <w:rPr>
          <w:rFonts w:cs="Times New Roman"/>
          <w:sz w:val="28"/>
          <w:szCs w:val="28"/>
          <w:lang w:val="ru-RU"/>
        </w:rPr>
      </w:pPr>
    </w:p>
    <w:p w:rsidR="0063501E" w:rsidRDefault="00B72BF3" w:rsidP="007A3E7E">
      <w:pPr>
        <w:ind w:firstLine="709"/>
        <w:jc w:val="both"/>
        <w:rPr>
          <w:rFonts w:cs="Times New Roman"/>
          <w:sz w:val="28"/>
          <w:szCs w:val="28"/>
          <w:lang w:val="ru-RU"/>
        </w:rPr>
      </w:pPr>
      <w:r w:rsidRPr="00FC5D4A">
        <w:rPr>
          <w:rFonts w:cs="Times New Roman"/>
          <w:sz w:val="28"/>
          <w:szCs w:val="28"/>
          <w:lang w:val="ru-RU"/>
        </w:rPr>
        <w:t>Вполне ожидаемо наблюдается корреляция со сложностью доли абстрактной лексики и субстанций. Неожиданно мал вклад физических объектов (гипотеза состояла в том, что чем больше конкретных материальных предметов - тем проще текст).</w:t>
      </w:r>
    </w:p>
    <w:p w:rsidR="001A39A5" w:rsidRPr="00FC5D4A" w:rsidRDefault="001A39A5" w:rsidP="001A39A5">
      <w:pPr>
        <w:rPr>
          <w:rFonts w:cs="Times New Roman"/>
          <w:sz w:val="28"/>
          <w:szCs w:val="28"/>
          <w:lang w:val="ru-RU"/>
        </w:rPr>
      </w:pPr>
      <w:r>
        <w:rPr>
          <w:rFonts w:cs="Times New Roman"/>
          <w:sz w:val="28"/>
          <w:szCs w:val="28"/>
          <w:lang w:val="ru-RU"/>
        </w:rPr>
        <w:br w:type="page"/>
      </w:r>
    </w:p>
    <w:p w:rsidR="00AF1F86" w:rsidRPr="00FC5D4A" w:rsidRDefault="00622031" w:rsidP="007A3E7E">
      <w:pPr>
        <w:pStyle w:val="4"/>
        <w:spacing w:line="276" w:lineRule="auto"/>
        <w:rPr>
          <w:sz w:val="28"/>
          <w:szCs w:val="28"/>
          <w:lang w:val="ru-RU"/>
        </w:rPr>
      </w:pPr>
      <w:r>
        <w:rPr>
          <w:sz w:val="28"/>
          <w:szCs w:val="28"/>
          <w:lang w:val="ru-RU"/>
        </w:rPr>
        <w:lastRenderedPageBreak/>
        <w:t xml:space="preserve">2.3.5. </w:t>
      </w:r>
      <w:r w:rsidR="00F214CC" w:rsidRPr="00FC5D4A">
        <w:rPr>
          <w:sz w:val="28"/>
          <w:szCs w:val="28"/>
          <w:lang w:val="ru-RU"/>
        </w:rPr>
        <w:t>Лучшие и худшие признаки: общий зачет.</w:t>
      </w:r>
    </w:p>
    <w:p w:rsidR="00F214CC" w:rsidRPr="00FC5D4A" w:rsidRDefault="001A39A5" w:rsidP="007A3E7E">
      <w:pPr>
        <w:rPr>
          <w:sz w:val="28"/>
          <w:szCs w:val="28"/>
          <w:lang w:val="ru-RU"/>
        </w:rPr>
        <w:sectPr w:rsidR="00F214CC" w:rsidRPr="00FC5D4A" w:rsidSect="0078787B">
          <w:type w:val="continuous"/>
          <w:pgSz w:w="11906" w:h="16838"/>
          <w:pgMar w:top="1134" w:right="850" w:bottom="1134" w:left="1701" w:header="708" w:footer="708" w:gutter="0"/>
          <w:cols w:space="708"/>
          <w:docGrid w:linePitch="360"/>
        </w:sectPr>
      </w:pPr>
      <w:r>
        <w:rPr>
          <w:sz w:val="28"/>
          <w:szCs w:val="28"/>
          <w:lang w:val="ru-RU"/>
        </w:rPr>
        <w:br/>
      </w:r>
    </w:p>
    <w:tbl>
      <w:tblPr>
        <w:tblStyle w:val="a7"/>
        <w:tblpPr w:leftFromText="180" w:rightFromText="180" w:vertAnchor="text" w:horzAnchor="margin" w:tblpXSpec="center" w:tblpY="1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
        <w:gridCol w:w="3377"/>
        <w:gridCol w:w="850"/>
        <w:gridCol w:w="3402"/>
      </w:tblGrid>
      <w:tr w:rsidR="00324020" w:rsidRPr="001A39A5" w:rsidTr="00324020">
        <w:tc>
          <w:tcPr>
            <w:tcW w:w="460" w:type="dxa"/>
          </w:tcPr>
          <w:p w:rsidR="00324020" w:rsidRPr="001A39A5" w:rsidRDefault="00324020" w:rsidP="00324020">
            <w:pPr>
              <w:spacing w:line="276" w:lineRule="auto"/>
            </w:pPr>
            <w:r w:rsidRPr="001A39A5">
              <w:t>1</w:t>
            </w:r>
          </w:p>
        </w:tc>
        <w:tc>
          <w:tcPr>
            <w:tcW w:w="3377" w:type="dxa"/>
          </w:tcPr>
          <w:p w:rsidR="00324020" w:rsidRPr="001A39A5" w:rsidRDefault="00324020" w:rsidP="00324020">
            <w:pPr>
              <w:spacing w:line="276" w:lineRule="auto"/>
            </w:pPr>
            <w:r w:rsidRPr="001A39A5">
              <w:t>inA2</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23</w:t>
            </w:r>
          </w:p>
        </w:tc>
        <w:tc>
          <w:tcPr>
            <w:tcW w:w="3402" w:type="dxa"/>
          </w:tcPr>
          <w:p w:rsidR="00324020" w:rsidRPr="001A39A5" w:rsidRDefault="00324020" w:rsidP="00324020">
            <w:pPr>
              <w:spacing w:line="276" w:lineRule="auto"/>
              <w:rPr>
                <w:rFonts w:cs="Times New Roman"/>
                <w:lang w:val="ru-RU"/>
              </w:rPr>
            </w:pPr>
            <w:r w:rsidRPr="001A39A5">
              <w:t>infr20000</w:t>
            </w:r>
          </w:p>
        </w:tc>
      </w:tr>
      <w:tr w:rsidR="00324020" w:rsidRPr="001A39A5" w:rsidTr="00324020">
        <w:tc>
          <w:tcPr>
            <w:tcW w:w="460" w:type="dxa"/>
          </w:tcPr>
          <w:p w:rsidR="00324020" w:rsidRPr="001A39A5" w:rsidRDefault="00324020" w:rsidP="00324020">
            <w:pPr>
              <w:spacing w:line="276" w:lineRule="auto"/>
            </w:pPr>
            <w:r w:rsidRPr="001A39A5">
              <w:t>2</w:t>
            </w:r>
          </w:p>
        </w:tc>
        <w:tc>
          <w:tcPr>
            <w:tcW w:w="3377" w:type="dxa"/>
          </w:tcPr>
          <w:p w:rsidR="00324020" w:rsidRPr="001A39A5" w:rsidRDefault="00324020" w:rsidP="00324020">
            <w:pPr>
              <w:spacing w:line="276" w:lineRule="auto"/>
            </w:pPr>
            <w:r w:rsidRPr="001A39A5">
              <w:t>inB1</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24</w:t>
            </w:r>
          </w:p>
        </w:tc>
        <w:tc>
          <w:tcPr>
            <w:tcW w:w="3402" w:type="dxa"/>
          </w:tcPr>
          <w:p w:rsidR="00324020" w:rsidRPr="001A39A5" w:rsidRDefault="00324020" w:rsidP="00324020">
            <w:pPr>
              <w:spacing w:line="276" w:lineRule="auto"/>
              <w:rPr>
                <w:rFonts w:cs="Times New Roman"/>
                <w:lang w:val="ru-RU"/>
              </w:rPr>
            </w:pPr>
            <w:r w:rsidRPr="001A39A5">
              <w:t>formula_coleman</w:t>
            </w:r>
          </w:p>
        </w:tc>
      </w:tr>
      <w:tr w:rsidR="00324020" w:rsidRPr="001A39A5" w:rsidTr="00324020">
        <w:tc>
          <w:tcPr>
            <w:tcW w:w="460" w:type="dxa"/>
          </w:tcPr>
          <w:p w:rsidR="00324020" w:rsidRPr="001A39A5" w:rsidRDefault="00324020" w:rsidP="00324020">
            <w:pPr>
              <w:spacing w:line="276" w:lineRule="auto"/>
            </w:pPr>
            <w:r w:rsidRPr="001A39A5">
              <w:t>3</w:t>
            </w:r>
          </w:p>
        </w:tc>
        <w:tc>
          <w:tcPr>
            <w:tcW w:w="3377" w:type="dxa"/>
          </w:tcPr>
          <w:p w:rsidR="00324020" w:rsidRPr="001A39A5" w:rsidRDefault="00324020" w:rsidP="00324020">
            <w:pPr>
              <w:spacing w:line="276" w:lineRule="auto"/>
            </w:pPr>
            <w:r w:rsidRPr="001A39A5">
              <w:t>inA1</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25</w:t>
            </w:r>
          </w:p>
        </w:tc>
        <w:tc>
          <w:tcPr>
            <w:tcW w:w="3402" w:type="dxa"/>
          </w:tcPr>
          <w:p w:rsidR="00324020" w:rsidRPr="001A39A5" w:rsidRDefault="00324020" w:rsidP="00324020">
            <w:pPr>
              <w:spacing w:line="276" w:lineRule="auto"/>
              <w:rPr>
                <w:rFonts w:cs="Times New Roman"/>
                <w:lang w:val="ru-RU"/>
              </w:rPr>
            </w:pPr>
            <w:r w:rsidRPr="001A39A5">
              <w:t>страд</w:t>
            </w:r>
          </w:p>
        </w:tc>
      </w:tr>
      <w:tr w:rsidR="00324020" w:rsidRPr="001A39A5" w:rsidTr="00324020">
        <w:tc>
          <w:tcPr>
            <w:tcW w:w="460" w:type="dxa"/>
          </w:tcPr>
          <w:p w:rsidR="00324020" w:rsidRPr="001A39A5" w:rsidRDefault="00324020" w:rsidP="00324020">
            <w:pPr>
              <w:spacing w:line="276" w:lineRule="auto"/>
            </w:pPr>
            <w:r w:rsidRPr="001A39A5">
              <w:t>4</w:t>
            </w:r>
          </w:p>
        </w:tc>
        <w:tc>
          <w:tcPr>
            <w:tcW w:w="3377" w:type="dxa"/>
          </w:tcPr>
          <w:p w:rsidR="00324020" w:rsidRPr="001A39A5" w:rsidRDefault="00324020" w:rsidP="00324020">
            <w:pPr>
              <w:spacing w:line="276" w:lineRule="auto"/>
            </w:pPr>
            <w:r w:rsidRPr="001A39A5">
              <w:t>inB2</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26</w:t>
            </w:r>
          </w:p>
        </w:tc>
        <w:tc>
          <w:tcPr>
            <w:tcW w:w="3402" w:type="dxa"/>
          </w:tcPr>
          <w:p w:rsidR="00324020" w:rsidRPr="001A39A5" w:rsidRDefault="00324020" w:rsidP="00324020">
            <w:pPr>
              <w:spacing w:line="276" w:lineRule="auto"/>
              <w:rPr>
                <w:rFonts w:cs="Times New Roman"/>
                <w:lang w:val="ru-RU"/>
              </w:rPr>
            </w:pPr>
            <w:r w:rsidRPr="001A39A5">
              <w:t>median_punct_per_sentence</w:t>
            </w:r>
          </w:p>
        </w:tc>
      </w:tr>
      <w:tr w:rsidR="00324020" w:rsidRPr="001A39A5" w:rsidTr="00324020">
        <w:tc>
          <w:tcPr>
            <w:tcW w:w="460" w:type="dxa"/>
          </w:tcPr>
          <w:p w:rsidR="00324020" w:rsidRPr="001A39A5" w:rsidRDefault="00324020" w:rsidP="00324020">
            <w:pPr>
              <w:spacing w:line="276" w:lineRule="auto"/>
            </w:pPr>
            <w:r w:rsidRPr="001A39A5">
              <w:t>5</w:t>
            </w:r>
          </w:p>
        </w:tc>
        <w:tc>
          <w:tcPr>
            <w:tcW w:w="3377" w:type="dxa"/>
          </w:tcPr>
          <w:p w:rsidR="00324020" w:rsidRPr="001A39A5" w:rsidRDefault="00324020" w:rsidP="00324020">
            <w:pPr>
              <w:spacing w:line="276" w:lineRule="auto"/>
            </w:pPr>
            <w:r w:rsidRPr="001A39A5">
              <w:t>formula_smog</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27</w:t>
            </w:r>
          </w:p>
        </w:tc>
        <w:tc>
          <w:tcPr>
            <w:tcW w:w="3402" w:type="dxa"/>
          </w:tcPr>
          <w:p w:rsidR="00324020" w:rsidRPr="001A39A5" w:rsidRDefault="00324020" w:rsidP="00324020">
            <w:pPr>
              <w:spacing w:line="276" w:lineRule="auto"/>
              <w:rPr>
                <w:rFonts w:cs="Times New Roman"/>
                <w:lang w:val="ru-RU"/>
              </w:rPr>
            </w:pPr>
            <w:r w:rsidRPr="001A39A5">
              <w:t>прич</w:t>
            </w:r>
          </w:p>
        </w:tc>
      </w:tr>
      <w:tr w:rsidR="00324020" w:rsidRPr="001A39A5" w:rsidTr="00324020">
        <w:tc>
          <w:tcPr>
            <w:tcW w:w="460" w:type="dxa"/>
          </w:tcPr>
          <w:p w:rsidR="00324020" w:rsidRPr="001A39A5" w:rsidRDefault="00324020" w:rsidP="00324020">
            <w:pPr>
              <w:spacing w:line="276" w:lineRule="auto"/>
            </w:pPr>
            <w:r w:rsidRPr="001A39A5">
              <w:t>6</w:t>
            </w:r>
          </w:p>
        </w:tc>
        <w:tc>
          <w:tcPr>
            <w:tcW w:w="3377" w:type="dxa"/>
          </w:tcPr>
          <w:p w:rsidR="00324020" w:rsidRPr="001A39A5" w:rsidRDefault="00324020" w:rsidP="00324020">
            <w:pPr>
              <w:spacing w:line="276" w:lineRule="auto"/>
            </w:pPr>
            <w:r w:rsidRPr="001A39A5">
              <w:t>formula_senter</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28</w:t>
            </w:r>
          </w:p>
        </w:tc>
        <w:tc>
          <w:tcPr>
            <w:tcW w:w="3402" w:type="dxa"/>
          </w:tcPr>
          <w:p w:rsidR="00324020" w:rsidRPr="001A39A5" w:rsidRDefault="00324020" w:rsidP="00324020">
            <w:pPr>
              <w:spacing w:line="276" w:lineRule="auto"/>
              <w:rPr>
                <w:rFonts w:cs="Times New Roman"/>
                <w:lang w:val="ru-RU"/>
              </w:rPr>
            </w:pPr>
            <w:r w:rsidRPr="001A39A5">
              <w:t>PR</w:t>
            </w:r>
          </w:p>
        </w:tc>
      </w:tr>
      <w:tr w:rsidR="00324020" w:rsidRPr="001A39A5" w:rsidTr="00324020">
        <w:tc>
          <w:tcPr>
            <w:tcW w:w="460" w:type="dxa"/>
          </w:tcPr>
          <w:p w:rsidR="00324020" w:rsidRPr="001A39A5" w:rsidRDefault="00324020" w:rsidP="00324020">
            <w:pPr>
              <w:spacing w:line="276" w:lineRule="auto"/>
            </w:pPr>
            <w:r w:rsidRPr="001A39A5">
              <w:t>7</w:t>
            </w:r>
          </w:p>
        </w:tc>
        <w:tc>
          <w:tcPr>
            <w:tcW w:w="3377" w:type="dxa"/>
          </w:tcPr>
          <w:p w:rsidR="00324020" w:rsidRPr="001A39A5" w:rsidRDefault="00324020" w:rsidP="00324020">
            <w:pPr>
              <w:spacing w:line="276" w:lineRule="auto"/>
            </w:pPr>
            <w:r w:rsidRPr="001A39A5">
              <w:t>formula_flesh_kinc</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29</w:t>
            </w:r>
          </w:p>
        </w:tc>
        <w:tc>
          <w:tcPr>
            <w:tcW w:w="3402" w:type="dxa"/>
          </w:tcPr>
          <w:p w:rsidR="00324020" w:rsidRPr="001A39A5" w:rsidRDefault="00324020" w:rsidP="00324020">
            <w:pPr>
              <w:spacing w:line="276" w:lineRule="auto"/>
              <w:rPr>
                <w:rFonts w:cs="Times New Roman"/>
                <w:lang w:val="ru-RU"/>
              </w:rPr>
            </w:pPr>
            <w:r w:rsidRPr="001A39A5">
              <w:t>сред</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8</w:t>
            </w:r>
          </w:p>
        </w:tc>
        <w:tc>
          <w:tcPr>
            <w:tcW w:w="3377" w:type="dxa"/>
          </w:tcPr>
          <w:p w:rsidR="00324020" w:rsidRPr="001A39A5" w:rsidRDefault="00324020" w:rsidP="00324020">
            <w:pPr>
              <w:spacing w:line="276" w:lineRule="auto"/>
              <w:rPr>
                <w:rFonts w:cs="Times New Roman"/>
                <w:lang w:val="ru-RU"/>
              </w:rPr>
            </w:pPr>
            <w:r w:rsidRPr="001A39A5">
              <w:t>formula_dale</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30</w:t>
            </w:r>
          </w:p>
        </w:tc>
        <w:tc>
          <w:tcPr>
            <w:tcW w:w="3402" w:type="dxa"/>
          </w:tcPr>
          <w:p w:rsidR="00324020" w:rsidRPr="001A39A5" w:rsidRDefault="00324020" w:rsidP="00324020">
            <w:pPr>
              <w:spacing w:line="276" w:lineRule="auto"/>
              <w:rPr>
                <w:rFonts w:cs="Times New Roman"/>
                <w:lang w:val="ru-RU"/>
              </w:rPr>
            </w:pPr>
            <w:r w:rsidRPr="001A39A5">
              <w:t>sentences</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9</w:t>
            </w:r>
          </w:p>
        </w:tc>
        <w:tc>
          <w:tcPr>
            <w:tcW w:w="3377" w:type="dxa"/>
          </w:tcPr>
          <w:p w:rsidR="00324020" w:rsidRPr="001A39A5" w:rsidRDefault="00324020" w:rsidP="00324020">
            <w:pPr>
              <w:spacing w:line="276" w:lineRule="auto"/>
              <w:rPr>
                <w:rFonts w:cs="Times New Roman"/>
                <w:lang w:val="ru-RU"/>
              </w:rPr>
            </w:pPr>
            <w:r w:rsidRPr="001A39A5">
              <w:t>mean_len_sentence</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31</w:t>
            </w:r>
          </w:p>
        </w:tc>
        <w:tc>
          <w:tcPr>
            <w:tcW w:w="3402" w:type="dxa"/>
          </w:tcPr>
          <w:p w:rsidR="00324020" w:rsidRPr="001A39A5" w:rsidRDefault="00324020" w:rsidP="00324020">
            <w:pPr>
              <w:spacing w:line="276" w:lineRule="auto"/>
              <w:rPr>
                <w:rFonts w:cs="Times New Roman"/>
                <w:lang w:val="ru-RU"/>
              </w:rPr>
            </w:pPr>
            <w:r w:rsidRPr="001A39A5">
              <w:t>род</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10</w:t>
            </w:r>
          </w:p>
        </w:tc>
        <w:tc>
          <w:tcPr>
            <w:tcW w:w="3377" w:type="dxa"/>
          </w:tcPr>
          <w:p w:rsidR="00324020" w:rsidRPr="001A39A5" w:rsidRDefault="00324020" w:rsidP="00324020">
            <w:pPr>
              <w:spacing w:line="276" w:lineRule="auto"/>
              <w:rPr>
                <w:rFonts w:cs="Times New Roman"/>
                <w:lang w:val="ru-RU"/>
              </w:rPr>
            </w:pPr>
            <w:r w:rsidRPr="001A39A5">
              <w:t>infr3000</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32</w:t>
            </w:r>
          </w:p>
        </w:tc>
        <w:tc>
          <w:tcPr>
            <w:tcW w:w="3402" w:type="dxa"/>
          </w:tcPr>
          <w:p w:rsidR="00324020" w:rsidRPr="001A39A5" w:rsidRDefault="00324020" w:rsidP="00324020">
            <w:pPr>
              <w:spacing w:line="276" w:lineRule="auto"/>
              <w:rPr>
                <w:rFonts w:cs="Times New Roman"/>
                <w:lang w:val="ru-RU"/>
              </w:rPr>
            </w:pPr>
            <w:r w:rsidRPr="001A39A5">
              <w:t>SPRO</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11</w:t>
            </w:r>
          </w:p>
        </w:tc>
        <w:tc>
          <w:tcPr>
            <w:tcW w:w="3377" w:type="dxa"/>
          </w:tcPr>
          <w:p w:rsidR="00324020" w:rsidRPr="001A39A5" w:rsidRDefault="00324020" w:rsidP="00324020">
            <w:pPr>
              <w:spacing w:line="276" w:lineRule="auto"/>
              <w:rPr>
                <w:rFonts w:cs="Times New Roman"/>
                <w:lang w:val="ru-RU"/>
              </w:rPr>
            </w:pPr>
            <w:r w:rsidRPr="001A39A5">
              <w:t>infr5000</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33</w:t>
            </w:r>
          </w:p>
        </w:tc>
        <w:tc>
          <w:tcPr>
            <w:tcW w:w="3402" w:type="dxa"/>
          </w:tcPr>
          <w:p w:rsidR="00324020" w:rsidRPr="001A39A5" w:rsidRDefault="00324020" w:rsidP="00324020">
            <w:pPr>
              <w:spacing w:line="276" w:lineRule="auto"/>
              <w:rPr>
                <w:rFonts w:cs="Times New Roman"/>
                <w:lang w:val="ru-RU"/>
              </w:rPr>
            </w:pPr>
            <w:r w:rsidRPr="001A39A5">
              <w:t>твор</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12</w:t>
            </w:r>
          </w:p>
        </w:tc>
        <w:tc>
          <w:tcPr>
            <w:tcW w:w="3377" w:type="dxa"/>
          </w:tcPr>
          <w:p w:rsidR="00324020" w:rsidRPr="001A39A5" w:rsidRDefault="00324020" w:rsidP="00324020">
            <w:pPr>
              <w:spacing w:line="276" w:lineRule="auto"/>
              <w:rPr>
                <w:rFonts w:cs="Times New Roman"/>
                <w:lang w:val="ru-RU"/>
              </w:rPr>
            </w:pPr>
            <w:r w:rsidRPr="001A39A5">
              <w:t>median_len_sentence</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34</w:t>
            </w:r>
          </w:p>
        </w:tc>
        <w:tc>
          <w:tcPr>
            <w:tcW w:w="3402" w:type="dxa"/>
          </w:tcPr>
          <w:p w:rsidR="00324020" w:rsidRPr="001A39A5" w:rsidRDefault="00324020" w:rsidP="00324020">
            <w:pPr>
              <w:spacing w:line="276" w:lineRule="auto"/>
              <w:rPr>
                <w:rFonts w:cs="Times New Roman"/>
                <w:lang w:val="ru-RU"/>
              </w:rPr>
            </w:pPr>
            <w:r w:rsidRPr="001A39A5">
              <w:t>median_len_word</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13</w:t>
            </w:r>
          </w:p>
        </w:tc>
        <w:tc>
          <w:tcPr>
            <w:tcW w:w="3377" w:type="dxa"/>
          </w:tcPr>
          <w:p w:rsidR="00324020" w:rsidRPr="001A39A5" w:rsidRDefault="00324020" w:rsidP="00324020">
            <w:pPr>
              <w:spacing w:line="276" w:lineRule="auto"/>
              <w:rPr>
                <w:rFonts w:cs="Times New Roman"/>
                <w:lang w:val="ru-RU"/>
              </w:rPr>
            </w:pPr>
            <w:r w:rsidRPr="001A39A5">
              <w:t>infr10000</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35</w:t>
            </w:r>
          </w:p>
        </w:tc>
        <w:tc>
          <w:tcPr>
            <w:tcW w:w="3402" w:type="dxa"/>
          </w:tcPr>
          <w:p w:rsidR="00324020" w:rsidRPr="001A39A5" w:rsidRDefault="00324020" w:rsidP="00324020">
            <w:pPr>
              <w:spacing w:line="276" w:lineRule="auto"/>
              <w:rPr>
                <w:rFonts w:cs="Times New Roman"/>
                <w:lang w:val="ru-RU"/>
              </w:rPr>
            </w:pPr>
            <w:r w:rsidRPr="001A39A5">
              <w:t>infr_all</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14</w:t>
            </w:r>
          </w:p>
        </w:tc>
        <w:tc>
          <w:tcPr>
            <w:tcW w:w="3377" w:type="dxa"/>
          </w:tcPr>
          <w:p w:rsidR="00324020" w:rsidRPr="001A39A5" w:rsidRDefault="00324020" w:rsidP="00324020">
            <w:pPr>
              <w:spacing w:line="276" w:lineRule="auto"/>
              <w:rPr>
                <w:rFonts w:cs="Times New Roman"/>
                <w:lang w:val="ru-RU"/>
              </w:rPr>
            </w:pPr>
            <w:r w:rsidRPr="001A39A5">
              <w:t>percent_of_long_words</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36</w:t>
            </w:r>
          </w:p>
        </w:tc>
        <w:tc>
          <w:tcPr>
            <w:tcW w:w="3402" w:type="dxa"/>
          </w:tcPr>
          <w:p w:rsidR="00324020" w:rsidRPr="001A39A5" w:rsidRDefault="00324020" w:rsidP="00324020">
            <w:pPr>
              <w:spacing w:line="276" w:lineRule="auto"/>
              <w:rPr>
                <w:rFonts w:cs="Times New Roman"/>
                <w:lang w:val="ru-RU"/>
              </w:rPr>
            </w:pPr>
            <w:r w:rsidRPr="001A39A5">
              <w:t>действ</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15</w:t>
            </w:r>
          </w:p>
        </w:tc>
        <w:tc>
          <w:tcPr>
            <w:tcW w:w="3377" w:type="dxa"/>
          </w:tcPr>
          <w:p w:rsidR="00324020" w:rsidRPr="001A39A5" w:rsidRDefault="00324020" w:rsidP="00324020">
            <w:pPr>
              <w:spacing w:line="276" w:lineRule="auto"/>
              <w:rPr>
                <w:rFonts w:cs="Times New Roman"/>
                <w:lang w:val="ru-RU"/>
              </w:rPr>
            </w:pPr>
            <w:r w:rsidRPr="001A39A5">
              <w:t>infr1000</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37</w:t>
            </w:r>
          </w:p>
        </w:tc>
        <w:tc>
          <w:tcPr>
            <w:tcW w:w="3402" w:type="dxa"/>
          </w:tcPr>
          <w:p w:rsidR="00324020" w:rsidRPr="001A39A5" w:rsidRDefault="00324020" w:rsidP="00324020">
            <w:pPr>
              <w:spacing w:line="276" w:lineRule="auto"/>
              <w:rPr>
                <w:rFonts w:cs="Times New Roman"/>
                <w:lang w:val="ru-RU"/>
              </w:rPr>
            </w:pPr>
            <w:r w:rsidRPr="001A39A5">
              <w:rPr>
                <w:lang w:val="ru-RU"/>
              </w:rPr>
              <w:t>ед</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16</w:t>
            </w:r>
          </w:p>
        </w:tc>
        <w:tc>
          <w:tcPr>
            <w:tcW w:w="3377" w:type="dxa"/>
          </w:tcPr>
          <w:p w:rsidR="00324020" w:rsidRPr="001A39A5" w:rsidRDefault="00324020" w:rsidP="00324020">
            <w:pPr>
              <w:spacing w:line="276" w:lineRule="auto"/>
              <w:rPr>
                <w:rFonts w:cs="Times New Roman"/>
              </w:rPr>
            </w:pPr>
            <w:r w:rsidRPr="001A39A5">
              <w:t>mean_len_word_in_syllables</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38</w:t>
            </w:r>
          </w:p>
        </w:tc>
        <w:tc>
          <w:tcPr>
            <w:tcW w:w="3402" w:type="dxa"/>
          </w:tcPr>
          <w:p w:rsidR="00324020" w:rsidRPr="001A39A5" w:rsidRDefault="00324020" w:rsidP="00324020">
            <w:pPr>
              <w:spacing w:line="276" w:lineRule="auto"/>
              <w:rPr>
                <w:rFonts w:cs="Times New Roman"/>
                <w:lang w:val="ru-RU"/>
              </w:rPr>
            </w:pPr>
            <w:r w:rsidRPr="001A39A5">
              <w:rPr>
                <w:lang w:val="ru-RU"/>
              </w:rPr>
              <w:t>неод</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17</w:t>
            </w:r>
          </w:p>
        </w:tc>
        <w:tc>
          <w:tcPr>
            <w:tcW w:w="3377" w:type="dxa"/>
          </w:tcPr>
          <w:p w:rsidR="00324020" w:rsidRPr="001A39A5" w:rsidRDefault="00324020" w:rsidP="00324020">
            <w:pPr>
              <w:spacing w:line="276" w:lineRule="auto"/>
              <w:rPr>
                <w:rFonts w:cs="Times New Roman"/>
                <w:lang w:val="ru-RU"/>
              </w:rPr>
            </w:pPr>
            <w:r w:rsidRPr="001A39A5">
              <w:t>infr500</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39</w:t>
            </w:r>
          </w:p>
        </w:tc>
        <w:tc>
          <w:tcPr>
            <w:tcW w:w="3402" w:type="dxa"/>
          </w:tcPr>
          <w:p w:rsidR="00324020" w:rsidRPr="001A39A5" w:rsidRDefault="00324020" w:rsidP="00324020">
            <w:pPr>
              <w:spacing w:line="276" w:lineRule="auto"/>
              <w:rPr>
                <w:rFonts w:cs="Times New Roman"/>
                <w:lang w:val="ru-RU"/>
              </w:rPr>
            </w:pPr>
            <w:r w:rsidRPr="001A39A5">
              <w:rPr>
                <w:lang w:val="ru-RU"/>
              </w:rPr>
              <w:t>1-л</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18</w:t>
            </w:r>
          </w:p>
        </w:tc>
        <w:tc>
          <w:tcPr>
            <w:tcW w:w="3377" w:type="dxa"/>
          </w:tcPr>
          <w:p w:rsidR="00324020" w:rsidRPr="001A39A5" w:rsidRDefault="00324020" w:rsidP="00324020">
            <w:pPr>
              <w:spacing w:line="276" w:lineRule="auto"/>
              <w:rPr>
                <w:rFonts w:cs="Times New Roman"/>
                <w:lang w:val="ru-RU"/>
              </w:rPr>
            </w:pPr>
            <w:r w:rsidRPr="001A39A5">
              <w:t>words</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40</w:t>
            </w:r>
          </w:p>
        </w:tc>
        <w:tc>
          <w:tcPr>
            <w:tcW w:w="3402" w:type="dxa"/>
          </w:tcPr>
          <w:p w:rsidR="00324020" w:rsidRPr="001A39A5" w:rsidRDefault="00324020" w:rsidP="00324020">
            <w:pPr>
              <w:spacing w:line="276" w:lineRule="auto"/>
              <w:rPr>
                <w:rFonts w:cs="Times New Roman"/>
                <w:lang w:val="ru-RU"/>
              </w:rPr>
            </w:pPr>
            <w:r w:rsidRPr="001A39A5">
              <w:rPr>
                <w:lang w:val="ru-RU"/>
              </w:rPr>
              <w:t>деепр</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19</w:t>
            </w:r>
          </w:p>
        </w:tc>
        <w:tc>
          <w:tcPr>
            <w:tcW w:w="3377" w:type="dxa"/>
          </w:tcPr>
          <w:p w:rsidR="00324020" w:rsidRPr="001A39A5" w:rsidRDefault="00324020" w:rsidP="00324020">
            <w:pPr>
              <w:spacing w:line="276" w:lineRule="auto"/>
              <w:rPr>
                <w:rFonts w:cs="Times New Roman"/>
                <w:lang w:val="ru-RU"/>
              </w:rPr>
            </w:pPr>
            <w:r w:rsidRPr="001A39A5">
              <w:t>mean_len_word</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41</w:t>
            </w:r>
          </w:p>
        </w:tc>
        <w:tc>
          <w:tcPr>
            <w:tcW w:w="3402" w:type="dxa"/>
          </w:tcPr>
          <w:p w:rsidR="00324020" w:rsidRPr="001A39A5" w:rsidRDefault="00324020" w:rsidP="00324020">
            <w:pPr>
              <w:spacing w:line="276" w:lineRule="auto"/>
              <w:rPr>
                <w:rFonts w:cs="Times New Roman"/>
                <w:lang w:val="ru-RU"/>
              </w:rPr>
            </w:pPr>
            <w:r w:rsidRPr="001A39A5">
              <w:rPr>
                <w:lang w:val="ru-RU"/>
              </w:rPr>
              <w:t>изъяв</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20</w:t>
            </w:r>
          </w:p>
        </w:tc>
        <w:tc>
          <w:tcPr>
            <w:tcW w:w="3377" w:type="dxa"/>
          </w:tcPr>
          <w:p w:rsidR="00324020" w:rsidRPr="001A39A5" w:rsidRDefault="00324020" w:rsidP="00324020">
            <w:pPr>
              <w:spacing w:line="276" w:lineRule="auto"/>
              <w:rPr>
                <w:rFonts w:cs="Times New Roman"/>
                <w:lang w:val="ru-RU"/>
              </w:rPr>
            </w:pPr>
            <w:r w:rsidRPr="001A39A5">
              <w:t>infr300</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42</w:t>
            </w:r>
          </w:p>
        </w:tc>
        <w:tc>
          <w:tcPr>
            <w:tcW w:w="3402" w:type="dxa"/>
          </w:tcPr>
          <w:p w:rsidR="00324020" w:rsidRPr="001A39A5" w:rsidRDefault="00324020" w:rsidP="00324020">
            <w:pPr>
              <w:spacing w:line="276" w:lineRule="auto"/>
              <w:rPr>
                <w:rFonts w:cs="Times New Roman"/>
                <w:lang w:val="ru-RU"/>
              </w:rPr>
            </w:pPr>
            <w:r w:rsidRPr="001A39A5">
              <w:rPr>
                <w:lang w:val="ru-RU"/>
              </w:rPr>
              <w:t>кр</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21</w:t>
            </w:r>
          </w:p>
        </w:tc>
        <w:tc>
          <w:tcPr>
            <w:tcW w:w="3377" w:type="dxa"/>
          </w:tcPr>
          <w:p w:rsidR="00324020" w:rsidRPr="001A39A5" w:rsidRDefault="00324020" w:rsidP="00324020">
            <w:pPr>
              <w:spacing w:line="276" w:lineRule="auto"/>
              <w:rPr>
                <w:rFonts w:cs="Times New Roman"/>
                <w:lang w:val="ru-RU"/>
              </w:rPr>
            </w:pPr>
            <w:r w:rsidRPr="001A39A5">
              <w:t>lex_abstract</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43</w:t>
            </w:r>
          </w:p>
        </w:tc>
        <w:tc>
          <w:tcPr>
            <w:tcW w:w="3402" w:type="dxa"/>
          </w:tcPr>
          <w:p w:rsidR="00324020" w:rsidRPr="001A39A5" w:rsidRDefault="00324020" w:rsidP="00324020">
            <w:pPr>
              <w:spacing w:line="276" w:lineRule="auto"/>
              <w:rPr>
                <w:rFonts w:cs="Times New Roman"/>
                <w:lang w:val="ru-RU"/>
              </w:rPr>
            </w:pPr>
            <w:r w:rsidRPr="001A39A5">
              <w:t>несов</w:t>
            </w:r>
          </w:p>
        </w:tc>
      </w:tr>
      <w:tr w:rsidR="00324020" w:rsidRPr="001A39A5" w:rsidTr="00324020">
        <w:tc>
          <w:tcPr>
            <w:tcW w:w="460" w:type="dxa"/>
          </w:tcPr>
          <w:p w:rsidR="00324020" w:rsidRPr="001A39A5" w:rsidRDefault="00324020" w:rsidP="00324020">
            <w:pPr>
              <w:spacing w:line="276" w:lineRule="auto"/>
              <w:rPr>
                <w:rFonts w:cs="Times New Roman"/>
                <w:lang w:val="ru-RU"/>
              </w:rPr>
            </w:pPr>
            <w:r w:rsidRPr="001A39A5">
              <w:rPr>
                <w:rFonts w:cs="Times New Roman"/>
                <w:lang w:val="ru-RU"/>
              </w:rPr>
              <w:t>22</w:t>
            </w:r>
          </w:p>
        </w:tc>
        <w:tc>
          <w:tcPr>
            <w:tcW w:w="3377" w:type="dxa"/>
          </w:tcPr>
          <w:p w:rsidR="00324020" w:rsidRPr="001A39A5" w:rsidRDefault="00324020" w:rsidP="00324020">
            <w:pPr>
              <w:spacing w:line="276" w:lineRule="auto"/>
              <w:rPr>
                <w:rFonts w:cs="Times New Roman"/>
                <w:lang w:val="ru-RU"/>
              </w:rPr>
            </w:pPr>
            <w:r w:rsidRPr="001A39A5">
              <w:t>им</w:t>
            </w:r>
          </w:p>
        </w:tc>
        <w:tc>
          <w:tcPr>
            <w:tcW w:w="850" w:type="dxa"/>
          </w:tcPr>
          <w:p w:rsidR="00324020" w:rsidRPr="001A39A5" w:rsidRDefault="00324020" w:rsidP="00324020">
            <w:pPr>
              <w:spacing w:line="276" w:lineRule="auto"/>
              <w:rPr>
                <w:rFonts w:cs="Times New Roman"/>
                <w:lang w:val="ru-RU"/>
              </w:rPr>
            </w:pPr>
            <w:r w:rsidRPr="001A39A5">
              <w:rPr>
                <w:rFonts w:cs="Times New Roman"/>
                <w:lang w:val="ru-RU"/>
              </w:rPr>
              <w:t>44</w:t>
            </w:r>
          </w:p>
        </w:tc>
        <w:tc>
          <w:tcPr>
            <w:tcW w:w="3402" w:type="dxa"/>
          </w:tcPr>
          <w:p w:rsidR="00324020" w:rsidRPr="001A39A5" w:rsidRDefault="00324020" w:rsidP="00324020">
            <w:pPr>
              <w:spacing w:line="276" w:lineRule="auto"/>
              <w:rPr>
                <w:rFonts w:cs="Times New Roman"/>
                <w:lang w:val="ru-RU"/>
              </w:rPr>
            </w:pPr>
            <w:r w:rsidRPr="001A39A5">
              <w:t>пр</w:t>
            </w:r>
          </w:p>
        </w:tc>
      </w:tr>
      <w:tr w:rsidR="00324020" w:rsidRPr="00AD6250" w:rsidTr="00324020">
        <w:tc>
          <w:tcPr>
            <w:tcW w:w="8089" w:type="dxa"/>
            <w:gridSpan w:val="4"/>
          </w:tcPr>
          <w:p w:rsidR="00324020" w:rsidRPr="001A39A5" w:rsidRDefault="00324020" w:rsidP="00324020">
            <w:pPr>
              <w:tabs>
                <w:tab w:val="left" w:pos="939"/>
              </w:tabs>
              <w:spacing w:line="276" w:lineRule="auto"/>
              <w:rPr>
                <w:rFonts w:cs="Times New Roman"/>
                <w:lang w:val="ru-RU"/>
              </w:rPr>
            </w:pPr>
            <w:r w:rsidRPr="001A39A5">
              <w:rPr>
                <w:rFonts w:cs="Times New Roman"/>
                <w:lang w:val="ru-RU"/>
              </w:rPr>
              <w:tab/>
            </w:r>
          </w:p>
          <w:p w:rsidR="00324020" w:rsidRPr="001A39A5" w:rsidRDefault="00324020" w:rsidP="00324020">
            <w:pPr>
              <w:tabs>
                <w:tab w:val="left" w:pos="939"/>
              </w:tabs>
              <w:spacing w:line="276" w:lineRule="auto"/>
              <w:rPr>
                <w:rFonts w:cs="Times New Roman"/>
                <w:lang w:val="ru-RU"/>
              </w:rPr>
            </w:pPr>
            <w:r w:rsidRPr="001A39A5">
              <w:rPr>
                <w:rFonts w:cs="Times New Roman"/>
                <w:b/>
                <w:lang w:val="ru-RU"/>
              </w:rPr>
              <w:t xml:space="preserve">Таблица 5. Отобранные признаки с коэффициентом </w:t>
            </w:r>
            <w:r>
              <w:rPr>
                <w:rFonts w:cs="Times New Roman"/>
                <w:b/>
                <w:lang w:val="ru-RU"/>
              </w:rPr>
              <w:br/>
            </w:r>
            <w:r w:rsidRPr="001A39A5">
              <w:rPr>
                <w:rFonts w:cs="Times New Roman"/>
                <w:b/>
                <w:lang w:val="ru-RU"/>
              </w:rPr>
              <w:t>корреляции выше 0.3</w:t>
            </w:r>
          </w:p>
        </w:tc>
      </w:tr>
    </w:tbl>
    <w:p w:rsidR="00B72BF3" w:rsidRPr="00FC5D4A" w:rsidRDefault="00B72BF3" w:rsidP="007A3E7E">
      <w:pPr>
        <w:ind w:firstLine="709"/>
        <w:jc w:val="both"/>
        <w:rPr>
          <w:sz w:val="28"/>
          <w:szCs w:val="28"/>
          <w:lang w:val="ru-RU"/>
        </w:rPr>
      </w:pPr>
    </w:p>
    <w:p w:rsidR="00CD2663" w:rsidRPr="00AA6762" w:rsidRDefault="00CD2663" w:rsidP="007A3E7E">
      <w:pPr>
        <w:ind w:firstLine="709"/>
        <w:jc w:val="both"/>
        <w:rPr>
          <w:sz w:val="28"/>
          <w:szCs w:val="28"/>
          <w:lang w:val="ru-RU"/>
        </w:rPr>
      </w:pPr>
      <w:r w:rsidRPr="00AA6762">
        <w:rPr>
          <w:sz w:val="28"/>
          <w:szCs w:val="28"/>
          <w:lang w:val="ru-RU"/>
        </w:rPr>
        <w:t xml:space="preserve">  </w:t>
      </w:r>
    </w:p>
    <w:p w:rsidR="00CD2663" w:rsidRPr="00AA6762" w:rsidRDefault="00CD2663" w:rsidP="007A3E7E">
      <w:pPr>
        <w:ind w:firstLine="709"/>
        <w:jc w:val="both"/>
        <w:rPr>
          <w:sz w:val="28"/>
          <w:szCs w:val="28"/>
          <w:lang w:val="ru-RU"/>
        </w:rPr>
      </w:pPr>
      <w:r w:rsidRPr="00AA6762">
        <w:rPr>
          <w:sz w:val="28"/>
          <w:szCs w:val="28"/>
          <w:lang w:val="ru-RU"/>
        </w:rPr>
        <w:t xml:space="preserve">  </w:t>
      </w:r>
    </w:p>
    <w:p w:rsidR="00CD2663" w:rsidRPr="00AA6762" w:rsidRDefault="00CD2663" w:rsidP="007A3E7E">
      <w:pPr>
        <w:ind w:firstLine="709"/>
        <w:jc w:val="both"/>
        <w:rPr>
          <w:sz w:val="28"/>
          <w:szCs w:val="28"/>
          <w:lang w:val="ru-RU"/>
        </w:rPr>
      </w:pPr>
    </w:p>
    <w:p w:rsidR="00CD2663" w:rsidRPr="00AA6762" w:rsidRDefault="00CD2663" w:rsidP="007A3E7E">
      <w:pPr>
        <w:ind w:firstLine="709"/>
        <w:jc w:val="both"/>
        <w:rPr>
          <w:sz w:val="28"/>
          <w:szCs w:val="28"/>
          <w:lang w:val="ru-RU"/>
        </w:rPr>
      </w:pPr>
    </w:p>
    <w:p w:rsidR="00CD2663" w:rsidRPr="00FC5D4A" w:rsidRDefault="00CD2663" w:rsidP="007A3E7E">
      <w:pPr>
        <w:ind w:firstLine="709"/>
        <w:jc w:val="both"/>
        <w:rPr>
          <w:sz w:val="28"/>
          <w:szCs w:val="28"/>
          <w:lang w:val="ru-RU"/>
        </w:rPr>
      </w:pPr>
      <w:r w:rsidRPr="00FC5D4A">
        <w:rPr>
          <w:sz w:val="28"/>
          <w:szCs w:val="28"/>
          <w:lang w:val="ru-RU"/>
        </w:rPr>
        <w:t xml:space="preserve">  </w:t>
      </w:r>
    </w:p>
    <w:p w:rsidR="00CD2663" w:rsidRPr="00FC5D4A" w:rsidRDefault="00CD2663" w:rsidP="007A3E7E">
      <w:pPr>
        <w:ind w:firstLine="709"/>
        <w:jc w:val="both"/>
        <w:rPr>
          <w:sz w:val="28"/>
          <w:szCs w:val="28"/>
          <w:lang w:val="ru-RU"/>
        </w:rPr>
      </w:pPr>
    </w:p>
    <w:p w:rsidR="00CD2663" w:rsidRPr="00FC5D4A" w:rsidRDefault="00CD2663" w:rsidP="007A3E7E">
      <w:pPr>
        <w:ind w:firstLine="709"/>
        <w:jc w:val="both"/>
        <w:rPr>
          <w:sz w:val="28"/>
          <w:szCs w:val="28"/>
          <w:lang w:val="ru-RU"/>
        </w:rPr>
      </w:pPr>
    </w:p>
    <w:p w:rsidR="00CD2663" w:rsidRPr="00FC5D4A" w:rsidRDefault="00CD2663" w:rsidP="007A3E7E">
      <w:pPr>
        <w:ind w:firstLine="709"/>
        <w:jc w:val="both"/>
        <w:rPr>
          <w:sz w:val="28"/>
          <w:szCs w:val="28"/>
          <w:lang w:val="ru-RU"/>
        </w:rPr>
      </w:pPr>
    </w:p>
    <w:p w:rsidR="00CD2663" w:rsidRPr="00FC5D4A" w:rsidRDefault="00CD2663" w:rsidP="007A3E7E">
      <w:pPr>
        <w:ind w:firstLine="709"/>
        <w:jc w:val="both"/>
        <w:rPr>
          <w:sz w:val="28"/>
          <w:szCs w:val="28"/>
          <w:lang w:val="ru-RU"/>
        </w:rPr>
      </w:pPr>
      <w:r w:rsidRPr="00FC5D4A">
        <w:rPr>
          <w:sz w:val="28"/>
          <w:szCs w:val="28"/>
          <w:lang w:val="ru-RU"/>
        </w:rPr>
        <w:t xml:space="preserve">  </w:t>
      </w:r>
    </w:p>
    <w:p w:rsidR="00CD2663" w:rsidRPr="00FC5D4A" w:rsidRDefault="00CD2663" w:rsidP="007A3E7E">
      <w:pPr>
        <w:ind w:firstLine="709"/>
        <w:jc w:val="both"/>
        <w:rPr>
          <w:sz w:val="28"/>
          <w:szCs w:val="28"/>
          <w:lang w:val="ru-RU"/>
        </w:rPr>
      </w:pPr>
    </w:p>
    <w:p w:rsidR="00CD2663" w:rsidRPr="00FC5D4A" w:rsidRDefault="00CD2663" w:rsidP="007A3E7E">
      <w:pPr>
        <w:ind w:firstLine="709"/>
        <w:jc w:val="both"/>
        <w:rPr>
          <w:sz w:val="28"/>
          <w:szCs w:val="28"/>
          <w:lang w:val="ru-RU"/>
        </w:rPr>
      </w:pPr>
      <w:r w:rsidRPr="00FC5D4A">
        <w:rPr>
          <w:sz w:val="28"/>
          <w:szCs w:val="28"/>
          <w:lang w:val="ru-RU"/>
        </w:rPr>
        <w:t xml:space="preserve">  </w:t>
      </w:r>
    </w:p>
    <w:p w:rsidR="00CD2663" w:rsidRPr="00FC5D4A" w:rsidRDefault="00CD2663" w:rsidP="007A3E7E">
      <w:pPr>
        <w:ind w:firstLine="709"/>
        <w:jc w:val="both"/>
        <w:rPr>
          <w:sz w:val="28"/>
          <w:szCs w:val="28"/>
          <w:lang w:val="ru-RU"/>
        </w:rPr>
      </w:pPr>
      <w:r w:rsidRPr="00FC5D4A">
        <w:rPr>
          <w:sz w:val="28"/>
          <w:szCs w:val="28"/>
          <w:lang w:val="ru-RU"/>
        </w:rPr>
        <w:t xml:space="preserve">  </w:t>
      </w:r>
    </w:p>
    <w:p w:rsidR="00CD2663" w:rsidRPr="00FC5D4A" w:rsidRDefault="00CD2663" w:rsidP="007A3E7E">
      <w:pPr>
        <w:ind w:firstLine="709"/>
        <w:jc w:val="both"/>
        <w:rPr>
          <w:sz w:val="28"/>
          <w:szCs w:val="28"/>
          <w:lang w:val="ru-RU"/>
        </w:rPr>
      </w:pPr>
      <w:r w:rsidRPr="00FC5D4A">
        <w:rPr>
          <w:sz w:val="28"/>
          <w:szCs w:val="28"/>
          <w:lang w:val="ru-RU"/>
        </w:rPr>
        <w:t xml:space="preserve">  </w:t>
      </w:r>
    </w:p>
    <w:p w:rsidR="00CD2663" w:rsidRPr="00FC5D4A" w:rsidRDefault="00CD2663" w:rsidP="007A3E7E">
      <w:pPr>
        <w:ind w:firstLine="709"/>
        <w:jc w:val="both"/>
        <w:rPr>
          <w:sz w:val="28"/>
          <w:szCs w:val="28"/>
          <w:lang w:val="ru-RU"/>
        </w:rPr>
      </w:pPr>
      <w:r w:rsidRPr="00FC5D4A">
        <w:rPr>
          <w:sz w:val="28"/>
          <w:szCs w:val="28"/>
          <w:lang w:val="ru-RU"/>
        </w:rPr>
        <w:t xml:space="preserve">  </w:t>
      </w:r>
    </w:p>
    <w:p w:rsidR="00B72BF3" w:rsidRPr="00FC5D4A" w:rsidRDefault="00B72BF3" w:rsidP="007A3E7E">
      <w:pPr>
        <w:ind w:firstLine="709"/>
        <w:jc w:val="both"/>
        <w:rPr>
          <w:rFonts w:cs="Times New Roman"/>
          <w:sz w:val="28"/>
          <w:szCs w:val="28"/>
          <w:lang w:val="ru-RU"/>
        </w:rPr>
      </w:pPr>
      <w:r w:rsidRPr="00FC5D4A">
        <w:rPr>
          <w:rFonts w:cs="Times New Roman"/>
          <w:sz w:val="28"/>
          <w:szCs w:val="28"/>
          <w:lang w:val="ru-RU"/>
        </w:rPr>
        <w:t>Таким образом были отобраны лучшие признаки с коэффициентом корреляции выше 0.3). Из 129 признаков таких оказалось 44. Лидирующие позиции в этом списке заняли лексические признаки (лексические минимумы и частотные списки слов), что подтверждает нашу теорию о большом влиянии лексики на сложность иностранного текста. Среди частотных списков наиболее информативными оказались «медианные» списки, от 300 до 10000 слов, слишком маленькие и слишком большие оказались не так эффективны. Большую корреляцию также показали формулы читабельности. Грамматические признаки также доказали свой вклад в понятие сложности текста, они составили 17 из 44, хотя их коэффициенты оказались и не так велики.</w:t>
      </w:r>
    </w:p>
    <w:p w:rsidR="00B72BF3" w:rsidRPr="00FC5D4A" w:rsidRDefault="00B72BF3" w:rsidP="007A3E7E">
      <w:pPr>
        <w:ind w:left="720"/>
        <w:rPr>
          <w:sz w:val="28"/>
          <w:szCs w:val="28"/>
          <w:lang w:val="ru-RU"/>
        </w:rPr>
      </w:pPr>
    </w:p>
    <w:p w:rsidR="00A034AE" w:rsidRPr="00622031" w:rsidRDefault="00622031" w:rsidP="007A3E7E">
      <w:pPr>
        <w:pStyle w:val="3"/>
        <w:spacing w:line="276" w:lineRule="auto"/>
        <w:rPr>
          <w:sz w:val="36"/>
          <w:szCs w:val="36"/>
          <w:lang w:val="ru-RU"/>
        </w:rPr>
      </w:pPr>
      <w:bookmarkStart w:id="63" w:name="_Toc484684836"/>
      <w:r w:rsidRPr="00622031">
        <w:rPr>
          <w:sz w:val="36"/>
          <w:szCs w:val="36"/>
          <w:lang w:val="ru-RU"/>
        </w:rPr>
        <w:lastRenderedPageBreak/>
        <w:t xml:space="preserve">2.4. </w:t>
      </w:r>
      <w:r w:rsidR="00976AC0" w:rsidRPr="00622031">
        <w:rPr>
          <w:sz w:val="36"/>
          <w:szCs w:val="36"/>
          <w:lang w:val="ru-RU"/>
        </w:rPr>
        <w:t>Построение предсказательной модели</w:t>
      </w:r>
      <w:r w:rsidR="00A034AE" w:rsidRPr="00622031">
        <w:rPr>
          <w:sz w:val="36"/>
          <w:szCs w:val="36"/>
          <w:lang w:val="ru-RU"/>
        </w:rPr>
        <w:t>.</w:t>
      </w:r>
      <w:bookmarkEnd w:id="63"/>
    </w:p>
    <w:p w:rsidR="00791A92" w:rsidRPr="00FC5D4A" w:rsidRDefault="00791A92" w:rsidP="007A3E7E">
      <w:pPr>
        <w:ind w:firstLine="709"/>
        <w:rPr>
          <w:sz w:val="28"/>
          <w:szCs w:val="28"/>
          <w:lang w:val="ru-RU"/>
        </w:rPr>
      </w:pPr>
    </w:p>
    <w:p w:rsidR="00F214CC" w:rsidRPr="00FC5D4A" w:rsidRDefault="00976AC0" w:rsidP="007A3E7E">
      <w:pPr>
        <w:ind w:firstLine="709"/>
        <w:jc w:val="both"/>
        <w:rPr>
          <w:sz w:val="28"/>
          <w:szCs w:val="28"/>
          <w:lang w:val="ru-RU"/>
        </w:rPr>
      </w:pPr>
      <w:r w:rsidRPr="00FC5D4A">
        <w:rPr>
          <w:sz w:val="28"/>
          <w:szCs w:val="28"/>
          <w:lang w:val="ru-RU"/>
        </w:rPr>
        <w:t xml:space="preserve">Завершающим этапом </w:t>
      </w:r>
      <w:r w:rsidR="00791A92" w:rsidRPr="00FC5D4A">
        <w:rPr>
          <w:sz w:val="28"/>
          <w:szCs w:val="28"/>
          <w:lang w:val="ru-RU"/>
        </w:rPr>
        <w:t>нашей работы является построение модели машинного обучения, которая получает на вход признаки текста и делает предположение о его уровне сложности.</w:t>
      </w:r>
      <w:r w:rsidR="003B68B8" w:rsidRPr="00FC5D4A">
        <w:rPr>
          <w:sz w:val="28"/>
          <w:szCs w:val="28"/>
          <w:lang w:val="ru-RU"/>
        </w:rPr>
        <w:t xml:space="preserve"> Код выполнен на языке Python, все основные расчеты производятся с помощью библиотеки sklearn.</w:t>
      </w:r>
    </w:p>
    <w:p w:rsidR="00791A92" w:rsidRPr="00FC5D4A" w:rsidRDefault="003B68B8" w:rsidP="007A3E7E">
      <w:pPr>
        <w:ind w:firstLine="709"/>
        <w:jc w:val="both"/>
        <w:rPr>
          <w:sz w:val="28"/>
          <w:szCs w:val="28"/>
          <w:lang w:val="ru-RU"/>
        </w:rPr>
      </w:pPr>
      <w:r w:rsidRPr="00FC5D4A">
        <w:rPr>
          <w:noProof/>
          <w:sz w:val="28"/>
          <w:szCs w:val="28"/>
          <w:lang w:val="ru-RU" w:eastAsia="ru-RU" w:bidi="ar-SA"/>
        </w:rPr>
        <w:drawing>
          <wp:anchor distT="0" distB="0" distL="114300" distR="114300" simplePos="0" relativeHeight="251658240" behindDoc="0" locked="0" layoutInCell="1" allowOverlap="1">
            <wp:simplePos x="0" y="0"/>
            <wp:positionH relativeFrom="column">
              <wp:posOffset>-135890</wp:posOffset>
            </wp:positionH>
            <wp:positionV relativeFrom="paragraph">
              <wp:posOffset>2559685</wp:posOffset>
            </wp:positionV>
            <wp:extent cx="3296285" cy="2138680"/>
            <wp:effectExtent l="19050" t="0" r="0" b="0"/>
            <wp:wrapTopAndBottom/>
            <wp:docPr id="6" name="Рисунок 1" descr="C:\Users\Антонина\Desktop\ср. дл. предло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тонина\Desktop\ср. дл. предлож.JPG"/>
                    <pic:cNvPicPr>
                      <a:picLocks noChangeAspect="1" noChangeArrowheads="1"/>
                    </pic:cNvPicPr>
                  </pic:nvPicPr>
                  <pic:blipFill>
                    <a:blip r:embed="rId13" cstate="print"/>
                    <a:srcRect/>
                    <a:stretch>
                      <a:fillRect/>
                    </a:stretch>
                  </pic:blipFill>
                  <pic:spPr bwMode="auto">
                    <a:xfrm>
                      <a:off x="0" y="0"/>
                      <a:ext cx="3296285" cy="2138680"/>
                    </a:xfrm>
                    <a:prstGeom prst="rect">
                      <a:avLst/>
                    </a:prstGeom>
                    <a:noFill/>
                    <a:ln w="9525">
                      <a:noFill/>
                      <a:miter lim="800000"/>
                      <a:headEnd/>
                      <a:tailEnd/>
                    </a:ln>
                  </pic:spPr>
                </pic:pic>
              </a:graphicData>
            </a:graphic>
          </wp:anchor>
        </w:drawing>
      </w:r>
      <w:r w:rsidR="009A5DA5" w:rsidRPr="009A5DA5">
        <w:rPr>
          <w:noProof/>
          <w:sz w:val="28"/>
          <w:szCs w:val="28"/>
        </w:rPr>
        <w:pict>
          <v:shapetype id="_x0000_t202" coordsize="21600,21600" o:spt="202" path="m,l,21600r21600,l21600,xe">
            <v:stroke joinstyle="miter"/>
            <v:path gradientshapeok="t" o:connecttype="rect"/>
          </v:shapetype>
          <v:shape id="_x0000_s1028" type="#_x0000_t202" style="position:absolute;left:0;text-align:left;margin-left:271.35pt;margin-top:252.3pt;width:195.2pt;height:70.15pt;z-index:251660288;mso-position-horizontal-relative:text;mso-position-vertical-relative:text" stroked="f">
            <v:textbox style="mso-next-textbox:#_x0000_s1028" inset="0,0,0,0">
              <w:txbxContent>
                <w:p w:rsidR="00AD6250" w:rsidRPr="00736D97" w:rsidRDefault="00AD6250" w:rsidP="00736D97">
                  <w:pPr>
                    <w:pStyle w:val="afd"/>
                    <w:rPr>
                      <w:rFonts w:ascii="Times New Roman" w:hAnsi="Times New Roman" w:cs="Times New Roman"/>
                      <w:noProof/>
                      <w:color w:val="auto"/>
                      <w:sz w:val="28"/>
                      <w:szCs w:val="28"/>
                      <w:lang w:val="ru-RU"/>
                    </w:rPr>
                  </w:pPr>
                  <w:r w:rsidRPr="00736D97">
                    <w:rPr>
                      <w:color w:val="auto"/>
                      <w:lang w:val="ru-RU"/>
                    </w:rPr>
                    <w:t xml:space="preserve">Рисунок </w:t>
                  </w:r>
                  <w:r w:rsidRPr="00736D97">
                    <w:rPr>
                      <w:color w:val="auto"/>
                    </w:rPr>
                    <w:fldChar w:fldCharType="begin"/>
                  </w:r>
                  <w:r w:rsidRPr="00736D97">
                    <w:rPr>
                      <w:color w:val="auto"/>
                      <w:lang w:val="ru-RU"/>
                    </w:rPr>
                    <w:instrText xml:space="preserve"> </w:instrText>
                  </w:r>
                  <w:r w:rsidRPr="00736D97">
                    <w:rPr>
                      <w:color w:val="auto"/>
                    </w:rPr>
                    <w:instrText>SEQ</w:instrText>
                  </w:r>
                  <w:r w:rsidRPr="00736D97">
                    <w:rPr>
                      <w:color w:val="auto"/>
                      <w:lang w:val="ru-RU"/>
                    </w:rPr>
                    <w:instrText xml:space="preserve"> Рисунок \* </w:instrText>
                  </w:r>
                  <w:r w:rsidRPr="00736D97">
                    <w:rPr>
                      <w:color w:val="auto"/>
                    </w:rPr>
                    <w:instrText>ARABIC</w:instrText>
                  </w:r>
                  <w:r w:rsidRPr="00736D97">
                    <w:rPr>
                      <w:color w:val="auto"/>
                      <w:lang w:val="ru-RU"/>
                    </w:rPr>
                    <w:instrText xml:space="preserve"> </w:instrText>
                  </w:r>
                  <w:r w:rsidRPr="00736D97">
                    <w:rPr>
                      <w:color w:val="auto"/>
                    </w:rPr>
                    <w:fldChar w:fldCharType="separate"/>
                  </w:r>
                  <w:r w:rsidRPr="00736D97">
                    <w:rPr>
                      <w:noProof/>
                      <w:color w:val="auto"/>
                      <w:lang w:val="ru-RU"/>
                    </w:rPr>
                    <w:t>1</w:t>
                  </w:r>
                  <w:r w:rsidRPr="00736D97">
                    <w:rPr>
                      <w:color w:val="auto"/>
                    </w:rPr>
                    <w:fldChar w:fldCharType="end"/>
                  </w:r>
                  <w:r w:rsidRPr="00736D97">
                    <w:rPr>
                      <w:color w:val="auto"/>
                      <w:lang w:val="ru-RU"/>
                    </w:rPr>
                    <w:t>. Распределение средних и максимальных значений для признака средней длины предложения в тексте</w:t>
                  </w:r>
                </w:p>
              </w:txbxContent>
            </v:textbox>
            <w10:wrap type="square"/>
          </v:shape>
        </w:pict>
      </w:r>
      <w:r w:rsidR="00791A92" w:rsidRPr="00FC5D4A">
        <w:rPr>
          <w:sz w:val="28"/>
          <w:szCs w:val="28"/>
          <w:lang w:val="ru-RU"/>
        </w:rPr>
        <w:t xml:space="preserve">В начале эксперимента предполагалось, что </w:t>
      </w:r>
      <w:r w:rsidR="00004A81" w:rsidRPr="00FC5D4A">
        <w:rPr>
          <w:sz w:val="28"/>
          <w:szCs w:val="28"/>
          <w:lang w:val="ru-RU"/>
        </w:rPr>
        <w:t xml:space="preserve">предсказательная модель будет строится на основе линейной регрессии. Во-первых, </w:t>
      </w:r>
      <w:r w:rsidR="00C97A67" w:rsidRPr="00FC5D4A">
        <w:rPr>
          <w:sz w:val="28"/>
          <w:szCs w:val="28"/>
          <w:lang w:val="ru-RU"/>
        </w:rPr>
        <w:t xml:space="preserve">это совпадает с нашим видением сложности как шкалы, а не </w:t>
      </w:r>
      <w:r w:rsidR="00CA289D" w:rsidRPr="00FC5D4A">
        <w:rPr>
          <w:sz w:val="28"/>
          <w:szCs w:val="28"/>
          <w:lang w:val="ru-RU"/>
        </w:rPr>
        <w:t>закрытого набора</w:t>
      </w:r>
      <w:r w:rsidR="00C97A67" w:rsidRPr="00FC5D4A">
        <w:rPr>
          <w:sz w:val="28"/>
          <w:szCs w:val="28"/>
          <w:lang w:val="ru-RU"/>
        </w:rPr>
        <w:t xml:space="preserve"> классов. П</w:t>
      </w:r>
      <w:r w:rsidR="00791A92" w:rsidRPr="00FC5D4A">
        <w:rPr>
          <w:sz w:val="28"/>
          <w:szCs w:val="28"/>
          <w:lang w:val="ru-RU"/>
        </w:rPr>
        <w:t xml:space="preserve">роцесс овладения </w:t>
      </w:r>
      <w:r w:rsidR="00C97A67" w:rsidRPr="00FC5D4A">
        <w:rPr>
          <w:sz w:val="28"/>
          <w:szCs w:val="28"/>
          <w:lang w:val="ru-RU"/>
        </w:rPr>
        <w:t xml:space="preserve">иностранным </w:t>
      </w:r>
      <w:r w:rsidR="00791A92" w:rsidRPr="00FC5D4A">
        <w:rPr>
          <w:sz w:val="28"/>
          <w:szCs w:val="28"/>
          <w:lang w:val="ru-RU"/>
        </w:rPr>
        <w:t>языком, а, следовательно, и по</w:t>
      </w:r>
      <w:r w:rsidR="00004A81" w:rsidRPr="00FC5D4A">
        <w:rPr>
          <w:sz w:val="28"/>
          <w:szCs w:val="28"/>
          <w:lang w:val="ru-RU"/>
        </w:rPr>
        <w:t>вышение</w:t>
      </w:r>
      <w:r w:rsidR="00791A92" w:rsidRPr="00FC5D4A">
        <w:rPr>
          <w:sz w:val="28"/>
          <w:szCs w:val="28"/>
          <w:lang w:val="ru-RU"/>
        </w:rPr>
        <w:t xml:space="preserve"> уровня подходящих текстов </w:t>
      </w:r>
      <w:r w:rsidR="00004A81" w:rsidRPr="00FC5D4A">
        <w:rPr>
          <w:sz w:val="28"/>
          <w:szCs w:val="28"/>
          <w:lang w:val="ru-RU"/>
        </w:rPr>
        <w:t>носит линейный характер: чем больше слов из текста мы знаем, чем длиннее становятся слова и предложения, тем сложнее становится текст, и происходит это постепенно.</w:t>
      </w:r>
      <w:r w:rsidR="00B31750" w:rsidRPr="00FC5D4A">
        <w:rPr>
          <w:sz w:val="28"/>
          <w:szCs w:val="28"/>
          <w:lang w:val="ru-RU"/>
        </w:rPr>
        <w:t xml:space="preserve">  Иллюстрацией тут может служить Рисунок 1.</w:t>
      </w:r>
      <w:r w:rsidR="00C97A67" w:rsidRPr="00FC5D4A">
        <w:rPr>
          <w:sz w:val="28"/>
          <w:szCs w:val="28"/>
          <w:lang w:val="ru-RU"/>
        </w:rPr>
        <w:t>, на котором изображена линейная зависимость сложности текста от средней длины предложения.</w:t>
      </w:r>
    </w:p>
    <w:p w:rsidR="001A39A5" w:rsidRDefault="001A39A5" w:rsidP="007A3E7E">
      <w:pPr>
        <w:ind w:firstLine="709"/>
        <w:jc w:val="both"/>
        <w:rPr>
          <w:sz w:val="28"/>
          <w:szCs w:val="28"/>
          <w:lang w:val="ru-RU"/>
        </w:rPr>
      </w:pPr>
    </w:p>
    <w:p w:rsidR="00791A92" w:rsidRPr="00FC5D4A" w:rsidRDefault="00B31750" w:rsidP="007A3E7E">
      <w:pPr>
        <w:ind w:firstLine="709"/>
        <w:jc w:val="both"/>
        <w:rPr>
          <w:sz w:val="28"/>
          <w:szCs w:val="28"/>
          <w:lang w:val="ru-RU"/>
        </w:rPr>
      </w:pPr>
      <w:r w:rsidRPr="00FC5D4A">
        <w:rPr>
          <w:sz w:val="28"/>
          <w:szCs w:val="28"/>
          <w:lang w:val="ru-RU"/>
        </w:rPr>
        <w:t>Во-вторых, сам результат работы регрессионной модели нам  кажется более полезным и информативным для данной задачи</w:t>
      </w:r>
      <w:r w:rsidR="00C97A67" w:rsidRPr="00FC5D4A">
        <w:rPr>
          <w:sz w:val="28"/>
          <w:szCs w:val="28"/>
          <w:lang w:val="ru-RU"/>
        </w:rPr>
        <w:t xml:space="preserve"> и дальнейшего анализа ошибок</w:t>
      </w:r>
      <w:r w:rsidRPr="00FC5D4A">
        <w:rPr>
          <w:sz w:val="28"/>
          <w:szCs w:val="28"/>
          <w:lang w:val="ru-RU"/>
        </w:rPr>
        <w:t>: несмотря на то, что модель обуча</w:t>
      </w:r>
      <w:r w:rsidR="00C97A67" w:rsidRPr="00FC5D4A">
        <w:rPr>
          <w:sz w:val="28"/>
          <w:szCs w:val="28"/>
          <w:lang w:val="ru-RU"/>
        </w:rPr>
        <w:t>ется</w:t>
      </w:r>
      <w:r w:rsidRPr="00FC5D4A">
        <w:rPr>
          <w:sz w:val="28"/>
          <w:szCs w:val="28"/>
          <w:lang w:val="ru-RU"/>
        </w:rPr>
        <w:t xml:space="preserve"> на корпусе с уровнями, обозначенными целыми числами, результат представляет собой дробное число. Таким образом, </w:t>
      </w:r>
      <w:r w:rsidR="00C97A67" w:rsidRPr="00FC5D4A">
        <w:rPr>
          <w:sz w:val="28"/>
          <w:szCs w:val="28"/>
          <w:lang w:val="ru-RU"/>
        </w:rPr>
        <w:t>можно предположить, что текст с результатом 3.7</w:t>
      </w:r>
      <w:r w:rsidRPr="00FC5D4A">
        <w:rPr>
          <w:sz w:val="28"/>
          <w:szCs w:val="28"/>
          <w:lang w:val="ru-RU"/>
        </w:rPr>
        <w:t xml:space="preserve"> сложнее </w:t>
      </w:r>
      <w:r w:rsidR="00C97A67" w:rsidRPr="00FC5D4A">
        <w:rPr>
          <w:sz w:val="28"/>
          <w:szCs w:val="28"/>
          <w:lang w:val="ru-RU"/>
        </w:rPr>
        <w:t>текста с результатом 3.1</w:t>
      </w:r>
      <w:r w:rsidRPr="00FC5D4A">
        <w:rPr>
          <w:sz w:val="28"/>
          <w:szCs w:val="28"/>
          <w:lang w:val="ru-RU"/>
        </w:rPr>
        <w:t>. Если же использовать модель классификации, мы узнаем лишь к какому целому классу система отнесла проверяемый текст.</w:t>
      </w:r>
    </w:p>
    <w:p w:rsidR="00E90554" w:rsidRDefault="00C97A67" w:rsidP="00E90554">
      <w:pPr>
        <w:ind w:firstLine="709"/>
        <w:jc w:val="both"/>
        <w:rPr>
          <w:rFonts w:cs="Times New Roman"/>
          <w:sz w:val="28"/>
          <w:szCs w:val="28"/>
          <w:lang w:val="ru-RU"/>
        </w:rPr>
      </w:pPr>
      <w:r w:rsidRPr="00FC5D4A">
        <w:rPr>
          <w:sz w:val="28"/>
          <w:szCs w:val="28"/>
          <w:lang w:val="ru-RU"/>
        </w:rPr>
        <w:lastRenderedPageBreak/>
        <w:t>Однако в ходе</w:t>
      </w:r>
      <w:r w:rsidR="00791A92" w:rsidRPr="00FC5D4A">
        <w:rPr>
          <w:sz w:val="28"/>
          <w:szCs w:val="28"/>
          <w:lang w:val="ru-RU"/>
        </w:rPr>
        <w:t xml:space="preserve"> анализа признаков были отмечены особенности</w:t>
      </w:r>
      <w:r w:rsidRPr="00FC5D4A">
        <w:rPr>
          <w:sz w:val="28"/>
          <w:szCs w:val="28"/>
          <w:lang w:val="ru-RU"/>
        </w:rPr>
        <w:t xml:space="preserve">, </w:t>
      </w:r>
      <w:r w:rsidR="00791A92" w:rsidRPr="00FC5D4A">
        <w:rPr>
          <w:rFonts w:cs="Times New Roman"/>
          <w:sz w:val="28"/>
          <w:szCs w:val="28"/>
          <w:lang w:val="ru-RU"/>
        </w:rPr>
        <w:t xml:space="preserve">которые необходимо учесть в дальнейшей работе. Во-первых, </w:t>
      </w:r>
      <w:r w:rsidRPr="00FC5D4A">
        <w:rPr>
          <w:rFonts w:cs="Times New Roman"/>
          <w:sz w:val="28"/>
          <w:szCs w:val="28"/>
          <w:lang w:val="ru-RU"/>
        </w:rPr>
        <w:t xml:space="preserve">становится </w:t>
      </w:r>
      <w:r w:rsidR="00791A92" w:rsidRPr="00FC5D4A">
        <w:rPr>
          <w:rFonts w:cs="Times New Roman"/>
          <w:sz w:val="28"/>
          <w:szCs w:val="28"/>
          <w:lang w:val="ru-RU"/>
        </w:rPr>
        <w:t xml:space="preserve">очевидно, что полученные признаки во многом коррелируют между собой: частотные списки, формулы читабельности, традиционные метрики текста. </w:t>
      </w:r>
      <w:r w:rsidR="00E90554">
        <w:rPr>
          <w:rFonts w:cs="Times New Roman"/>
          <w:sz w:val="28"/>
          <w:szCs w:val="28"/>
          <w:lang w:val="ru-RU"/>
        </w:rPr>
        <w:t xml:space="preserve">Например, очевидно, что рост признака </w:t>
      </w:r>
      <w:r w:rsidR="00E90554" w:rsidRPr="00E90554">
        <w:rPr>
          <w:rFonts w:cs="Times New Roman"/>
          <w:sz w:val="28"/>
          <w:szCs w:val="28"/>
          <w:lang w:val="ru-RU"/>
        </w:rPr>
        <w:t>‘</w:t>
      </w:r>
      <w:r w:rsidR="00E90554">
        <w:rPr>
          <w:rFonts w:cs="Times New Roman"/>
          <w:sz w:val="28"/>
          <w:szCs w:val="28"/>
          <w:lang w:val="ru-RU"/>
        </w:rPr>
        <w:t>дейст</w:t>
      </w:r>
      <w:r w:rsidR="00E90554" w:rsidRPr="00E90554">
        <w:rPr>
          <w:rFonts w:cs="Times New Roman"/>
          <w:sz w:val="28"/>
          <w:szCs w:val="28"/>
          <w:lang w:val="ru-RU"/>
        </w:rPr>
        <w:t>’</w:t>
      </w:r>
      <w:r w:rsidR="00E90554">
        <w:rPr>
          <w:rFonts w:cs="Times New Roman"/>
          <w:sz w:val="28"/>
          <w:szCs w:val="28"/>
          <w:lang w:val="ru-RU"/>
        </w:rPr>
        <w:t xml:space="preserve"> будет линейно связан с ростом доли причастий в тексте. </w:t>
      </w:r>
      <w:r w:rsidR="00791A92" w:rsidRPr="00FC5D4A">
        <w:rPr>
          <w:rFonts w:cs="Times New Roman"/>
          <w:sz w:val="28"/>
          <w:szCs w:val="28"/>
          <w:lang w:val="ru-RU"/>
        </w:rPr>
        <w:t xml:space="preserve">Учитывая этот факт, </w:t>
      </w:r>
      <w:r w:rsidRPr="00FC5D4A">
        <w:rPr>
          <w:rFonts w:cs="Times New Roman"/>
          <w:sz w:val="28"/>
          <w:szCs w:val="28"/>
          <w:lang w:val="ru-RU"/>
        </w:rPr>
        <w:t>мы добавили в эксперимент модель гребневой регрессии</w:t>
      </w:r>
      <w:r w:rsidR="00791A92" w:rsidRPr="00FC5D4A">
        <w:rPr>
          <w:rFonts w:cs="Times New Roman"/>
          <w:sz w:val="28"/>
          <w:szCs w:val="28"/>
          <w:lang w:val="ru-RU"/>
        </w:rPr>
        <w:t xml:space="preserve"> (</w:t>
      </w:r>
      <w:r w:rsidR="00791A92" w:rsidRPr="00FC5D4A">
        <w:rPr>
          <w:rFonts w:cs="Times New Roman"/>
          <w:sz w:val="28"/>
          <w:szCs w:val="28"/>
        </w:rPr>
        <w:t>Ridge</w:t>
      </w:r>
      <w:r w:rsidR="00791A92" w:rsidRPr="00FC5D4A">
        <w:rPr>
          <w:rFonts w:cs="Times New Roman"/>
          <w:sz w:val="28"/>
          <w:szCs w:val="28"/>
          <w:lang w:val="ru-RU"/>
        </w:rPr>
        <w:t xml:space="preserve"> </w:t>
      </w:r>
      <w:r w:rsidR="00791A92" w:rsidRPr="00FC5D4A">
        <w:rPr>
          <w:rFonts w:cs="Times New Roman"/>
          <w:sz w:val="28"/>
          <w:szCs w:val="28"/>
        </w:rPr>
        <w:t>Regression</w:t>
      </w:r>
      <w:r w:rsidR="00791A92" w:rsidRPr="00FC5D4A">
        <w:rPr>
          <w:rFonts w:cs="Times New Roman"/>
          <w:sz w:val="28"/>
          <w:szCs w:val="28"/>
          <w:lang w:val="ru-RU"/>
        </w:rPr>
        <w:t xml:space="preserve">), </w:t>
      </w:r>
      <w:r w:rsidRPr="00FC5D4A">
        <w:rPr>
          <w:rFonts w:cs="Times New Roman"/>
          <w:sz w:val="28"/>
          <w:szCs w:val="28"/>
          <w:lang w:val="ru-RU"/>
        </w:rPr>
        <w:t xml:space="preserve">которая хорошо </w:t>
      </w:r>
      <w:r w:rsidR="00791A92" w:rsidRPr="00FC5D4A">
        <w:rPr>
          <w:rFonts w:cs="Times New Roman"/>
          <w:sz w:val="28"/>
          <w:szCs w:val="28"/>
          <w:lang w:val="ru-RU"/>
        </w:rPr>
        <w:t>справля</w:t>
      </w:r>
      <w:r w:rsidRPr="00FC5D4A">
        <w:rPr>
          <w:rFonts w:cs="Times New Roman"/>
          <w:sz w:val="28"/>
          <w:szCs w:val="28"/>
          <w:lang w:val="ru-RU"/>
        </w:rPr>
        <w:t>ется</w:t>
      </w:r>
      <w:r w:rsidR="00791A92" w:rsidRPr="00FC5D4A">
        <w:rPr>
          <w:rFonts w:cs="Times New Roman"/>
          <w:sz w:val="28"/>
          <w:szCs w:val="28"/>
          <w:lang w:val="ru-RU"/>
        </w:rPr>
        <w:t xml:space="preserve"> с проблемой мультиколлинеарности признаков. </w:t>
      </w:r>
      <w:r w:rsidR="00E90554">
        <w:rPr>
          <w:rFonts w:cs="Times New Roman"/>
          <w:sz w:val="28"/>
          <w:szCs w:val="28"/>
          <w:lang w:val="ru-RU"/>
        </w:rPr>
        <w:t xml:space="preserve">Гребневая регрессия представляет собой одну из техник </w:t>
      </w:r>
      <w:r w:rsidR="00E90554" w:rsidRPr="00E90554">
        <w:rPr>
          <w:rFonts w:cs="Times New Roman"/>
          <w:sz w:val="28"/>
          <w:szCs w:val="28"/>
          <w:lang w:val="ru-RU"/>
        </w:rPr>
        <w:t>регуляризации, которые применяются в линейных м</w:t>
      </w:r>
      <w:r w:rsidR="00E90554">
        <w:rPr>
          <w:rFonts w:cs="Times New Roman"/>
          <w:sz w:val="28"/>
          <w:szCs w:val="28"/>
          <w:lang w:val="ru-RU"/>
        </w:rPr>
        <w:t>оделях классификация и регрессии</w:t>
      </w:r>
      <w:r w:rsidR="00E90554" w:rsidRPr="00E90554">
        <w:rPr>
          <w:rFonts w:cs="Times New Roman"/>
          <w:sz w:val="28"/>
          <w:szCs w:val="28"/>
          <w:lang w:val="ru-RU"/>
        </w:rPr>
        <w:t xml:space="preserve"> для того, чтобы решить проблемы </w:t>
      </w:r>
      <w:r w:rsidR="00E90554">
        <w:rPr>
          <w:rFonts w:cs="Times New Roman"/>
          <w:sz w:val="28"/>
          <w:szCs w:val="28"/>
          <w:lang w:val="ru-RU"/>
        </w:rPr>
        <w:t xml:space="preserve">зависимости признаков друг от друга </w:t>
      </w:r>
      <w:r w:rsidR="00E90554" w:rsidRPr="00E90554">
        <w:rPr>
          <w:rFonts w:cs="Times New Roman"/>
          <w:sz w:val="28"/>
          <w:szCs w:val="28"/>
          <w:lang w:val="ru-RU"/>
        </w:rPr>
        <w:t xml:space="preserve">и переобучения. </w:t>
      </w:r>
      <w:r w:rsidR="00E90554">
        <w:rPr>
          <w:rFonts w:cs="Times New Roman"/>
          <w:sz w:val="28"/>
          <w:szCs w:val="28"/>
          <w:lang w:val="ru-RU"/>
        </w:rPr>
        <w:t xml:space="preserve">Для этого </w:t>
      </w:r>
      <w:r w:rsidR="00E90554" w:rsidRPr="00E90554">
        <w:rPr>
          <w:rFonts w:cs="Times New Roman"/>
          <w:sz w:val="28"/>
          <w:szCs w:val="28"/>
          <w:lang w:val="ru-RU"/>
        </w:rPr>
        <w:t xml:space="preserve">вводится дополнительное штрафное </w:t>
      </w:r>
      <w:r w:rsidR="00E90554">
        <w:rPr>
          <w:rFonts w:cs="Times New Roman"/>
          <w:sz w:val="28"/>
          <w:szCs w:val="28"/>
          <w:lang w:val="ru-RU"/>
        </w:rPr>
        <w:t xml:space="preserve">слагаемое к </w:t>
      </w:r>
      <w:r w:rsidR="00E90554" w:rsidRPr="00E90554">
        <w:rPr>
          <w:rFonts w:cs="Times New Roman"/>
          <w:sz w:val="28"/>
          <w:szCs w:val="28"/>
          <w:lang w:val="ru-RU"/>
        </w:rPr>
        <w:t>основному функционалу</w:t>
      </w:r>
      <w:r w:rsidR="00E90554">
        <w:rPr>
          <w:rFonts w:cs="Times New Roman"/>
          <w:sz w:val="28"/>
          <w:szCs w:val="28"/>
          <w:lang w:val="ru-RU"/>
        </w:rPr>
        <w:t xml:space="preserve"> регрессии</w:t>
      </w:r>
      <w:r w:rsidR="00E90554" w:rsidRPr="00E90554">
        <w:rPr>
          <w:rFonts w:cs="Times New Roman"/>
          <w:sz w:val="28"/>
          <w:szCs w:val="28"/>
          <w:lang w:val="ru-RU"/>
        </w:rPr>
        <w:t xml:space="preserve">, которое штрафует за избыточное увеличение нормы вектора коэффициентов. </w:t>
      </w:r>
      <w:r w:rsidR="00E90554">
        <w:rPr>
          <w:rFonts w:cs="Times New Roman"/>
          <w:sz w:val="28"/>
          <w:szCs w:val="28"/>
          <w:lang w:val="ru-RU"/>
        </w:rPr>
        <w:t xml:space="preserve">Т.е. </w:t>
      </w:r>
      <w:r w:rsidR="006D2370">
        <w:rPr>
          <w:rFonts w:cs="Times New Roman"/>
          <w:sz w:val="28"/>
          <w:szCs w:val="28"/>
          <w:lang w:val="ru-RU"/>
        </w:rPr>
        <w:t xml:space="preserve">помимо традиционной оценки по методу наименьших квадратов гребневая регрессия опирается еще и на </w:t>
      </w:r>
      <w:r w:rsidR="00E90554" w:rsidRPr="00E90554">
        <w:rPr>
          <w:rFonts w:cs="Times New Roman"/>
          <w:sz w:val="28"/>
          <w:szCs w:val="28"/>
          <w:lang w:val="ru-RU"/>
        </w:rPr>
        <w:t>квадрат нормы весов, который должен быть минимизирован.</w:t>
      </w:r>
    </w:p>
    <w:p w:rsidR="00791A92" w:rsidRPr="00FC5D4A" w:rsidRDefault="00E90554" w:rsidP="007A3E7E">
      <w:pPr>
        <w:ind w:firstLine="709"/>
        <w:jc w:val="both"/>
        <w:rPr>
          <w:rFonts w:cs="Times New Roman"/>
          <w:sz w:val="28"/>
          <w:szCs w:val="28"/>
          <w:lang w:val="ru-RU"/>
        </w:rPr>
      </w:pPr>
      <w:r w:rsidRPr="00FC5D4A">
        <w:rPr>
          <w:rFonts w:cstheme="minorBidi"/>
          <w:noProof/>
          <w:sz w:val="28"/>
          <w:szCs w:val="28"/>
          <w:lang w:val="ru-RU" w:eastAsia="ru-RU" w:bidi="ar-SA"/>
        </w:rPr>
        <w:drawing>
          <wp:anchor distT="0" distB="0" distL="114300" distR="114300" simplePos="0" relativeHeight="251655168" behindDoc="0" locked="0" layoutInCell="1" allowOverlap="1">
            <wp:simplePos x="0" y="0"/>
            <wp:positionH relativeFrom="column">
              <wp:posOffset>58420</wp:posOffset>
            </wp:positionH>
            <wp:positionV relativeFrom="paragraph">
              <wp:posOffset>2646045</wp:posOffset>
            </wp:positionV>
            <wp:extent cx="2819400" cy="2082800"/>
            <wp:effectExtent l="19050" t="0" r="0" b="0"/>
            <wp:wrapTopAndBottom/>
            <wp:docPr id="5" name="Рисунок 1" descr="C:\Users\Антонина\Desktop\дееп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тонина\Desktop\деепр.JPG"/>
                    <pic:cNvPicPr>
                      <a:picLocks noChangeAspect="1" noChangeArrowheads="1"/>
                    </pic:cNvPicPr>
                  </pic:nvPicPr>
                  <pic:blipFill>
                    <a:blip r:embed="rId14" cstate="print"/>
                    <a:srcRect/>
                    <a:stretch>
                      <a:fillRect/>
                    </a:stretch>
                  </pic:blipFill>
                  <pic:spPr bwMode="auto">
                    <a:xfrm>
                      <a:off x="0" y="0"/>
                      <a:ext cx="2819400" cy="2082800"/>
                    </a:xfrm>
                    <a:prstGeom prst="rect">
                      <a:avLst/>
                    </a:prstGeom>
                    <a:noFill/>
                    <a:ln w="9525">
                      <a:noFill/>
                      <a:miter lim="800000"/>
                      <a:headEnd/>
                      <a:tailEnd/>
                    </a:ln>
                  </pic:spPr>
                </pic:pic>
              </a:graphicData>
            </a:graphic>
          </wp:anchor>
        </w:drawing>
      </w:r>
      <w:r w:rsidR="009A5DA5" w:rsidRPr="009A5DA5">
        <w:rPr>
          <w:rFonts w:cstheme="minorBidi"/>
          <w:noProof/>
          <w:sz w:val="28"/>
          <w:szCs w:val="28"/>
        </w:rPr>
        <w:pict>
          <v:shape id="_x0000_s1027" type="#_x0000_t202" style="position:absolute;left:0;text-align:left;margin-left:251.5pt;margin-top:233.85pt;width:203.2pt;height:37.55pt;z-index:251659264;mso-position-horizontal-relative:text;mso-position-vertical-relative:text" stroked="f">
            <v:textbox style="mso-next-textbox:#_x0000_s1027" inset="0,0,0,0">
              <w:txbxContent>
                <w:p w:rsidR="00AD6250" w:rsidRPr="00B72BF3" w:rsidRDefault="00AD6250" w:rsidP="00791A92">
                  <w:pPr>
                    <w:pStyle w:val="afd"/>
                    <w:rPr>
                      <w:rFonts w:ascii="Times New Roman" w:hAnsi="Times New Roman" w:cs="Times New Roman"/>
                      <w:noProof/>
                      <w:color w:val="auto"/>
                      <w:sz w:val="24"/>
                      <w:szCs w:val="24"/>
                      <w:lang w:val="ru-RU"/>
                    </w:rPr>
                  </w:pPr>
                  <w:r w:rsidRPr="00B72BF3">
                    <w:rPr>
                      <w:color w:val="auto"/>
                      <w:lang w:val="ru-RU"/>
                    </w:rPr>
                    <w:t xml:space="preserve">    Рисунок </w:t>
                  </w:r>
                  <w:r>
                    <w:rPr>
                      <w:color w:val="auto"/>
                      <w:lang w:val="ru-RU"/>
                    </w:rPr>
                    <w:t>2</w:t>
                  </w:r>
                  <w:r w:rsidRPr="00B72BF3">
                    <w:rPr>
                      <w:color w:val="auto"/>
                      <w:lang w:val="ru-RU"/>
                    </w:rPr>
                    <w:t>. Распределение средних и максимальных значений доли деепричастий в тексте</w:t>
                  </w:r>
                </w:p>
              </w:txbxContent>
            </v:textbox>
            <w10:wrap type="square"/>
          </v:shape>
        </w:pict>
      </w:r>
      <w:r w:rsidR="00736D97" w:rsidRPr="00FC5D4A">
        <w:rPr>
          <w:rFonts w:cs="Times New Roman"/>
          <w:sz w:val="28"/>
          <w:szCs w:val="28"/>
          <w:lang w:val="ru-RU"/>
        </w:rPr>
        <w:t xml:space="preserve"> </w:t>
      </w:r>
      <w:r w:rsidR="00791A92" w:rsidRPr="00FC5D4A">
        <w:rPr>
          <w:rFonts w:cs="Times New Roman"/>
          <w:sz w:val="28"/>
          <w:szCs w:val="28"/>
          <w:lang w:val="ru-RU"/>
        </w:rPr>
        <w:t>Второй особенностью является возможная нелинейность грамматичес</w:t>
      </w:r>
      <w:r w:rsidR="00C97A67" w:rsidRPr="00FC5D4A">
        <w:rPr>
          <w:rFonts w:cs="Times New Roman"/>
          <w:sz w:val="28"/>
          <w:szCs w:val="28"/>
          <w:lang w:val="ru-RU"/>
        </w:rPr>
        <w:t>ких признаков. Так, на Рисунке 2</w:t>
      </w:r>
      <w:r w:rsidR="00791A92" w:rsidRPr="00FC5D4A">
        <w:rPr>
          <w:rFonts w:cs="Times New Roman"/>
          <w:sz w:val="28"/>
          <w:szCs w:val="28"/>
          <w:lang w:val="ru-RU"/>
        </w:rPr>
        <w:t xml:space="preserve"> показан график распределения доли деепричастий в тексте, при этом показаны средние и максимальные значения. По графику становится ясно, что до 3 уровня студенты вообще не знают деепричастия, далее они изучают эту тему и</w:t>
      </w:r>
      <w:r w:rsidR="006D2370">
        <w:rPr>
          <w:rFonts w:cs="Times New Roman"/>
          <w:sz w:val="28"/>
          <w:szCs w:val="28"/>
          <w:lang w:val="ru-RU"/>
        </w:rPr>
        <w:t>,</w:t>
      </w:r>
      <w:r w:rsidR="00791A92" w:rsidRPr="00FC5D4A">
        <w:rPr>
          <w:rFonts w:cs="Times New Roman"/>
          <w:sz w:val="28"/>
          <w:szCs w:val="28"/>
          <w:lang w:val="ru-RU"/>
        </w:rPr>
        <w:t xml:space="preserve"> по всей вероятности</w:t>
      </w:r>
      <w:r w:rsidR="006D2370">
        <w:rPr>
          <w:rFonts w:cs="Times New Roman"/>
          <w:sz w:val="28"/>
          <w:szCs w:val="28"/>
          <w:lang w:val="ru-RU"/>
        </w:rPr>
        <w:t>,</w:t>
      </w:r>
      <w:r w:rsidR="00791A92" w:rsidRPr="00FC5D4A">
        <w:rPr>
          <w:rFonts w:cs="Times New Roman"/>
          <w:sz w:val="28"/>
          <w:szCs w:val="28"/>
          <w:lang w:val="ru-RU"/>
        </w:rPr>
        <w:t xml:space="preserve"> активно тренируют её, отсюда берется скачок максимального значения, далее график выравнивается. В целом мы все же видим рост доли в зависимости от уровня, но подобные факты заставляют нас </w:t>
      </w:r>
      <w:r w:rsidR="00C97A67" w:rsidRPr="00FC5D4A">
        <w:rPr>
          <w:rFonts w:cs="Times New Roman"/>
          <w:sz w:val="28"/>
          <w:szCs w:val="28"/>
          <w:lang w:val="ru-RU"/>
        </w:rPr>
        <w:t xml:space="preserve">также </w:t>
      </w:r>
      <w:r w:rsidR="00791A92" w:rsidRPr="00FC5D4A">
        <w:rPr>
          <w:rFonts w:cs="Times New Roman"/>
          <w:sz w:val="28"/>
          <w:szCs w:val="28"/>
          <w:lang w:val="ru-RU"/>
        </w:rPr>
        <w:t xml:space="preserve">осторожнее относится к выбору модели машинного обучения. </w:t>
      </w:r>
    </w:p>
    <w:p w:rsidR="00CA289D" w:rsidRPr="00FC5D4A" w:rsidRDefault="00CA289D" w:rsidP="007A3E7E">
      <w:pPr>
        <w:rPr>
          <w:sz w:val="28"/>
          <w:szCs w:val="28"/>
          <w:lang w:val="ru-RU"/>
        </w:rPr>
      </w:pPr>
    </w:p>
    <w:p w:rsidR="00C400ED" w:rsidRPr="00FC5D4A" w:rsidRDefault="0066423B" w:rsidP="007A3E7E">
      <w:pPr>
        <w:ind w:firstLine="709"/>
        <w:rPr>
          <w:rFonts w:cs="Times New Roman"/>
          <w:sz w:val="28"/>
          <w:szCs w:val="28"/>
          <w:lang w:val="ru-RU"/>
        </w:rPr>
      </w:pPr>
      <w:r w:rsidRPr="00FC5D4A">
        <w:rPr>
          <w:rFonts w:cs="Times New Roman"/>
          <w:sz w:val="28"/>
          <w:szCs w:val="28"/>
          <w:lang w:val="ru-RU"/>
        </w:rPr>
        <w:t>Ниже представлены результаты эксперимента по построению модели линейной регрессии и гребневой регрессии со следующими изменяемыми параметрами:</w:t>
      </w:r>
    </w:p>
    <w:p w:rsidR="0066423B" w:rsidRPr="00FC5D4A" w:rsidRDefault="0066423B" w:rsidP="007A3E7E">
      <w:pPr>
        <w:pStyle w:val="a8"/>
        <w:numPr>
          <w:ilvl w:val="0"/>
          <w:numId w:val="30"/>
        </w:numPr>
        <w:rPr>
          <w:rFonts w:cs="Times New Roman"/>
          <w:sz w:val="28"/>
          <w:szCs w:val="28"/>
          <w:lang w:val="ru-RU"/>
        </w:rPr>
      </w:pPr>
      <w:r w:rsidRPr="00FC5D4A">
        <w:rPr>
          <w:rFonts w:cs="Times New Roman"/>
          <w:sz w:val="28"/>
          <w:szCs w:val="28"/>
          <w:lang w:val="ru-RU"/>
        </w:rPr>
        <w:t>Обучение проведено на всем корпусе.</w:t>
      </w:r>
    </w:p>
    <w:p w:rsidR="0066423B" w:rsidRPr="00FC5D4A" w:rsidRDefault="0066423B" w:rsidP="007A3E7E">
      <w:pPr>
        <w:pStyle w:val="a8"/>
        <w:numPr>
          <w:ilvl w:val="0"/>
          <w:numId w:val="30"/>
        </w:numPr>
        <w:rPr>
          <w:rFonts w:cs="Times New Roman"/>
          <w:sz w:val="28"/>
          <w:szCs w:val="28"/>
          <w:lang w:val="ru-RU"/>
        </w:rPr>
      </w:pPr>
      <w:r w:rsidRPr="00FC5D4A">
        <w:rPr>
          <w:rFonts w:cs="Times New Roman"/>
          <w:sz w:val="28"/>
          <w:szCs w:val="28"/>
          <w:lang w:val="ru-RU"/>
        </w:rPr>
        <w:t>Обучение проведено на корпусе без 0 уровня.</w:t>
      </w:r>
    </w:p>
    <w:p w:rsidR="0066423B" w:rsidRPr="00FC5D4A" w:rsidRDefault="0066423B" w:rsidP="007A3E7E">
      <w:pPr>
        <w:pStyle w:val="a8"/>
        <w:numPr>
          <w:ilvl w:val="0"/>
          <w:numId w:val="30"/>
        </w:numPr>
        <w:rPr>
          <w:rFonts w:cs="Times New Roman"/>
          <w:sz w:val="28"/>
          <w:szCs w:val="28"/>
          <w:lang w:val="ru-RU"/>
        </w:rPr>
      </w:pPr>
      <w:r w:rsidRPr="00FC5D4A">
        <w:rPr>
          <w:rFonts w:cs="Times New Roman"/>
          <w:sz w:val="28"/>
          <w:szCs w:val="28"/>
          <w:lang w:val="ru-RU"/>
        </w:rPr>
        <w:t>Обучение проведено на корпусе без 7 уровня.</w:t>
      </w:r>
    </w:p>
    <w:p w:rsidR="0066423B" w:rsidRPr="00FC5D4A" w:rsidRDefault="0066423B" w:rsidP="007A3E7E">
      <w:pPr>
        <w:pStyle w:val="a8"/>
        <w:numPr>
          <w:ilvl w:val="0"/>
          <w:numId w:val="30"/>
        </w:numPr>
        <w:rPr>
          <w:rFonts w:cs="Times New Roman"/>
          <w:sz w:val="28"/>
          <w:szCs w:val="28"/>
          <w:lang w:val="ru-RU"/>
        </w:rPr>
      </w:pPr>
      <w:r w:rsidRPr="00FC5D4A">
        <w:rPr>
          <w:rFonts w:cs="Times New Roman"/>
          <w:sz w:val="28"/>
          <w:szCs w:val="28"/>
          <w:lang w:val="ru-RU"/>
        </w:rPr>
        <w:t>Обучение проведено на корпусе без 0 и 7 уровня.</w:t>
      </w:r>
    </w:p>
    <w:p w:rsidR="0066423B" w:rsidRPr="00FC5D4A" w:rsidRDefault="0066423B" w:rsidP="007A3E7E">
      <w:pPr>
        <w:rPr>
          <w:rFonts w:cs="Times New Roman"/>
          <w:sz w:val="28"/>
          <w:szCs w:val="28"/>
          <w:lang w:val="ru-RU"/>
        </w:rPr>
      </w:pPr>
      <w:r w:rsidRPr="00FC5D4A">
        <w:rPr>
          <w:rFonts w:cs="Times New Roman"/>
          <w:sz w:val="28"/>
          <w:szCs w:val="28"/>
          <w:lang w:val="ru-RU"/>
        </w:rPr>
        <w:t>При этом модель ст</w:t>
      </w:r>
      <w:r w:rsidR="00E04651" w:rsidRPr="00FC5D4A">
        <w:rPr>
          <w:rFonts w:cs="Times New Roman"/>
          <w:sz w:val="28"/>
          <w:szCs w:val="28"/>
        </w:rPr>
        <w:t>р</w:t>
      </w:r>
      <w:r w:rsidRPr="00FC5D4A">
        <w:rPr>
          <w:rFonts w:cs="Times New Roman"/>
          <w:sz w:val="28"/>
          <w:szCs w:val="28"/>
          <w:lang w:val="ru-RU"/>
        </w:rPr>
        <w:t>оилась:</w:t>
      </w:r>
    </w:p>
    <w:p w:rsidR="0066423B" w:rsidRPr="00FC5D4A" w:rsidRDefault="0066423B" w:rsidP="007A3E7E">
      <w:pPr>
        <w:pStyle w:val="a8"/>
        <w:numPr>
          <w:ilvl w:val="0"/>
          <w:numId w:val="28"/>
        </w:numPr>
        <w:rPr>
          <w:rFonts w:cs="Times New Roman"/>
          <w:sz w:val="28"/>
          <w:szCs w:val="28"/>
          <w:lang w:val="ru-RU"/>
        </w:rPr>
      </w:pPr>
      <w:r w:rsidRPr="00FC5D4A">
        <w:rPr>
          <w:rFonts w:cs="Times New Roman"/>
          <w:sz w:val="28"/>
          <w:szCs w:val="28"/>
          <w:lang w:val="ru-RU"/>
        </w:rPr>
        <w:t>Учитывая все признаки (129)</w:t>
      </w:r>
      <w:r w:rsidR="00E04651" w:rsidRPr="00FC5D4A">
        <w:rPr>
          <w:rFonts w:cs="Times New Roman"/>
          <w:sz w:val="28"/>
          <w:szCs w:val="28"/>
          <w:lang w:val="ru-RU"/>
        </w:rPr>
        <w:t>.</w:t>
      </w:r>
    </w:p>
    <w:p w:rsidR="003B68B8" w:rsidRPr="00FC5D4A" w:rsidRDefault="0066423B" w:rsidP="007A3E7E">
      <w:pPr>
        <w:pStyle w:val="a8"/>
        <w:numPr>
          <w:ilvl w:val="0"/>
          <w:numId w:val="28"/>
        </w:numPr>
        <w:rPr>
          <w:rFonts w:cs="Times New Roman"/>
          <w:sz w:val="28"/>
          <w:szCs w:val="28"/>
          <w:lang w:val="ru-RU"/>
        </w:rPr>
      </w:pPr>
      <w:r w:rsidRPr="00FC5D4A">
        <w:rPr>
          <w:rFonts w:cs="Times New Roman"/>
          <w:sz w:val="28"/>
          <w:szCs w:val="28"/>
          <w:lang w:val="ru-RU"/>
        </w:rPr>
        <w:t>Учитывая 44 признака с корреляцией более 0.3, отобранных в предыдущей главе.</w:t>
      </w:r>
    </w:p>
    <w:p w:rsidR="003B68B8" w:rsidRPr="00FC5D4A" w:rsidRDefault="003B68B8" w:rsidP="007A3E7E">
      <w:pPr>
        <w:rPr>
          <w:rFonts w:cs="Times New Roman"/>
          <w:sz w:val="28"/>
          <w:szCs w:val="28"/>
          <w:lang w:val="ru-RU"/>
        </w:rPr>
      </w:pPr>
      <w:r w:rsidRPr="00FC5D4A">
        <w:rPr>
          <w:rFonts w:cs="Times New Roman"/>
          <w:sz w:val="28"/>
          <w:szCs w:val="28"/>
          <w:lang w:val="ru-RU"/>
        </w:rPr>
        <w:t xml:space="preserve">Деление на обучающие и тестовые данные выполняется автоматически с помощью модуля StratifiedShuffleSplit: случайным образом </w:t>
      </w:r>
      <w:r w:rsidR="00E04651" w:rsidRPr="00FC5D4A">
        <w:rPr>
          <w:rFonts w:cs="Times New Roman"/>
          <w:sz w:val="28"/>
          <w:szCs w:val="28"/>
          <w:lang w:val="ru-RU"/>
        </w:rPr>
        <w:t xml:space="preserve">корпус делится из расчета </w:t>
      </w:r>
      <w:r w:rsidRPr="00FC5D4A">
        <w:rPr>
          <w:rFonts w:cs="Times New Roman"/>
          <w:sz w:val="28"/>
          <w:szCs w:val="28"/>
          <w:lang w:val="ru-RU"/>
        </w:rPr>
        <w:t xml:space="preserve">80% для обучения модели, 20% - для тестирования. Подобная методика помогает объективно оценить успешность модели вообще, а не на конкретном </w:t>
      </w:r>
      <w:r w:rsidR="00E04651" w:rsidRPr="00FC5D4A">
        <w:rPr>
          <w:rFonts w:cs="Times New Roman"/>
          <w:sz w:val="28"/>
          <w:szCs w:val="28"/>
          <w:lang w:val="ru-RU"/>
        </w:rPr>
        <w:t xml:space="preserve">комплекте тестов. </w:t>
      </w:r>
      <w:r w:rsidRPr="00FC5D4A">
        <w:rPr>
          <w:rFonts w:cs="Times New Roman"/>
          <w:sz w:val="28"/>
          <w:szCs w:val="28"/>
          <w:lang w:val="ru-RU"/>
        </w:rPr>
        <w:t>Поскольку при каждом запуске прогона генерируется новое соотношение обучающих и тестовых данных</w:t>
      </w:r>
      <w:r w:rsidR="00E04651" w:rsidRPr="00FC5D4A">
        <w:rPr>
          <w:rFonts w:cs="Times New Roman"/>
          <w:sz w:val="28"/>
          <w:szCs w:val="28"/>
          <w:lang w:val="ru-RU"/>
        </w:rPr>
        <w:t>, результат может отличаться, поэтому в таблице мы приводит средний результат от трех прогонов.</w:t>
      </w:r>
    </w:p>
    <w:p w:rsidR="00E04651" w:rsidRPr="00FC5D4A" w:rsidRDefault="00E04651" w:rsidP="007A3E7E">
      <w:pPr>
        <w:rPr>
          <w:rFonts w:cs="Times New Roman"/>
          <w:sz w:val="28"/>
          <w:szCs w:val="28"/>
          <w:lang w:val="ru-RU"/>
        </w:rPr>
      </w:pPr>
      <w:r w:rsidRPr="00FC5D4A">
        <w:rPr>
          <w:rFonts w:cs="Times New Roman"/>
          <w:sz w:val="28"/>
          <w:szCs w:val="28"/>
          <w:lang w:val="ru-RU"/>
        </w:rPr>
        <w:t>В качестве метрик оценки качества мы используем стандартные метрики из модуля sklearn.metrics:</w:t>
      </w:r>
    </w:p>
    <w:p w:rsidR="00E04651" w:rsidRPr="00FC5D4A" w:rsidRDefault="00E04651" w:rsidP="007A3E7E">
      <w:pPr>
        <w:rPr>
          <w:rFonts w:cs="Times New Roman"/>
          <w:sz w:val="28"/>
          <w:szCs w:val="28"/>
          <w:lang w:val="ru-RU"/>
        </w:rPr>
      </w:pPr>
      <w:r w:rsidRPr="006D2370">
        <w:rPr>
          <w:rFonts w:cs="Times New Roman"/>
          <w:sz w:val="28"/>
          <w:szCs w:val="28"/>
          <w:lang w:val="ru-RU"/>
        </w:rPr>
        <w:t xml:space="preserve">1.  </w:t>
      </w:r>
      <w:r w:rsidRPr="006D2370">
        <w:rPr>
          <w:rFonts w:cs="Times New Roman"/>
          <w:sz w:val="28"/>
          <w:szCs w:val="28"/>
        </w:rPr>
        <w:t>Variance</w:t>
      </w:r>
      <w:r w:rsidRPr="006D2370">
        <w:rPr>
          <w:rFonts w:cs="Times New Roman"/>
          <w:sz w:val="28"/>
          <w:szCs w:val="28"/>
          <w:lang w:val="ru-RU"/>
        </w:rPr>
        <w:t xml:space="preserve"> </w:t>
      </w:r>
      <w:r w:rsidRPr="006D2370">
        <w:rPr>
          <w:rFonts w:cs="Times New Roman"/>
          <w:sz w:val="28"/>
          <w:szCs w:val="28"/>
        </w:rPr>
        <w:t>score</w:t>
      </w:r>
      <w:r w:rsidR="00F41FBF" w:rsidRPr="006D2370">
        <w:rPr>
          <w:rFonts w:cs="Times New Roman"/>
          <w:sz w:val="28"/>
          <w:szCs w:val="28"/>
          <w:lang w:val="ru-RU"/>
        </w:rPr>
        <w:t xml:space="preserve"> является метрикой успешности</w:t>
      </w:r>
      <w:r w:rsidR="005D2B21" w:rsidRPr="006D2370">
        <w:rPr>
          <w:rFonts w:cs="Times New Roman"/>
          <w:sz w:val="28"/>
          <w:szCs w:val="28"/>
          <w:lang w:val="ru-RU"/>
        </w:rPr>
        <w:t xml:space="preserve"> регрессионной модели и представляет собой отношение квадрата стандартного отклонения ошибки к квадрату стандартного отклонения правильного ответа</w:t>
      </w:r>
      <w:r w:rsidR="00B246D5" w:rsidRPr="006D2370">
        <w:rPr>
          <w:rFonts w:cs="Times New Roman"/>
          <w:sz w:val="28"/>
          <w:szCs w:val="28"/>
          <w:lang w:val="ru-RU"/>
        </w:rPr>
        <w:t>.</w:t>
      </w:r>
      <w:r w:rsidR="000A4FF1" w:rsidRPr="006D2370">
        <w:rPr>
          <w:rFonts w:cs="Times New Roman"/>
          <w:sz w:val="28"/>
          <w:szCs w:val="28"/>
          <w:lang w:val="ru-RU"/>
        </w:rPr>
        <w:t xml:space="preserve"> Наивысшее значение - единица.</w:t>
      </w:r>
    </w:p>
    <w:p w:rsidR="00E04651" w:rsidRPr="00FC5D4A" w:rsidRDefault="00E04651" w:rsidP="007A3E7E">
      <w:pPr>
        <w:rPr>
          <w:rFonts w:cs="Times New Roman"/>
          <w:sz w:val="28"/>
          <w:szCs w:val="28"/>
          <w:lang w:val="ru-RU"/>
        </w:rPr>
      </w:pPr>
      <w:r w:rsidRPr="00FC5D4A">
        <w:rPr>
          <w:rFonts w:cs="Times New Roman"/>
          <w:sz w:val="28"/>
          <w:szCs w:val="28"/>
          <w:lang w:val="ru-RU"/>
        </w:rPr>
        <w:t xml:space="preserve">2. </w:t>
      </w:r>
      <w:r w:rsidR="006D2370" w:rsidRPr="00FC5D4A">
        <w:rPr>
          <w:rFonts w:cs="Times New Roman"/>
          <w:sz w:val="28"/>
          <w:szCs w:val="28"/>
        </w:rPr>
        <w:t>Mean</w:t>
      </w:r>
      <w:r w:rsidR="006D2370" w:rsidRPr="00FC5D4A">
        <w:rPr>
          <w:rFonts w:cs="Times New Roman"/>
          <w:sz w:val="28"/>
          <w:szCs w:val="28"/>
          <w:lang w:val="ru-RU"/>
        </w:rPr>
        <w:t xml:space="preserve"> </w:t>
      </w:r>
      <w:r w:rsidR="006D2370" w:rsidRPr="00FC5D4A">
        <w:rPr>
          <w:rFonts w:cs="Times New Roman"/>
          <w:sz w:val="28"/>
          <w:szCs w:val="28"/>
        </w:rPr>
        <w:t>squared</w:t>
      </w:r>
      <w:r w:rsidR="006D2370" w:rsidRPr="00FC5D4A">
        <w:rPr>
          <w:rFonts w:cs="Times New Roman"/>
          <w:sz w:val="28"/>
          <w:szCs w:val="28"/>
          <w:lang w:val="ru-RU"/>
        </w:rPr>
        <w:t xml:space="preserve"> </w:t>
      </w:r>
      <w:r w:rsidR="006D2370" w:rsidRPr="00FC5D4A">
        <w:rPr>
          <w:rFonts w:cs="Times New Roman"/>
          <w:sz w:val="28"/>
          <w:szCs w:val="28"/>
        </w:rPr>
        <w:t>error</w:t>
      </w:r>
      <w:r w:rsidR="006D2370" w:rsidRPr="00FC5D4A">
        <w:rPr>
          <w:rFonts w:cs="Times New Roman"/>
          <w:sz w:val="28"/>
          <w:szCs w:val="28"/>
          <w:lang w:val="ru-RU"/>
        </w:rPr>
        <w:t xml:space="preserve"> </w:t>
      </w:r>
      <w:r w:rsidR="006D2370">
        <w:rPr>
          <w:rFonts w:cs="Times New Roman"/>
          <w:sz w:val="28"/>
          <w:szCs w:val="28"/>
          <w:lang w:val="ru-RU"/>
        </w:rPr>
        <w:t xml:space="preserve"> (с</w:t>
      </w:r>
      <w:r w:rsidR="00B246D5" w:rsidRPr="00FC5D4A">
        <w:rPr>
          <w:rFonts w:cs="Times New Roman"/>
          <w:sz w:val="28"/>
          <w:szCs w:val="28"/>
          <w:lang w:val="ru-RU"/>
        </w:rPr>
        <w:t>редний квадрат ошибки</w:t>
      </w:r>
      <w:r w:rsidR="006D2370">
        <w:rPr>
          <w:rFonts w:cs="Times New Roman"/>
          <w:sz w:val="28"/>
          <w:szCs w:val="28"/>
          <w:lang w:val="ru-RU"/>
        </w:rPr>
        <w:t>)</w:t>
      </w:r>
      <w:r w:rsidR="00B246D5" w:rsidRPr="00FC5D4A">
        <w:rPr>
          <w:rFonts w:cs="Times New Roman"/>
          <w:sz w:val="28"/>
          <w:szCs w:val="28"/>
          <w:lang w:val="ru-RU"/>
        </w:rPr>
        <w:t xml:space="preserve"> представляет собой среднее значение квадратов всех расстояний предсказания от правильного ответа. </w:t>
      </w:r>
      <w:r w:rsidR="000A4FF1" w:rsidRPr="00FC5D4A">
        <w:rPr>
          <w:rFonts w:cs="Times New Roman"/>
          <w:sz w:val="28"/>
          <w:szCs w:val="28"/>
          <w:lang w:val="ru-RU"/>
        </w:rPr>
        <w:t>Поэтому в идеале должна быть нулем.</w:t>
      </w:r>
    </w:p>
    <w:p w:rsidR="00E04651" w:rsidRPr="00FC5D4A" w:rsidRDefault="00E04651" w:rsidP="007A3E7E">
      <w:pPr>
        <w:rPr>
          <w:rFonts w:cs="Times New Roman"/>
          <w:sz w:val="28"/>
          <w:szCs w:val="28"/>
          <w:lang w:val="ru-RU"/>
        </w:rPr>
      </w:pPr>
      <w:r w:rsidRPr="00FC5D4A">
        <w:rPr>
          <w:rFonts w:cs="Times New Roman"/>
          <w:sz w:val="28"/>
          <w:szCs w:val="28"/>
          <w:lang w:val="ru-RU"/>
        </w:rPr>
        <w:t xml:space="preserve">3. </w:t>
      </w:r>
      <w:r w:rsidR="006D2370" w:rsidRPr="00FC5D4A">
        <w:rPr>
          <w:rFonts w:cs="Times New Roman"/>
          <w:sz w:val="28"/>
          <w:szCs w:val="28"/>
        </w:rPr>
        <w:t>Mean</w:t>
      </w:r>
      <w:r w:rsidR="006D2370" w:rsidRPr="00FC5D4A">
        <w:rPr>
          <w:rFonts w:cs="Times New Roman"/>
          <w:sz w:val="28"/>
          <w:szCs w:val="28"/>
          <w:lang w:val="ru-RU"/>
        </w:rPr>
        <w:t xml:space="preserve"> </w:t>
      </w:r>
      <w:r w:rsidR="006D2370" w:rsidRPr="00FC5D4A">
        <w:rPr>
          <w:rFonts w:cs="Times New Roman"/>
          <w:sz w:val="28"/>
          <w:szCs w:val="28"/>
        </w:rPr>
        <w:t>absolute</w:t>
      </w:r>
      <w:r w:rsidR="006D2370" w:rsidRPr="00FC5D4A">
        <w:rPr>
          <w:rFonts w:cs="Times New Roman"/>
          <w:sz w:val="28"/>
          <w:szCs w:val="28"/>
          <w:lang w:val="ru-RU"/>
        </w:rPr>
        <w:t xml:space="preserve"> </w:t>
      </w:r>
      <w:r w:rsidR="006D2370" w:rsidRPr="00FC5D4A">
        <w:rPr>
          <w:rFonts w:cs="Times New Roman"/>
          <w:sz w:val="28"/>
          <w:szCs w:val="28"/>
        </w:rPr>
        <w:t>error</w:t>
      </w:r>
      <w:r w:rsidR="006D2370" w:rsidRPr="00FC5D4A">
        <w:rPr>
          <w:rFonts w:cs="Times New Roman"/>
          <w:sz w:val="28"/>
          <w:szCs w:val="28"/>
          <w:lang w:val="ru-RU"/>
        </w:rPr>
        <w:t xml:space="preserve"> </w:t>
      </w:r>
      <w:r w:rsidR="001A39A5">
        <w:rPr>
          <w:rFonts w:cs="Times New Roman"/>
          <w:sz w:val="28"/>
          <w:szCs w:val="28"/>
          <w:lang w:val="ru-RU"/>
        </w:rPr>
        <w:t>(среднее значение ошибки</w:t>
      </w:r>
      <w:r w:rsidR="000A4FF1" w:rsidRPr="00FC5D4A">
        <w:rPr>
          <w:rFonts w:cs="Times New Roman"/>
          <w:sz w:val="28"/>
          <w:szCs w:val="28"/>
          <w:lang w:val="ru-RU"/>
        </w:rPr>
        <w:t>)</w:t>
      </w:r>
      <w:r w:rsidR="00F41FBF" w:rsidRPr="00FC5D4A">
        <w:rPr>
          <w:rFonts w:cs="Times New Roman"/>
          <w:sz w:val="28"/>
          <w:szCs w:val="28"/>
          <w:lang w:val="ru-RU"/>
        </w:rPr>
        <w:t>.</w:t>
      </w:r>
      <w:r w:rsidR="006D2370">
        <w:rPr>
          <w:rFonts w:cs="Times New Roman"/>
          <w:sz w:val="28"/>
          <w:szCs w:val="28"/>
          <w:lang w:val="ru-RU"/>
        </w:rPr>
        <w:t xml:space="preserve"> </w:t>
      </w:r>
      <w:r w:rsidR="001A39A5">
        <w:rPr>
          <w:rFonts w:cs="Times New Roman"/>
          <w:sz w:val="28"/>
          <w:szCs w:val="28"/>
          <w:lang w:val="ru-RU"/>
        </w:rPr>
        <w:t xml:space="preserve"> </w:t>
      </w:r>
      <w:r w:rsidR="006D2370">
        <w:rPr>
          <w:rFonts w:cs="Times New Roman"/>
          <w:sz w:val="28"/>
          <w:szCs w:val="28"/>
          <w:lang w:val="ru-RU"/>
        </w:rPr>
        <w:t>Это с</w:t>
      </w:r>
      <w:r w:rsidR="005D2B21" w:rsidRPr="00FC5D4A">
        <w:rPr>
          <w:rFonts w:cs="Times New Roman"/>
          <w:sz w:val="28"/>
          <w:szCs w:val="28"/>
          <w:lang w:val="ru-RU"/>
        </w:rPr>
        <w:t>реднее расст</w:t>
      </w:r>
      <w:r w:rsidR="00F41FBF" w:rsidRPr="00FC5D4A">
        <w:rPr>
          <w:rFonts w:cs="Times New Roman"/>
          <w:sz w:val="28"/>
          <w:szCs w:val="28"/>
          <w:lang w:val="ru-RU"/>
        </w:rPr>
        <w:t xml:space="preserve">ояние </w:t>
      </w:r>
      <w:r w:rsidR="00EF39F7">
        <w:rPr>
          <w:rFonts w:cs="Times New Roman"/>
          <w:sz w:val="28"/>
          <w:szCs w:val="28"/>
          <w:lang w:val="ru-RU"/>
        </w:rPr>
        <w:t xml:space="preserve">модуля </w:t>
      </w:r>
      <w:r w:rsidR="00F41FBF" w:rsidRPr="00FC5D4A">
        <w:rPr>
          <w:rFonts w:cs="Times New Roman"/>
          <w:sz w:val="28"/>
          <w:szCs w:val="28"/>
          <w:lang w:val="ru-RU"/>
        </w:rPr>
        <w:t xml:space="preserve">предсказания от правильного ответа, </w:t>
      </w:r>
      <w:r w:rsidR="006D2370">
        <w:rPr>
          <w:rFonts w:cs="Times New Roman"/>
          <w:sz w:val="28"/>
          <w:szCs w:val="28"/>
          <w:lang w:val="ru-RU"/>
        </w:rPr>
        <w:t xml:space="preserve">мера </w:t>
      </w:r>
      <w:r w:rsidR="00F41FBF" w:rsidRPr="00FC5D4A">
        <w:rPr>
          <w:rFonts w:cs="Times New Roman"/>
          <w:sz w:val="28"/>
          <w:szCs w:val="28"/>
          <w:lang w:val="ru-RU"/>
        </w:rPr>
        <w:t>также должна стремиться к нулю.</w:t>
      </w:r>
    </w:p>
    <w:p w:rsidR="001A39A5" w:rsidRDefault="00F41FBF" w:rsidP="007A3E7E">
      <w:pPr>
        <w:rPr>
          <w:rFonts w:cs="Times New Roman"/>
          <w:sz w:val="28"/>
          <w:szCs w:val="28"/>
          <w:lang w:val="ru-RU"/>
        </w:rPr>
      </w:pPr>
      <w:r w:rsidRPr="00FC5D4A">
        <w:rPr>
          <w:rFonts w:cs="Times New Roman"/>
          <w:sz w:val="28"/>
          <w:szCs w:val="28"/>
          <w:lang w:val="ru-RU"/>
        </w:rPr>
        <w:lastRenderedPageBreak/>
        <w:t xml:space="preserve">4. </w:t>
      </w:r>
      <w:r w:rsidR="000A4FF1" w:rsidRPr="00FC5D4A">
        <w:rPr>
          <w:rFonts w:cs="Times New Roman"/>
          <w:sz w:val="28"/>
          <w:szCs w:val="28"/>
          <w:lang w:val="ru-RU"/>
        </w:rPr>
        <w:t>Кроме того,  таблица содержит пункт "</w:t>
      </w:r>
      <w:r w:rsidR="00E04651" w:rsidRPr="00FC5D4A">
        <w:rPr>
          <w:rFonts w:cs="Times New Roman"/>
          <w:sz w:val="28"/>
          <w:szCs w:val="28"/>
          <w:lang w:val="ru-RU"/>
        </w:rPr>
        <w:t>Завышение/занижение</w:t>
      </w:r>
      <w:r w:rsidR="000A4FF1" w:rsidRPr="00FC5D4A">
        <w:rPr>
          <w:rFonts w:cs="Times New Roman"/>
          <w:sz w:val="28"/>
          <w:szCs w:val="28"/>
          <w:lang w:val="ru-RU"/>
        </w:rPr>
        <w:t xml:space="preserve">", </w:t>
      </w:r>
      <w:r w:rsidR="00A11854" w:rsidRPr="00FC5D4A">
        <w:rPr>
          <w:rFonts w:cs="Times New Roman"/>
          <w:sz w:val="28"/>
          <w:szCs w:val="28"/>
          <w:lang w:val="ru-RU"/>
        </w:rPr>
        <w:t xml:space="preserve">который отражает </w:t>
      </w:r>
      <w:r w:rsidRPr="00FC5D4A">
        <w:rPr>
          <w:rFonts w:cs="Times New Roman"/>
          <w:sz w:val="28"/>
          <w:szCs w:val="28"/>
          <w:lang w:val="ru-RU"/>
        </w:rPr>
        <w:t xml:space="preserve">анализ тенденции ошибок модели завышать или занижать данные. На начальных этапах исследования нами было замечено, что система склонна занижать уровень текста и даже показывать отрицательные значения. Для борьбы с этим явлением в корпус были введены дополнительные уровни 0, который содержит отдельные фразы русского языка (например, "привет", "меня зовут Маша" и др. простейшие конструкции) и 7 (тексты, заведомо сложные даже для носителей). Подробнее об этом можно прочитать в главе "Сбор и описание корпуса". </w:t>
      </w:r>
    </w:p>
    <w:p w:rsidR="00E04651" w:rsidRPr="001A39A5" w:rsidRDefault="001A39A5" w:rsidP="007A3E7E">
      <w:pPr>
        <w:rPr>
          <w:rFonts w:cs="Times New Roman"/>
          <w:sz w:val="28"/>
          <w:szCs w:val="28"/>
          <w:lang w:val="ru-RU"/>
        </w:rPr>
      </w:pPr>
      <w:r>
        <w:rPr>
          <w:rFonts w:cs="Times New Roman"/>
          <w:sz w:val="28"/>
          <w:szCs w:val="28"/>
          <w:lang w:val="ru-RU"/>
        </w:rPr>
        <w:br w:type="page"/>
      </w:r>
    </w:p>
    <w:tbl>
      <w:tblPr>
        <w:tblStyle w:val="a7"/>
        <w:tblW w:w="9498" w:type="dxa"/>
        <w:tblInd w:w="108" w:type="dxa"/>
        <w:tblLook w:val="04A0"/>
      </w:tblPr>
      <w:tblGrid>
        <w:gridCol w:w="1959"/>
        <w:gridCol w:w="2794"/>
        <w:gridCol w:w="2505"/>
        <w:gridCol w:w="2240"/>
      </w:tblGrid>
      <w:tr w:rsidR="0066423B" w:rsidRPr="00AD6250" w:rsidTr="003B68B8">
        <w:tc>
          <w:tcPr>
            <w:tcW w:w="4678" w:type="dxa"/>
            <w:gridSpan w:val="2"/>
          </w:tcPr>
          <w:p w:rsidR="003B68B8" w:rsidRPr="001A39A5" w:rsidRDefault="0066423B" w:rsidP="007A3E7E">
            <w:pPr>
              <w:spacing w:line="276" w:lineRule="auto"/>
              <w:rPr>
                <w:sz w:val="24"/>
                <w:szCs w:val="24"/>
                <w:lang w:val="ru-RU"/>
              </w:rPr>
            </w:pPr>
            <w:r w:rsidRPr="001A39A5">
              <w:rPr>
                <w:sz w:val="24"/>
                <w:szCs w:val="24"/>
                <w:lang w:val="ru-RU"/>
              </w:rPr>
              <w:lastRenderedPageBreak/>
              <w:t xml:space="preserve">                                                                 </w:t>
            </w:r>
          </w:p>
          <w:p w:rsidR="0066423B" w:rsidRPr="001A39A5" w:rsidRDefault="003B68B8" w:rsidP="007A3E7E">
            <w:pPr>
              <w:spacing w:line="276" w:lineRule="auto"/>
              <w:rPr>
                <w:sz w:val="24"/>
                <w:szCs w:val="24"/>
                <w:lang w:val="ru-RU"/>
              </w:rPr>
            </w:pPr>
            <w:r w:rsidRPr="001A39A5">
              <w:rPr>
                <w:sz w:val="24"/>
                <w:szCs w:val="24"/>
                <w:lang w:val="ru-RU"/>
              </w:rPr>
              <w:t xml:space="preserve">                                                              Признаки</w:t>
            </w:r>
            <w:r w:rsidRPr="001A39A5">
              <w:rPr>
                <w:sz w:val="24"/>
                <w:szCs w:val="24"/>
                <w:lang w:val="ru-RU"/>
              </w:rPr>
              <w:br/>
            </w:r>
            <w:r w:rsidR="0066423B" w:rsidRPr="001A39A5">
              <w:rPr>
                <w:sz w:val="24"/>
                <w:szCs w:val="24"/>
                <w:lang w:val="ru-RU"/>
              </w:rPr>
              <w:t xml:space="preserve"> Метрики</w:t>
            </w:r>
          </w:p>
        </w:tc>
        <w:tc>
          <w:tcPr>
            <w:tcW w:w="2552" w:type="dxa"/>
          </w:tcPr>
          <w:p w:rsidR="0066423B" w:rsidRPr="001A39A5" w:rsidRDefault="0066423B" w:rsidP="007A3E7E">
            <w:pPr>
              <w:spacing w:line="276" w:lineRule="auto"/>
              <w:rPr>
                <w:sz w:val="24"/>
                <w:szCs w:val="24"/>
                <w:lang w:val="ru-RU"/>
              </w:rPr>
            </w:pPr>
            <w:r w:rsidRPr="001A39A5">
              <w:rPr>
                <w:sz w:val="24"/>
                <w:szCs w:val="24"/>
                <w:lang w:val="ru-RU"/>
              </w:rPr>
              <w:t>Среднее из 3 прогонов</w:t>
            </w:r>
          </w:p>
          <w:p w:rsidR="0066423B" w:rsidRPr="001A39A5" w:rsidRDefault="0066423B" w:rsidP="007A3E7E">
            <w:pPr>
              <w:spacing w:line="276" w:lineRule="auto"/>
              <w:rPr>
                <w:sz w:val="24"/>
                <w:szCs w:val="24"/>
                <w:lang w:val="ru-RU"/>
              </w:rPr>
            </w:pPr>
            <w:r w:rsidRPr="001A39A5">
              <w:rPr>
                <w:sz w:val="24"/>
                <w:szCs w:val="24"/>
                <w:lang w:val="ru-RU"/>
              </w:rPr>
              <w:t>на всех признаках</w:t>
            </w:r>
          </w:p>
        </w:tc>
        <w:tc>
          <w:tcPr>
            <w:tcW w:w="2268" w:type="dxa"/>
          </w:tcPr>
          <w:p w:rsidR="0066423B" w:rsidRPr="001A39A5" w:rsidRDefault="0066423B" w:rsidP="007A3E7E">
            <w:pPr>
              <w:spacing w:line="276" w:lineRule="auto"/>
              <w:rPr>
                <w:sz w:val="24"/>
                <w:szCs w:val="24"/>
                <w:lang w:val="ru-RU"/>
              </w:rPr>
            </w:pPr>
            <w:r w:rsidRPr="001A39A5">
              <w:rPr>
                <w:sz w:val="24"/>
                <w:szCs w:val="24"/>
                <w:lang w:val="ru-RU"/>
              </w:rPr>
              <w:t>Среднее из трех прогонов на 44 отобранных признаках</w:t>
            </w:r>
          </w:p>
        </w:tc>
      </w:tr>
      <w:tr w:rsidR="0066423B" w:rsidRPr="001A39A5" w:rsidTr="0066423B">
        <w:tc>
          <w:tcPr>
            <w:tcW w:w="9498" w:type="dxa"/>
            <w:gridSpan w:val="4"/>
            <w:shd w:val="clear" w:color="auto" w:fill="B2A1C7" w:themeFill="accent4" w:themeFillTint="99"/>
          </w:tcPr>
          <w:p w:rsidR="0066423B" w:rsidRPr="001A39A5" w:rsidRDefault="0066423B" w:rsidP="007A3E7E">
            <w:pPr>
              <w:spacing w:line="276" w:lineRule="auto"/>
              <w:rPr>
                <w:sz w:val="24"/>
                <w:szCs w:val="24"/>
                <w:lang w:val="ru-RU"/>
              </w:rPr>
            </w:pPr>
            <w:r w:rsidRPr="001A39A5">
              <w:rPr>
                <w:sz w:val="24"/>
                <w:szCs w:val="24"/>
                <w:lang w:val="ru-RU"/>
              </w:rPr>
              <w:t>Прогон на всем корпусе</w:t>
            </w:r>
          </w:p>
        </w:tc>
      </w:tr>
      <w:tr w:rsidR="0066423B" w:rsidRPr="001A39A5" w:rsidTr="0066423B">
        <w:tc>
          <w:tcPr>
            <w:tcW w:w="1985" w:type="dxa"/>
            <w:vMerge w:val="restart"/>
            <w:vAlign w:val="center"/>
          </w:tcPr>
          <w:p w:rsidR="0066423B" w:rsidRPr="001A39A5" w:rsidRDefault="0066423B" w:rsidP="007A3E7E">
            <w:pPr>
              <w:spacing w:line="276" w:lineRule="auto"/>
              <w:rPr>
                <w:sz w:val="24"/>
                <w:szCs w:val="24"/>
              </w:rPr>
            </w:pPr>
            <w:r w:rsidRPr="001A39A5">
              <w:rPr>
                <w:sz w:val="24"/>
                <w:szCs w:val="24"/>
              </w:rPr>
              <w:t xml:space="preserve">Linear Regression </w:t>
            </w:r>
          </w:p>
          <w:p w:rsidR="0066423B" w:rsidRPr="001A39A5" w:rsidRDefault="0066423B" w:rsidP="007A3E7E">
            <w:pPr>
              <w:spacing w:line="276" w:lineRule="auto"/>
              <w:rPr>
                <w:sz w:val="24"/>
                <w:szCs w:val="24"/>
                <w:lang w:val="ru-RU"/>
              </w:rPr>
            </w:pPr>
          </w:p>
        </w:tc>
        <w:tc>
          <w:tcPr>
            <w:tcW w:w="2693" w:type="dxa"/>
          </w:tcPr>
          <w:p w:rsidR="0066423B" w:rsidRPr="001A39A5" w:rsidRDefault="00E04651" w:rsidP="007A3E7E">
            <w:pPr>
              <w:spacing w:line="276" w:lineRule="auto"/>
              <w:rPr>
                <w:sz w:val="24"/>
                <w:szCs w:val="24"/>
              </w:rPr>
            </w:pPr>
            <w:r w:rsidRPr="001A39A5">
              <w:rPr>
                <w:sz w:val="24"/>
                <w:szCs w:val="24"/>
              </w:rPr>
              <w:t>Variance score</w:t>
            </w:r>
          </w:p>
        </w:tc>
        <w:tc>
          <w:tcPr>
            <w:tcW w:w="2552" w:type="dxa"/>
          </w:tcPr>
          <w:p w:rsidR="0066423B" w:rsidRPr="001A39A5" w:rsidRDefault="0066423B" w:rsidP="007A3E7E">
            <w:pPr>
              <w:spacing w:line="276" w:lineRule="auto"/>
              <w:rPr>
                <w:sz w:val="24"/>
                <w:szCs w:val="24"/>
              </w:rPr>
            </w:pPr>
            <w:r w:rsidRPr="001A39A5">
              <w:rPr>
                <w:sz w:val="24"/>
                <w:szCs w:val="24"/>
              </w:rPr>
              <w:t>0.68</w:t>
            </w:r>
          </w:p>
        </w:tc>
        <w:tc>
          <w:tcPr>
            <w:tcW w:w="2268" w:type="dxa"/>
          </w:tcPr>
          <w:p w:rsidR="0066423B" w:rsidRPr="001A39A5" w:rsidRDefault="0066423B" w:rsidP="007A3E7E">
            <w:pPr>
              <w:spacing w:line="276" w:lineRule="auto"/>
              <w:rPr>
                <w:sz w:val="24"/>
                <w:szCs w:val="24"/>
              </w:rPr>
            </w:pPr>
            <w:r w:rsidRPr="001A39A5">
              <w:rPr>
                <w:sz w:val="24"/>
                <w:szCs w:val="24"/>
              </w:rPr>
              <w:t>0.79</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 xml:space="preserve">Mean squared error </w:t>
            </w:r>
          </w:p>
        </w:tc>
        <w:tc>
          <w:tcPr>
            <w:tcW w:w="2552" w:type="dxa"/>
          </w:tcPr>
          <w:p w:rsidR="0066423B" w:rsidRPr="001A39A5" w:rsidRDefault="0066423B" w:rsidP="007A3E7E">
            <w:pPr>
              <w:spacing w:line="276" w:lineRule="auto"/>
              <w:rPr>
                <w:sz w:val="24"/>
                <w:szCs w:val="24"/>
              </w:rPr>
            </w:pPr>
            <w:r w:rsidRPr="001A39A5">
              <w:rPr>
                <w:sz w:val="24"/>
                <w:szCs w:val="24"/>
              </w:rPr>
              <w:t>0.98</w:t>
            </w:r>
          </w:p>
        </w:tc>
        <w:tc>
          <w:tcPr>
            <w:tcW w:w="2268" w:type="dxa"/>
          </w:tcPr>
          <w:p w:rsidR="0066423B" w:rsidRPr="001A39A5" w:rsidRDefault="0066423B" w:rsidP="007A3E7E">
            <w:pPr>
              <w:spacing w:line="276" w:lineRule="auto"/>
              <w:rPr>
                <w:sz w:val="24"/>
                <w:szCs w:val="24"/>
              </w:rPr>
            </w:pPr>
            <w:r w:rsidRPr="001A39A5">
              <w:rPr>
                <w:sz w:val="24"/>
                <w:szCs w:val="24"/>
              </w:rPr>
              <w:t>0.59</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 xml:space="preserve">Mean absolute error </w:t>
            </w:r>
          </w:p>
        </w:tc>
        <w:tc>
          <w:tcPr>
            <w:tcW w:w="2552" w:type="dxa"/>
            <w:tcBorders>
              <w:bottom w:val="single" w:sz="4" w:space="0" w:color="auto"/>
            </w:tcBorders>
          </w:tcPr>
          <w:p w:rsidR="0066423B" w:rsidRPr="001A39A5" w:rsidRDefault="0066423B" w:rsidP="007A3E7E">
            <w:pPr>
              <w:spacing w:line="276" w:lineRule="auto"/>
              <w:rPr>
                <w:sz w:val="24"/>
                <w:szCs w:val="24"/>
              </w:rPr>
            </w:pPr>
            <w:r w:rsidRPr="001A39A5">
              <w:rPr>
                <w:sz w:val="24"/>
                <w:szCs w:val="24"/>
              </w:rPr>
              <w:t>0.78</w:t>
            </w:r>
          </w:p>
        </w:tc>
        <w:tc>
          <w:tcPr>
            <w:tcW w:w="2268" w:type="dxa"/>
            <w:tcBorders>
              <w:bottom w:val="single" w:sz="4" w:space="0" w:color="auto"/>
            </w:tcBorders>
          </w:tcPr>
          <w:p w:rsidR="0066423B" w:rsidRPr="001A39A5" w:rsidRDefault="0066423B" w:rsidP="007A3E7E">
            <w:pPr>
              <w:spacing w:line="276" w:lineRule="auto"/>
              <w:rPr>
                <w:sz w:val="24"/>
                <w:szCs w:val="24"/>
              </w:rPr>
            </w:pPr>
            <w:r w:rsidRPr="001A39A5">
              <w:rPr>
                <w:sz w:val="24"/>
                <w:szCs w:val="24"/>
              </w:rPr>
              <w:t>0.59</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Завышение/занижение</w:t>
            </w:r>
          </w:p>
        </w:tc>
        <w:tc>
          <w:tcPr>
            <w:tcW w:w="2552" w:type="dxa"/>
            <w:shd w:val="clear" w:color="auto" w:fill="C6D9F1" w:themeFill="text2" w:themeFillTint="33"/>
          </w:tcPr>
          <w:p w:rsidR="0066423B" w:rsidRPr="001A39A5" w:rsidRDefault="0066423B" w:rsidP="007A3E7E">
            <w:pPr>
              <w:spacing w:line="276" w:lineRule="auto"/>
              <w:rPr>
                <w:sz w:val="24"/>
                <w:szCs w:val="24"/>
              </w:rPr>
            </w:pPr>
            <w:r w:rsidRPr="001A39A5">
              <w:rPr>
                <w:sz w:val="24"/>
                <w:szCs w:val="24"/>
              </w:rPr>
              <w:t>102/-125</w:t>
            </w:r>
          </w:p>
        </w:tc>
        <w:tc>
          <w:tcPr>
            <w:tcW w:w="2268" w:type="dxa"/>
            <w:shd w:val="clear" w:color="auto" w:fill="C6D9F1" w:themeFill="text2" w:themeFillTint="33"/>
          </w:tcPr>
          <w:p w:rsidR="0066423B" w:rsidRPr="001A39A5" w:rsidRDefault="0066423B" w:rsidP="007A3E7E">
            <w:pPr>
              <w:spacing w:line="276" w:lineRule="auto"/>
              <w:rPr>
                <w:sz w:val="24"/>
                <w:szCs w:val="24"/>
              </w:rPr>
            </w:pPr>
            <w:r w:rsidRPr="001A39A5">
              <w:rPr>
                <w:sz w:val="24"/>
                <w:szCs w:val="24"/>
              </w:rPr>
              <w:t xml:space="preserve"> 91/-97</w:t>
            </w:r>
          </w:p>
        </w:tc>
      </w:tr>
      <w:tr w:rsidR="0066423B" w:rsidRPr="001A39A5" w:rsidTr="0066423B">
        <w:tc>
          <w:tcPr>
            <w:tcW w:w="1985" w:type="dxa"/>
            <w:vMerge w:val="restart"/>
            <w:vAlign w:val="center"/>
          </w:tcPr>
          <w:p w:rsidR="0066423B" w:rsidRPr="001A39A5" w:rsidRDefault="0066423B" w:rsidP="007A3E7E">
            <w:pPr>
              <w:spacing w:line="276" w:lineRule="auto"/>
              <w:rPr>
                <w:sz w:val="24"/>
                <w:szCs w:val="24"/>
              </w:rPr>
            </w:pPr>
            <w:r w:rsidRPr="001A39A5">
              <w:rPr>
                <w:sz w:val="24"/>
                <w:szCs w:val="24"/>
              </w:rPr>
              <w:t>Ridge</w:t>
            </w:r>
            <w:r w:rsidRPr="001A39A5">
              <w:rPr>
                <w:sz w:val="24"/>
                <w:szCs w:val="24"/>
                <w:lang w:val="ru-RU"/>
              </w:rPr>
              <w:t xml:space="preserve"> </w:t>
            </w:r>
            <w:r w:rsidRPr="001A39A5">
              <w:rPr>
                <w:sz w:val="24"/>
                <w:szCs w:val="24"/>
              </w:rPr>
              <w:t xml:space="preserve">Regression </w:t>
            </w:r>
          </w:p>
        </w:tc>
        <w:tc>
          <w:tcPr>
            <w:tcW w:w="2693" w:type="dxa"/>
          </w:tcPr>
          <w:p w:rsidR="0066423B" w:rsidRPr="001A39A5" w:rsidRDefault="0066423B" w:rsidP="007A3E7E">
            <w:pPr>
              <w:spacing w:line="276" w:lineRule="auto"/>
              <w:rPr>
                <w:sz w:val="24"/>
                <w:szCs w:val="24"/>
              </w:rPr>
            </w:pPr>
            <w:r w:rsidRPr="001A39A5">
              <w:rPr>
                <w:sz w:val="24"/>
                <w:szCs w:val="24"/>
              </w:rPr>
              <w:t>Variance score</w:t>
            </w:r>
          </w:p>
        </w:tc>
        <w:tc>
          <w:tcPr>
            <w:tcW w:w="2552" w:type="dxa"/>
          </w:tcPr>
          <w:p w:rsidR="0066423B" w:rsidRPr="001A39A5" w:rsidRDefault="0066423B" w:rsidP="007A3E7E">
            <w:pPr>
              <w:spacing w:line="276" w:lineRule="auto"/>
              <w:rPr>
                <w:sz w:val="24"/>
                <w:szCs w:val="24"/>
              </w:rPr>
            </w:pPr>
            <w:r w:rsidRPr="001A39A5">
              <w:rPr>
                <w:sz w:val="24"/>
                <w:szCs w:val="24"/>
              </w:rPr>
              <w:t>0.82</w:t>
            </w:r>
          </w:p>
        </w:tc>
        <w:tc>
          <w:tcPr>
            <w:tcW w:w="2268" w:type="dxa"/>
          </w:tcPr>
          <w:p w:rsidR="0066423B" w:rsidRPr="001A39A5" w:rsidRDefault="0066423B" w:rsidP="007A3E7E">
            <w:pPr>
              <w:spacing w:line="276" w:lineRule="auto"/>
              <w:rPr>
                <w:sz w:val="24"/>
                <w:szCs w:val="24"/>
              </w:rPr>
            </w:pPr>
            <w:r w:rsidRPr="001A39A5">
              <w:rPr>
                <w:sz w:val="24"/>
                <w:szCs w:val="24"/>
              </w:rPr>
              <w:t>0.82</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Mean squared error</w:t>
            </w:r>
          </w:p>
        </w:tc>
        <w:tc>
          <w:tcPr>
            <w:tcW w:w="2552" w:type="dxa"/>
          </w:tcPr>
          <w:p w:rsidR="0066423B" w:rsidRPr="001A39A5" w:rsidRDefault="0066423B" w:rsidP="007A3E7E">
            <w:pPr>
              <w:spacing w:line="276" w:lineRule="auto"/>
              <w:rPr>
                <w:sz w:val="24"/>
                <w:szCs w:val="24"/>
              </w:rPr>
            </w:pPr>
            <w:r w:rsidRPr="001A39A5">
              <w:rPr>
                <w:sz w:val="24"/>
                <w:szCs w:val="24"/>
              </w:rPr>
              <w:t>0.51</w:t>
            </w:r>
          </w:p>
        </w:tc>
        <w:tc>
          <w:tcPr>
            <w:tcW w:w="2268" w:type="dxa"/>
          </w:tcPr>
          <w:p w:rsidR="0066423B" w:rsidRPr="001A39A5" w:rsidRDefault="0066423B" w:rsidP="007A3E7E">
            <w:pPr>
              <w:spacing w:line="276" w:lineRule="auto"/>
              <w:rPr>
                <w:sz w:val="24"/>
                <w:szCs w:val="24"/>
              </w:rPr>
            </w:pPr>
            <w:r w:rsidRPr="001A39A5">
              <w:rPr>
                <w:sz w:val="24"/>
                <w:szCs w:val="24"/>
              </w:rPr>
              <w:t>0.56</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Mean absolute error</w:t>
            </w:r>
          </w:p>
        </w:tc>
        <w:tc>
          <w:tcPr>
            <w:tcW w:w="2552" w:type="dxa"/>
            <w:tcBorders>
              <w:bottom w:val="single" w:sz="4" w:space="0" w:color="auto"/>
            </w:tcBorders>
          </w:tcPr>
          <w:p w:rsidR="0066423B" w:rsidRPr="001A39A5" w:rsidRDefault="0066423B" w:rsidP="007A3E7E">
            <w:pPr>
              <w:spacing w:line="276" w:lineRule="auto"/>
              <w:rPr>
                <w:sz w:val="24"/>
                <w:szCs w:val="24"/>
              </w:rPr>
            </w:pPr>
            <w:r w:rsidRPr="001A39A5">
              <w:rPr>
                <w:sz w:val="24"/>
                <w:szCs w:val="24"/>
              </w:rPr>
              <w:t>0.56</w:t>
            </w:r>
          </w:p>
        </w:tc>
        <w:tc>
          <w:tcPr>
            <w:tcW w:w="2268" w:type="dxa"/>
            <w:tcBorders>
              <w:bottom w:val="single" w:sz="4" w:space="0" w:color="auto"/>
            </w:tcBorders>
          </w:tcPr>
          <w:p w:rsidR="0066423B" w:rsidRPr="001A39A5" w:rsidRDefault="0066423B" w:rsidP="007A3E7E">
            <w:pPr>
              <w:spacing w:line="276" w:lineRule="auto"/>
              <w:rPr>
                <w:sz w:val="24"/>
                <w:szCs w:val="24"/>
              </w:rPr>
            </w:pPr>
            <w:r w:rsidRPr="001A39A5">
              <w:rPr>
                <w:sz w:val="24"/>
                <w:szCs w:val="24"/>
              </w:rPr>
              <w:t>0.57</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Завышение/занижение</w:t>
            </w:r>
          </w:p>
        </w:tc>
        <w:tc>
          <w:tcPr>
            <w:tcW w:w="2552" w:type="dxa"/>
            <w:shd w:val="clear" w:color="auto" w:fill="C6D9F1" w:themeFill="text2" w:themeFillTint="33"/>
          </w:tcPr>
          <w:p w:rsidR="0066423B" w:rsidRPr="001A39A5" w:rsidRDefault="0066423B" w:rsidP="007A3E7E">
            <w:pPr>
              <w:spacing w:line="276" w:lineRule="auto"/>
              <w:rPr>
                <w:sz w:val="24"/>
                <w:szCs w:val="24"/>
              </w:rPr>
            </w:pPr>
            <w:r w:rsidRPr="001A39A5">
              <w:rPr>
                <w:sz w:val="24"/>
                <w:szCs w:val="24"/>
              </w:rPr>
              <w:t>91/-100</w:t>
            </w:r>
          </w:p>
        </w:tc>
        <w:tc>
          <w:tcPr>
            <w:tcW w:w="2268" w:type="dxa"/>
            <w:shd w:val="clear" w:color="auto" w:fill="C6D9F1" w:themeFill="text2" w:themeFillTint="33"/>
          </w:tcPr>
          <w:p w:rsidR="0066423B" w:rsidRPr="001A39A5" w:rsidRDefault="0066423B" w:rsidP="007A3E7E">
            <w:pPr>
              <w:spacing w:line="276" w:lineRule="auto"/>
              <w:rPr>
                <w:sz w:val="24"/>
                <w:szCs w:val="24"/>
              </w:rPr>
            </w:pPr>
            <w:r w:rsidRPr="001A39A5">
              <w:rPr>
                <w:sz w:val="24"/>
                <w:szCs w:val="24"/>
              </w:rPr>
              <w:t>87/-94</w:t>
            </w:r>
          </w:p>
        </w:tc>
      </w:tr>
      <w:tr w:rsidR="0066423B" w:rsidRPr="001A39A5" w:rsidTr="0066423B">
        <w:tc>
          <w:tcPr>
            <w:tcW w:w="9498" w:type="dxa"/>
            <w:gridSpan w:val="4"/>
            <w:shd w:val="clear" w:color="auto" w:fill="B2A1C7" w:themeFill="accent4" w:themeFillTint="99"/>
            <w:vAlign w:val="center"/>
          </w:tcPr>
          <w:p w:rsidR="0066423B" w:rsidRPr="001A39A5" w:rsidRDefault="0066423B" w:rsidP="007A3E7E">
            <w:pPr>
              <w:spacing w:line="276" w:lineRule="auto"/>
              <w:rPr>
                <w:sz w:val="24"/>
                <w:szCs w:val="24"/>
                <w:lang w:val="ru-RU"/>
              </w:rPr>
            </w:pPr>
            <w:r w:rsidRPr="001A39A5">
              <w:rPr>
                <w:sz w:val="24"/>
                <w:szCs w:val="24"/>
              </w:rPr>
              <w:t>Прогон без 0 уровня</w:t>
            </w:r>
          </w:p>
        </w:tc>
      </w:tr>
      <w:tr w:rsidR="0066423B" w:rsidRPr="001A39A5" w:rsidTr="0066423B">
        <w:tc>
          <w:tcPr>
            <w:tcW w:w="1985" w:type="dxa"/>
            <w:vMerge w:val="restart"/>
            <w:vAlign w:val="center"/>
          </w:tcPr>
          <w:p w:rsidR="0066423B" w:rsidRPr="001A39A5" w:rsidRDefault="0066423B" w:rsidP="007A3E7E">
            <w:pPr>
              <w:spacing w:line="276" w:lineRule="auto"/>
              <w:rPr>
                <w:sz w:val="24"/>
                <w:szCs w:val="24"/>
              </w:rPr>
            </w:pPr>
            <w:r w:rsidRPr="001A39A5">
              <w:rPr>
                <w:sz w:val="24"/>
                <w:szCs w:val="24"/>
              </w:rPr>
              <w:t xml:space="preserve">Linear Regression </w:t>
            </w:r>
          </w:p>
          <w:p w:rsidR="0066423B" w:rsidRPr="001A39A5" w:rsidRDefault="0066423B" w:rsidP="007A3E7E">
            <w:pPr>
              <w:spacing w:line="276" w:lineRule="auto"/>
              <w:rPr>
                <w:sz w:val="24"/>
                <w:szCs w:val="24"/>
                <w:lang w:val="ru-RU"/>
              </w:rPr>
            </w:pPr>
          </w:p>
        </w:tc>
        <w:tc>
          <w:tcPr>
            <w:tcW w:w="2693" w:type="dxa"/>
          </w:tcPr>
          <w:p w:rsidR="0066423B" w:rsidRPr="001A39A5" w:rsidRDefault="0066423B" w:rsidP="007A3E7E">
            <w:pPr>
              <w:spacing w:line="276" w:lineRule="auto"/>
              <w:rPr>
                <w:sz w:val="24"/>
                <w:szCs w:val="24"/>
              </w:rPr>
            </w:pPr>
            <w:r w:rsidRPr="001A39A5">
              <w:rPr>
                <w:sz w:val="24"/>
                <w:szCs w:val="24"/>
              </w:rPr>
              <w:t>Variance score</w:t>
            </w:r>
          </w:p>
        </w:tc>
        <w:tc>
          <w:tcPr>
            <w:tcW w:w="2552" w:type="dxa"/>
          </w:tcPr>
          <w:p w:rsidR="0066423B" w:rsidRPr="001A39A5" w:rsidRDefault="0066423B" w:rsidP="007A3E7E">
            <w:pPr>
              <w:spacing w:line="276" w:lineRule="auto"/>
              <w:rPr>
                <w:sz w:val="24"/>
                <w:szCs w:val="24"/>
              </w:rPr>
            </w:pPr>
            <w:r w:rsidRPr="001A39A5">
              <w:rPr>
                <w:sz w:val="24"/>
                <w:szCs w:val="24"/>
              </w:rPr>
              <w:t>0. 73</w:t>
            </w:r>
          </w:p>
        </w:tc>
        <w:tc>
          <w:tcPr>
            <w:tcW w:w="2268" w:type="dxa"/>
            <w:shd w:val="clear" w:color="auto" w:fill="92D050"/>
          </w:tcPr>
          <w:p w:rsidR="0066423B" w:rsidRPr="001A39A5" w:rsidRDefault="0066423B" w:rsidP="007A3E7E">
            <w:pPr>
              <w:spacing w:line="276" w:lineRule="auto"/>
              <w:rPr>
                <w:sz w:val="24"/>
                <w:szCs w:val="24"/>
              </w:rPr>
            </w:pPr>
            <w:r w:rsidRPr="001A39A5">
              <w:rPr>
                <w:sz w:val="24"/>
                <w:szCs w:val="24"/>
              </w:rPr>
              <w:t>0.82</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 xml:space="preserve">Mean squared error </w:t>
            </w:r>
          </w:p>
        </w:tc>
        <w:tc>
          <w:tcPr>
            <w:tcW w:w="2552" w:type="dxa"/>
          </w:tcPr>
          <w:p w:rsidR="0066423B" w:rsidRPr="001A39A5" w:rsidRDefault="0066423B" w:rsidP="007A3E7E">
            <w:pPr>
              <w:spacing w:line="276" w:lineRule="auto"/>
              <w:rPr>
                <w:sz w:val="24"/>
                <w:szCs w:val="24"/>
              </w:rPr>
            </w:pPr>
            <w:r w:rsidRPr="001A39A5">
              <w:rPr>
                <w:sz w:val="24"/>
                <w:szCs w:val="24"/>
              </w:rPr>
              <w:t>0.67</w:t>
            </w:r>
          </w:p>
        </w:tc>
        <w:tc>
          <w:tcPr>
            <w:tcW w:w="2268" w:type="dxa"/>
          </w:tcPr>
          <w:p w:rsidR="0066423B" w:rsidRPr="001A39A5" w:rsidRDefault="0066423B" w:rsidP="007A3E7E">
            <w:pPr>
              <w:spacing w:line="276" w:lineRule="auto"/>
              <w:rPr>
                <w:sz w:val="24"/>
                <w:szCs w:val="24"/>
              </w:rPr>
            </w:pPr>
            <w:r w:rsidRPr="001A39A5">
              <w:rPr>
                <w:sz w:val="24"/>
                <w:szCs w:val="24"/>
              </w:rPr>
              <w:t>0.49</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 xml:space="preserve">Mean absolute error </w:t>
            </w:r>
          </w:p>
        </w:tc>
        <w:tc>
          <w:tcPr>
            <w:tcW w:w="2552" w:type="dxa"/>
          </w:tcPr>
          <w:p w:rsidR="0066423B" w:rsidRPr="001A39A5" w:rsidRDefault="0066423B" w:rsidP="007A3E7E">
            <w:pPr>
              <w:spacing w:line="276" w:lineRule="auto"/>
              <w:rPr>
                <w:sz w:val="24"/>
                <w:szCs w:val="24"/>
              </w:rPr>
            </w:pPr>
            <w:r w:rsidRPr="001A39A5">
              <w:rPr>
                <w:sz w:val="24"/>
                <w:szCs w:val="24"/>
              </w:rPr>
              <w:t>0.84</w:t>
            </w:r>
          </w:p>
        </w:tc>
        <w:tc>
          <w:tcPr>
            <w:tcW w:w="2268" w:type="dxa"/>
          </w:tcPr>
          <w:p w:rsidR="0066423B" w:rsidRPr="001A39A5" w:rsidRDefault="0066423B" w:rsidP="007A3E7E">
            <w:pPr>
              <w:spacing w:line="276" w:lineRule="auto"/>
              <w:rPr>
                <w:sz w:val="24"/>
                <w:szCs w:val="24"/>
              </w:rPr>
            </w:pPr>
            <w:r w:rsidRPr="001A39A5">
              <w:rPr>
                <w:sz w:val="24"/>
                <w:szCs w:val="24"/>
              </w:rPr>
              <w:t>0.56</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lang w:val="ru-RU"/>
              </w:rPr>
            </w:pPr>
            <w:r w:rsidRPr="001A39A5">
              <w:rPr>
                <w:sz w:val="24"/>
                <w:szCs w:val="24"/>
              </w:rPr>
              <w:t>Завышение/занижение</w:t>
            </w:r>
          </w:p>
        </w:tc>
        <w:tc>
          <w:tcPr>
            <w:tcW w:w="2552" w:type="dxa"/>
            <w:shd w:val="clear" w:color="auto" w:fill="FABF8F" w:themeFill="accent6" w:themeFillTint="99"/>
          </w:tcPr>
          <w:p w:rsidR="0066423B" w:rsidRPr="001A39A5" w:rsidRDefault="0066423B" w:rsidP="007A3E7E">
            <w:pPr>
              <w:spacing w:line="276" w:lineRule="auto"/>
              <w:rPr>
                <w:sz w:val="24"/>
                <w:szCs w:val="24"/>
              </w:rPr>
            </w:pPr>
            <w:r w:rsidRPr="001A39A5">
              <w:rPr>
                <w:sz w:val="24"/>
                <w:szCs w:val="24"/>
              </w:rPr>
              <w:t>105/-102</w:t>
            </w:r>
          </w:p>
        </w:tc>
        <w:tc>
          <w:tcPr>
            <w:tcW w:w="2268" w:type="dxa"/>
            <w:tcBorders>
              <w:bottom w:val="single" w:sz="4" w:space="0" w:color="auto"/>
            </w:tcBorders>
            <w:shd w:val="clear" w:color="auto" w:fill="C6D9F1" w:themeFill="text2" w:themeFillTint="33"/>
          </w:tcPr>
          <w:p w:rsidR="0066423B" w:rsidRPr="001A39A5" w:rsidRDefault="0066423B" w:rsidP="007A3E7E">
            <w:pPr>
              <w:spacing w:line="276" w:lineRule="auto"/>
              <w:rPr>
                <w:sz w:val="24"/>
                <w:szCs w:val="24"/>
              </w:rPr>
            </w:pPr>
            <w:r w:rsidRPr="001A39A5">
              <w:rPr>
                <w:sz w:val="24"/>
                <w:szCs w:val="24"/>
              </w:rPr>
              <w:t>82/-96</w:t>
            </w:r>
          </w:p>
        </w:tc>
      </w:tr>
      <w:tr w:rsidR="0066423B" w:rsidRPr="001A39A5" w:rsidTr="0066423B">
        <w:tc>
          <w:tcPr>
            <w:tcW w:w="1985" w:type="dxa"/>
            <w:vMerge w:val="restart"/>
            <w:vAlign w:val="center"/>
          </w:tcPr>
          <w:p w:rsidR="0066423B" w:rsidRPr="001A39A5" w:rsidRDefault="0066423B" w:rsidP="007A3E7E">
            <w:pPr>
              <w:spacing w:line="276" w:lineRule="auto"/>
              <w:rPr>
                <w:sz w:val="24"/>
                <w:szCs w:val="24"/>
              </w:rPr>
            </w:pPr>
            <w:r w:rsidRPr="001A39A5">
              <w:rPr>
                <w:sz w:val="24"/>
                <w:szCs w:val="24"/>
              </w:rPr>
              <w:t>Ridge</w:t>
            </w:r>
            <w:r w:rsidRPr="001A39A5">
              <w:rPr>
                <w:sz w:val="24"/>
                <w:szCs w:val="24"/>
                <w:lang w:val="ru-RU"/>
              </w:rPr>
              <w:t xml:space="preserve"> </w:t>
            </w:r>
            <w:r w:rsidRPr="001A39A5">
              <w:rPr>
                <w:sz w:val="24"/>
                <w:szCs w:val="24"/>
              </w:rPr>
              <w:t>Regression</w:t>
            </w:r>
          </w:p>
        </w:tc>
        <w:tc>
          <w:tcPr>
            <w:tcW w:w="2693" w:type="dxa"/>
          </w:tcPr>
          <w:p w:rsidR="0066423B" w:rsidRPr="001A39A5" w:rsidRDefault="0066423B" w:rsidP="007A3E7E">
            <w:pPr>
              <w:spacing w:line="276" w:lineRule="auto"/>
              <w:rPr>
                <w:sz w:val="24"/>
                <w:szCs w:val="24"/>
              </w:rPr>
            </w:pPr>
            <w:r w:rsidRPr="001A39A5">
              <w:rPr>
                <w:sz w:val="24"/>
                <w:szCs w:val="24"/>
              </w:rPr>
              <w:t>Variance score</w:t>
            </w:r>
          </w:p>
        </w:tc>
        <w:tc>
          <w:tcPr>
            <w:tcW w:w="2552" w:type="dxa"/>
          </w:tcPr>
          <w:p w:rsidR="0066423B" w:rsidRPr="001A39A5" w:rsidRDefault="0066423B" w:rsidP="007A3E7E">
            <w:pPr>
              <w:spacing w:line="276" w:lineRule="auto"/>
              <w:rPr>
                <w:sz w:val="24"/>
                <w:szCs w:val="24"/>
              </w:rPr>
            </w:pPr>
            <w:r w:rsidRPr="001A39A5">
              <w:rPr>
                <w:sz w:val="24"/>
                <w:szCs w:val="24"/>
              </w:rPr>
              <w:t>0.83</w:t>
            </w:r>
          </w:p>
        </w:tc>
        <w:tc>
          <w:tcPr>
            <w:tcW w:w="2268" w:type="dxa"/>
            <w:shd w:val="clear" w:color="auto" w:fill="92D050"/>
          </w:tcPr>
          <w:p w:rsidR="0066423B" w:rsidRPr="001A39A5" w:rsidRDefault="0066423B" w:rsidP="007A3E7E">
            <w:pPr>
              <w:spacing w:line="276" w:lineRule="auto"/>
              <w:rPr>
                <w:sz w:val="24"/>
                <w:szCs w:val="24"/>
              </w:rPr>
            </w:pPr>
            <w:r w:rsidRPr="001A39A5">
              <w:rPr>
                <w:sz w:val="24"/>
                <w:szCs w:val="24"/>
              </w:rPr>
              <w:t>0.84</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Mean squared error</w:t>
            </w:r>
          </w:p>
        </w:tc>
        <w:tc>
          <w:tcPr>
            <w:tcW w:w="2552" w:type="dxa"/>
          </w:tcPr>
          <w:p w:rsidR="0066423B" w:rsidRPr="001A39A5" w:rsidRDefault="0066423B" w:rsidP="007A3E7E">
            <w:pPr>
              <w:spacing w:line="276" w:lineRule="auto"/>
              <w:rPr>
                <w:sz w:val="24"/>
                <w:szCs w:val="24"/>
              </w:rPr>
            </w:pPr>
            <w:r w:rsidRPr="001A39A5">
              <w:rPr>
                <w:sz w:val="24"/>
                <w:szCs w:val="24"/>
              </w:rPr>
              <w:t>0.49</w:t>
            </w:r>
          </w:p>
        </w:tc>
        <w:tc>
          <w:tcPr>
            <w:tcW w:w="2268" w:type="dxa"/>
          </w:tcPr>
          <w:p w:rsidR="0066423B" w:rsidRPr="001A39A5" w:rsidRDefault="0066423B" w:rsidP="007A3E7E">
            <w:pPr>
              <w:spacing w:line="276" w:lineRule="auto"/>
              <w:rPr>
                <w:sz w:val="24"/>
                <w:szCs w:val="24"/>
              </w:rPr>
            </w:pPr>
            <w:r w:rsidRPr="001A39A5">
              <w:rPr>
                <w:sz w:val="24"/>
                <w:szCs w:val="24"/>
              </w:rPr>
              <w:t>0.46</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Mean absolute error</w:t>
            </w:r>
          </w:p>
        </w:tc>
        <w:tc>
          <w:tcPr>
            <w:tcW w:w="2552" w:type="dxa"/>
          </w:tcPr>
          <w:p w:rsidR="0066423B" w:rsidRPr="001A39A5" w:rsidRDefault="0066423B" w:rsidP="007A3E7E">
            <w:pPr>
              <w:spacing w:line="276" w:lineRule="auto"/>
              <w:rPr>
                <w:sz w:val="24"/>
                <w:szCs w:val="24"/>
              </w:rPr>
            </w:pPr>
            <w:r w:rsidRPr="001A39A5">
              <w:rPr>
                <w:sz w:val="24"/>
                <w:szCs w:val="24"/>
              </w:rPr>
              <w:t>0.55</w:t>
            </w:r>
          </w:p>
        </w:tc>
        <w:tc>
          <w:tcPr>
            <w:tcW w:w="2268" w:type="dxa"/>
          </w:tcPr>
          <w:p w:rsidR="0066423B" w:rsidRPr="001A39A5" w:rsidRDefault="0066423B" w:rsidP="007A3E7E">
            <w:pPr>
              <w:spacing w:line="276" w:lineRule="auto"/>
              <w:rPr>
                <w:sz w:val="24"/>
                <w:szCs w:val="24"/>
              </w:rPr>
            </w:pPr>
            <w:r w:rsidRPr="001A39A5">
              <w:rPr>
                <w:sz w:val="24"/>
                <w:szCs w:val="24"/>
              </w:rPr>
              <w:t>0.55</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Завышение/занижение</w:t>
            </w:r>
          </w:p>
        </w:tc>
        <w:tc>
          <w:tcPr>
            <w:tcW w:w="2552" w:type="dxa"/>
            <w:shd w:val="clear" w:color="auto" w:fill="FABF8F" w:themeFill="accent6" w:themeFillTint="99"/>
          </w:tcPr>
          <w:p w:rsidR="0066423B" w:rsidRPr="001A39A5" w:rsidRDefault="0066423B" w:rsidP="007A3E7E">
            <w:pPr>
              <w:spacing w:line="276" w:lineRule="auto"/>
              <w:rPr>
                <w:sz w:val="24"/>
                <w:szCs w:val="24"/>
              </w:rPr>
            </w:pPr>
            <w:r w:rsidRPr="001A39A5">
              <w:rPr>
                <w:sz w:val="24"/>
                <w:szCs w:val="24"/>
              </w:rPr>
              <w:t xml:space="preserve"> 93/-83</w:t>
            </w:r>
          </w:p>
        </w:tc>
        <w:tc>
          <w:tcPr>
            <w:tcW w:w="2268" w:type="dxa"/>
            <w:shd w:val="clear" w:color="auto" w:fill="C6D9F1" w:themeFill="text2" w:themeFillTint="33"/>
          </w:tcPr>
          <w:p w:rsidR="0066423B" w:rsidRPr="001A39A5" w:rsidRDefault="0066423B" w:rsidP="007A3E7E">
            <w:pPr>
              <w:spacing w:line="276" w:lineRule="auto"/>
              <w:rPr>
                <w:sz w:val="24"/>
                <w:szCs w:val="24"/>
              </w:rPr>
            </w:pPr>
            <w:r w:rsidRPr="001A39A5">
              <w:rPr>
                <w:sz w:val="24"/>
                <w:szCs w:val="24"/>
              </w:rPr>
              <w:t>80/-93</w:t>
            </w:r>
          </w:p>
        </w:tc>
      </w:tr>
      <w:tr w:rsidR="0066423B" w:rsidRPr="001A39A5" w:rsidTr="0066423B">
        <w:tc>
          <w:tcPr>
            <w:tcW w:w="9498" w:type="dxa"/>
            <w:gridSpan w:val="4"/>
            <w:shd w:val="clear" w:color="auto" w:fill="B2A1C7" w:themeFill="accent4" w:themeFillTint="99"/>
            <w:vAlign w:val="center"/>
          </w:tcPr>
          <w:p w:rsidR="0066423B" w:rsidRPr="001A39A5" w:rsidRDefault="0066423B" w:rsidP="007A3E7E">
            <w:pPr>
              <w:spacing w:line="276" w:lineRule="auto"/>
              <w:rPr>
                <w:sz w:val="24"/>
                <w:szCs w:val="24"/>
              </w:rPr>
            </w:pPr>
            <w:r w:rsidRPr="001A39A5">
              <w:rPr>
                <w:sz w:val="24"/>
                <w:szCs w:val="24"/>
              </w:rPr>
              <w:t>Прогон без 0 и 7 уровней</w:t>
            </w:r>
          </w:p>
        </w:tc>
      </w:tr>
      <w:tr w:rsidR="0066423B" w:rsidRPr="001A39A5" w:rsidTr="0066423B">
        <w:tc>
          <w:tcPr>
            <w:tcW w:w="1985" w:type="dxa"/>
            <w:vMerge w:val="restart"/>
            <w:vAlign w:val="center"/>
          </w:tcPr>
          <w:p w:rsidR="0066423B" w:rsidRPr="001A39A5" w:rsidRDefault="0066423B" w:rsidP="007A3E7E">
            <w:pPr>
              <w:spacing w:line="276" w:lineRule="auto"/>
              <w:rPr>
                <w:sz w:val="24"/>
                <w:szCs w:val="24"/>
              </w:rPr>
            </w:pPr>
            <w:r w:rsidRPr="001A39A5">
              <w:rPr>
                <w:sz w:val="24"/>
                <w:szCs w:val="24"/>
              </w:rPr>
              <w:t xml:space="preserve">Linear Regression </w:t>
            </w:r>
          </w:p>
          <w:p w:rsidR="0066423B" w:rsidRPr="001A39A5" w:rsidRDefault="0066423B" w:rsidP="007A3E7E">
            <w:pPr>
              <w:spacing w:line="276" w:lineRule="auto"/>
              <w:rPr>
                <w:sz w:val="24"/>
                <w:szCs w:val="24"/>
                <w:lang w:val="ru-RU"/>
              </w:rPr>
            </w:pPr>
          </w:p>
        </w:tc>
        <w:tc>
          <w:tcPr>
            <w:tcW w:w="2693" w:type="dxa"/>
          </w:tcPr>
          <w:p w:rsidR="0066423B" w:rsidRPr="001A39A5" w:rsidRDefault="0066423B" w:rsidP="007A3E7E">
            <w:pPr>
              <w:spacing w:line="276" w:lineRule="auto"/>
              <w:rPr>
                <w:sz w:val="24"/>
                <w:szCs w:val="24"/>
              </w:rPr>
            </w:pPr>
            <w:r w:rsidRPr="001A39A5">
              <w:rPr>
                <w:sz w:val="24"/>
                <w:szCs w:val="24"/>
              </w:rPr>
              <w:t>Variance score</w:t>
            </w:r>
          </w:p>
        </w:tc>
        <w:tc>
          <w:tcPr>
            <w:tcW w:w="2552" w:type="dxa"/>
          </w:tcPr>
          <w:p w:rsidR="0066423B" w:rsidRPr="001A39A5" w:rsidRDefault="0066423B" w:rsidP="007A3E7E">
            <w:pPr>
              <w:spacing w:line="276" w:lineRule="auto"/>
              <w:rPr>
                <w:sz w:val="24"/>
                <w:szCs w:val="24"/>
              </w:rPr>
            </w:pPr>
            <w:r w:rsidRPr="001A39A5">
              <w:rPr>
                <w:sz w:val="24"/>
                <w:szCs w:val="24"/>
              </w:rPr>
              <w:t>0.63</w:t>
            </w:r>
          </w:p>
        </w:tc>
        <w:tc>
          <w:tcPr>
            <w:tcW w:w="2268" w:type="dxa"/>
          </w:tcPr>
          <w:p w:rsidR="0066423B" w:rsidRPr="001A39A5" w:rsidRDefault="0066423B" w:rsidP="007A3E7E">
            <w:pPr>
              <w:spacing w:line="276" w:lineRule="auto"/>
              <w:rPr>
                <w:sz w:val="24"/>
                <w:szCs w:val="24"/>
              </w:rPr>
            </w:pPr>
            <w:r w:rsidRPr="001A39A5">
              <w:rPr>
                <w:sz w:val="24"/>
                <w:szCs w:val="24"/>
              </w:rPr>
              <w:t>0.8</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 xml:space="preserve">Mean squared error </w:t>
            </w:r>
          </w:p>
        </w:tc>
        <w:tc>
          <w:tcPr>
            <w:tcW w:w="2552" w:type="dxa"/>
          </w:tcPr>
          <w:p w:rsidR="0066423B" w:rsidRPr="001A39A5" w:rsidRDefault="0066423B" w:rsidP="007A3E7E">
            <w:pPr>
              <w:spacing w:line="276" w:lineRule="auto"/>
              <w:rPr>
                <w:sz w:val="24"/>
                <w:szCs w:val="24"/>
              </w:rPr>
            </w:pPr>
            <w:r w:rsidRPr="001A39A5">
              <w:rPr>
                <w:sz w:val="24"/>
                <w:szCs w:val="24"/>
              </w:rPr>
              <w:t>0.93</w:t>
            </w:r>
          </w:p>
        </w:tc>
        <w:tc>
          <w:tcPr>
            <w:tcW w:w="2268" w:type="dxa"/>
          </w:tcPr>
          <w:p w:rsidR="0066423B" w:rsidRPr="001A39A5" w:rsidRDefault="0066423B" w:rsidP="007A3E7E">
            <w:pPr>
              <w:spacing w:line="276" w:lineRule="auto"/>
              <w:rPr>
                <w:sz w:val="24"/>
                <w:szCs w:val="24"/>
              </w:rPr>
            </w:pPr>
            <w:r w:rsidRPr="001A39A5">
              <w:rPr>
                <w:sz w:val="24"/>
                <w:szCs w:val="24"/>
              </w:rPr>
              <w:t>0.58</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 xml:space="preserve">Mean absolute error </w:t>
            </w:r>
          </w:p>
        </w:tc>
        <w:tc>
          <w:tcPr>
            <w:tcW w:w="2552" w:type="dxa"/>
          </w:tcPr>
          <w:p w:rsidR="0066423B" w:rsidRPr="001A39A5" w:rsidRDefault="0066423B" w:rsidP="007A3E7E">
            <w:pPr>
              <w:spacing w:line="276" w:lineRule="auto"/>
              <w:rPr>
                <w:sz w:val="24"/>
                <w:szCs w:val="24"/>
              </w:rPr>
            </w:pPr>
            <w:r w:rsidRPr="001A39A5">
              <w:rPr>
                <w:sz w:val="24"/>
                <w:szCs w:val="24"/>
              </w:rPr>
              <w:t>0.79</w:t>
            </w:r>
          </w:p>
        </w:tc>
        <w:tc>
          <w:tcPr>
            <w:tcW w:w="2268" w:type="dxa"/>
          </w:tcPr>
          <w:p w:rsidR="0066423B" w:rsidRPr="001A39A5" w:rsidRDefault="0066423B" w:rsidP="007A3E7E">
            <w:pPr>
              <w:spacing w:line="276" w:lineRule="auto"/>
              <w:rPr>
                <w:sz w:val="24"/>
                <w:szCs w:val="24"/>
              </w:rPr>
            </w:pPr>
            <w:r w:rsidRPr="001A39A5">
              <w:rPr>
                <w:sz w:val="24"/>
                <w:szCs w:val="24"/>
              </w:rPr>
              <w:t>0.54</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lang w:val="ru-RU"/>
              </w:rPr>
            </w:pPr>
            <w:r w:rsidRPr="001A39A5">
              <w:rPr>
                <w:sz w:val="24"/>
                <w:szCs w:val="24"/>
              </w:rPr>
              <w:t>Завышение/занижение</w:t>
            </w:r>
          </w:p>
        </w:tc>
        <w:tc>
          <w:tcPr>
            <w:tcW w:w="2552" w:type="dxa"/>
            <w:shd w:val="clear" w:color="auto" w:fill="FABF8F" w:themeFill="accent6" w:themeFillTint="99"/>
          </w:tcPr>
          <w:p w:rsidR="0066423B" w:rsidRPr="001A39A5" w:rsidRDefault="0066423B" w:rsidP="007A3E7E">
            <w:pPr>
              <w:spacing w:line="276" w:lineRule="auto"/>
              <w:rPr>
                <w:sz w:val="24"/>
                <w:szCs w:val="24"/>
              </w:rPr>
            </w:pPr>
            <w:r w:rsidRPr="001A39A5">
              <w:rPr>
                <w:sz w:val="24"/>
                <w:szCs w:val="24"/>
              </w:rPr>
              <w:t>128/-97</w:t>
            </w:r>
          </w:p>
        </w:tc>
        <w:tc>
          <w:tcPr>
            <w:tcW w:w="2268" w:type="dxa"/>
            <w:shd w:val="clear" w:color="auto" w:fill="C6D9F1" w:themeFill="text2" w:themeFillTint="33"/>
          </w:tcPr>
          <w:p w:rsidR="0066423B" w:rsidRPr="001A39A5" w:rsidRDefault="0066423B" w:rsidP="007A3E7E">
            <w:pPr>
              <w:spacing w:line="276" w:lineRule="auto"/>
              <w:rPr>
                <w:sz w:val="24"/>
                <w:szCs w:val="24"/>
              </w:rPr>
            </w:pPr>
            <w:r w:rsidRPr="001A39A5">
              <w:rPr>
                <w:sz w:val="24"/>
                <w:szCs w:val="24"/>
              </w:rPr>
              <w:t>80/-88</w:t>
            </w:r>
          </w:p>
        </w:tc>
      </w:tr>
      <w:tr w:rsidR="0066423B" w:rsidRPr="001A39A5" w:rsidTr="0066423B">
        <w:tc>
          <w:tcPr>
            <w:tcW w:w="1985" w:type="dxa"/>
            <w:vMerge w:val="restart"/>
            <w:vAlign w:val="center"/>
          </w:tcPr>
          <w:p w:rsidR="0066423B" w:rsidRPr="001A39A5" w:rsidRDefault="0066423B" w:rsidP="007A3E7E">
            <w:pPr>
              <w:spacing w:line="276" w:lineRule="auto"/>
              <w:rPr>
                <w:sz w:val="24"/>
                <w:szCs w:val="24"/>
              </w:rPr>
            </w:pPr>
            <w:r w:rsidRPr="001A39A5">
              <w:rPr>
                <w:sz w:val="24"/>
                <w:szCs w:val="24"/>
              </w:rPr>
              <w:t>Ridge</w:t>
            </w:r>
            <w:r w:rsidRPr="001A39A5">
              <w:rPr>
                <w:sz w:val="24"/>
                <w:szCs w:val="24"/>
                <w:lang w:val="ru-RU"/>
              </w:rPr>
              <w:t xml:space="preserve"> </w:t>
            </w:r>
            <w:r w:rsidRPr="001A39A5">
              <w:rPr>
                <w:sz w:val="24"/>
                <w:szCs w:val="24"/>
              </w:rPr>
              <w:t>Regression</w:t>
            </w:r>
          </w:p>
        </w:tc>
        <w:tc>
          <w:tcPr>
            <w:tcW w:w="2693" w:type="dxa"/>
          </w:tcPr>
          <w:p w:rsidR="0066423B" w:rsidRPr="001A39A5" w:rsidRDefault="0066423B" w:rsidP="007A3E7E">
            <w:pPr>
              <w:spacing w:line="276" w:lineRule="auto"/>
              <w:rPr>
                <w:sz w:val="24"/>
                <w:szCs w:val="24"/>
              </w:rPr>
            </w:pPr>
            <w:r w:rsidRPr="001A39A5">
              <w:rPr>
                <w:sz w:val="24"/>
                <w:szCs w:val="24"/>
              </w:rPr>
              <w:t>Variance score</w:t>
            </w:r>
          </w:p>
        </w:tc>
        <w:tc>
          <w:tcPr>
            <w:tcW w:w="2552" w:type="dxa"/>
          </w:tcPr>
          <w:p w:rsidR="0066423B" w:rsidRPr="001A39A5" w:rsidRDefault="0066423B" w:rsidP="007A3E7E">
            <w:pPr>
              <w:spacing w:line="276" w:lineRule="auto"/>
              <w:rPr>
                <w:sz w:val="24"/>
                <w:szCs w:val="24"/>
              </w:rPr>
            </w:pPr>
            <w:r w:rsidRPr="001A39A5">
              <w:rPr>
                <w:sz w:val="24"/>
                <w:szCs w:val="24"/>
              </w:rPr>
              <w:t>0.77</w:t>
            </w:r>
          </w:p>
        </w:tc>
        <w:tc>
          <w:tcPr>
            <w:tcW w:w="2268" w:type="dxa"/>
          </w:tcPr>
          <w:p w:rsidR="0066423B" w:rsidRPr="001A39A5" w:rsidRDefault="0066423B" w:rsidP="007A3E7E">
            <w:pPr>
              <w:spacing w:line="276" w:lineRule="auto"/>
              <w:rPr>
                <w:sz w:val="24"/>
                <w:szCs w:val="24"/>
              </w:rPr>
            </w:pPr>
            <w:r w:rsidRPr="001A39A5">
              <w:rPr>
                <w:sz w:val="24"/>
                <w:szCs w:val="24"/>
              </w:rPr>
              <w:t>0.82</w:t>
            </w:r>
          </w:p>
        </w:tc>
      </w:tr>
      <w:tr w:rsidR="0066423B" w:rsidRPr="001A39A5" w:rsidTr="0066423B">
        <w:tc>
          <w:tcPr>
            <w:tcW w:w="1985" w:type="dxa"/>
            <w:vMerge/>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Mean squared error</w:t>
            </w:r>
          </w:p>
        </w:tc>
        <w:tc>
          <w:tcPr>
            <w:tcW w:w="2552" w:type="dxa"/>
          </w:tcPr>
          <w:p w:rsidR="0066423B" w:rsidRPr="001A39A5" w:rsidRDefault="0066423B" w:rsidP="007A3E7E">
            <w:pPr>
              <w:spacing w:line="276" w:lineRule="auto"/>
              <w:rPr>
                <w:sz w:val="24"/>
                <w:szCs w:val="24"/>
              </w:rPr>
            </w:pPr>
            <w:r w:rsidRPr="001A39A5">
              <w:rPr>
                <w:sz w:val="24"/>
                <w:szCs w:val="24"/>
              </w:rPr>
              <w:t>0.54</w:t>
            </w:r>
          </w:p>
        </w:tc>
        <w:tc>
          <w:tcPr>
            <w:tcW w:w="2268" w:type="dxa"/>
          </w:tcPr>
          <w:p w:rsidR="0066423B" w:rsidRPr="001A39A5" w:rsidRDefault="0066423B" w:rsidP="007A3E7E">
            <w:pPr>
              <w:spacing w:line="276" w:lineRule="auto"/>
              <w:rPr>
                <w:sz w:val="24"/>
                <w:szCs w:val="24"/>
              </w:rPr>
            </w:pPr>
            <w:r w:rsidRPr="001A39A5">
              <w:rPr>
                <w:sz w:val="24"/>
                <w:szCs w:val="24"/>
              </w:rPr>
              <w:t>0.49</w:t>
            </w:r>
          </w:p>
        </w:tc>
      </w:tr>
      <w:tr w:rsidR="0066423B" w:rsidRPr="001A39A5" w:rsidTr="0066423B">
        <w:tc>
          <w:tcPr>
            <w:tcW w:w="1985" w:type="dxa"/>
            <w:vMerge/>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Mean absolute error</w:t>
            </w:r>
          </w:p>
        </w:tc>
        <w:tc>
          <w:tcPr>
            <w:tcW w:w="2552" w:type="dxa"/>
          </w:tcPr>
          <w:p w:rsidR="0066423B" w:rsidRPr="001A39A5" w:rsidRDefault="0066423B" w:rsidP="007A3E7E">
            <w:pPr>
              <w:spacing w:line="276" w:lineRule="auto"/>
              <w:rPr>
                <w:sz w:val="24"/>
                <w:szCs w:val="24"/>
              </w:rPr>
            </w:pPr>
            <w:r w:rsidRPr="001A39A5">
              <w:rPr>
                <w:sz w:val="24"/>
                <w:szCs w:val="24"/>
              </w:rPr>
              <w:t>0.59</w:t>
            </w:r>
          </w:p>
        </w:tc>
        <w:tc>
          <w:tcPr>
            <w:tcW w:w="2268" w:type="dxa"/>
          </w:tcPr>
          <w:p w:rsidR="0066423B" w:rsidRPr="001A39A5" w:rsidRDefault="0066423B" w:rsidP="007A3E7E">
            <w:pPr>
              <w:spacing w:line="276" w:lineRule="auto"/>
              <w:rPr>
                <w:sz w:val="24"/>
                <w:szCs w:val="24"/>
              </w:rPr>
            </w:pPr>
            <w:r w:rsidRPr="001A39A5">
              <w:rPr>
                <w:sz w:val="24"/>
                <w:szCs w:val="24"/>
              </w:rPr>
              <w:t>0.54</w:t>
            </w:r>
          </w:p>
        </w:tc>
      </w:tr>
      <w:tr w:rsidR="0066423B" w:rsidRPr="001A39A5" w:rsidTr="0066423B">
        <w:tc>
          <w:tcPr>
            <w:tcW w:w="1985" w:type="dxa"/>
            <w:vMerge/>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Завышение/занижение</w:t>
            </w:r>
          </w:p>
        </w:tc>
        <w:tc>
          <w:tcPr>
            <w:tcW w:w="2552" w:type="dxa"/>
            <w:shd w:val="clear" w:color="auto" w:fill="FABF8F" w:themeFill="accent6" w:themeFillTint="99"/>
          </w:tcPr>
          <w:p w:rsidR="0066423B" w:rsidRPr="001A39A5" w:rsidRDefault="0066423B" w:rsidP="007A3E7E">
            <w:pPr>
              <w:spacing w:line="276" w:lineRule="auto"/>
              <w:rPr>
                <w:sz w:val="24"/>
                <w:szCs w:val="24"/>
              </w:rPr>
            </w:pPr>
            <w:r w:rsidRPr="001A39A5">
              <w:rPr>
                <w:sz w:val="24"/>
                <w:szCs w:val="24"/>
              </w:rPr>
              <w:t>95/-84</w:t>
            </w:r>
          </w:p>
        </w:tc>
        <w:tc>
          <w:tcPr>
            <w:tcW w:w="2268" w:type="dxa"/>
            <w:shd w:val="clear" w:color="auto" w:fill="C6D9F1" w:themeFill="text2" w:themeFillTint="33"/>
          </w:tcPr>
          <w:p w:rsidR="0066423B" w:rsidRPr="001A39A5" w:rsidRDefault="0066423B" w:rsidP="007A3E7E">
            <w:pPr>
              <w:spacing w:line="276" w:lineRule="auto"/>
              <w:rPr>
                <w:sz w:val="24"/>
                <w:szCs w:val="24"/>
              </w:rPr>
            </w:pPr>
            <w:r w:rsidRPr="001A39A5">
              <w:rPr>
                <w:sz w:val="24"/>
                <w:szCs w:val="24"/>
              </w:rPr>
              <w:t>77/-87</w:t>
            </w:r>
          </w:p>
        </w:tc>
      </w:tr>
      <w:tr w:rsidR="0066423B" w:rsidRPr="001A39A5" w:rsidTr="0066423B">
        <w:tc>
          <w:tcPr>
            <w:tcW w:w="9498" w:type="dxa"/>
            <w:gridSpan w:val="4"/>
            <w:shd w:val="clear" w:color="auto" w:fill="B2A1C7" w:themeFill="accent4" w:themeFillTint="99"/>
            <w:vAlign w:val="center"/>
          </w:tcPr>
          <w:p w:rsidR="0066423B" w:rsidRPr="001A39A5" w:rsidRDefault="0066423B" w:rsidP="007A3E7E">
            <w:pPr>
              <w:spacing w:line="276" w:lineRule="auto"/>
              <w:rPr>
                <w:sz w:val="24"/>
                <w:szCs w:val="24"/>
                <w:lang w:val="ru-RU"/>
              </w:rPr>
            </w:pPr>
            <w:r w:rsidRPr="001A39A5">
              <w:rPr>
                <w:sz w:val="24"/>
                <w:szCs w:val="24"/>
              </w:rPr>
              <w:t>Прогон без 7 уровня</w:t>
            </w:r>
          </w:p>
        </w:tc>
      </w:tr>
      <w:tr w:rsidR="0066423B" w:rsidRPr="001A39A5" w:rsidTr="0066423B">
        <w:tc>
          <w:tcPr>
            <w:tcW w:w="1985" w:type="dxa"/>
            <w:vMerge w:val="restart"/>
            <w:vAlign w:val="center"/>
          </w:tcPr>
          <w:p w:rsidR="0066423B" w:rsidRPr="001A39A5" w:rsidRDefault="0066423B" w:rsidP="007A3E7E">
            <w:pPr>
              <w:spacing w:line="276" w:lineRule="auto"/>
              <w:rPr>
                <w:sz w:val="24"/>
                <w:szCs w:val="24"/>
              </w:rPr>
            </w:pPr>
            <w:r w:rsidRPr="001A39A5">
              <w:rPr>
                <w:sz w:val="24"/>
                <w:szCs w:val="24"/>
              </w:rPr>
              <w:t xml:space="preserve">Linear Regression </w:t>
            </w:r>
          </w:p>
          <w:p w:rsidR="0066423B" w:rsidRPr="001A39A5" w:rsidRDefault="0066423B" w:rsidP="007A3E7E">
            <w:pPr>
              <w:spacing w:line="276" w:lineRule="auto"/>
              <w:rPr>
                <w:sz w:val="24"/>
                <w:szCs w:val="24"/>
                <w:lang w:val="ru-RU"/>
              </w:rPr>
            </w:pPr>
          </w:p>
        </w:tc>
        <w:tc>
          <w:tcPr>
            <w:tcW w:w="2693" w:type="dxa"/>
          </w:tcPr>
          <w:p w:rsidR="0066423B" w:rsidRPr="001A39A5" w:rsidRDefault="0066423B" w:rsidP="007A3E7E">
            <w:pPr>
              <w:spacing w:line="276" w:lineRule="auto"/>
              <w:rPr>
                <w:sz w:val="24"/>
                <w:szCs w:val="24"/>
              </w:rPr>
            </w:pPr>
            <w:r w:rsidRPr="001A39A5">
              <w:rPr>
                <w:sz w:val="24"/>
                <w:szCs w:val="24"/>
              </w:rPr>
              <w:t>Variance score</w:t>
            </w:r>
          </w:p>
        </w:tc>
        <w:tc>
          <w:tcPr>
            <w:tcW w:w="2552" w:type="dxa"/>
          </w:tcPr>
          <w:p w:rsidR="0066423B" w:rsidRPr="001A39A5" w:rsidRDefault="0066423B" w:rsidP="007A3E7E">
            <w:pPr>
              <w:spacing w:line="276" w:lineRule="auto"/>
              <w:rPr>
                <w:sz w:val="24"/>
                <w:szCs w:val="24"/>
              </w:rPr>
            </w:pPr>
            <w:r w:rsidRPr="001A39A5">
              <w:rPr>
                <w:sz w:val="24"/>
                <w:szCs w:val="24"/>
              </w:rPr>
              <w:t>0.51</w:t>
            </w:r>
          </w:p>
        </w:tc>
        <w:tc>
          <w:tcPr>
            <w:tcW w:w="2268" w:type="dxa"/>
            <w:shd w:val="clear" w:color="auto" w:fill="auto"/>
          </w:tcPr>
          <w:p w:rsidR="0066423B" w:rsidRPr="001A39A5" w:rsidRDefault="0066423B" w:rsidP="007A3E7E">
            <w:pPr>
              <w:spacing w:line="276" w:lineRule="auto"/>
              <w:rPr>
                <w:sz w:val="24"/>
                <w:szCs w:val="24"/>
              </w:rPr>
            </w:pPr>
            <w:r w:rsidRPr="001A39A5">
              <w:rPr>
                <w:sz w:val="24"/>
                <w:szCs w:val="24"/>
              </w:rPr>
              <w:t>0.82</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 xml:space="preserve">Mean squared error </w:t>
            </w:r>
          </w:p>
        </w:tc>
        <w:tc>
          <w:tcPr>
            <w:tcW w:w="2552" w:type="dxa"/>
          </w:tcPr>
          <w:p w:rsidR="0066423B" w:rsidRPr="001A39A5" w:rsidRDefault="0066423B" w:rsidP="007A3E7E">
            <w:pPr>
              <w:spacing w:line="276" w:lineRule="auto"/>
              <w:rPr>
                <w:sz w:val="24"/>
                <w:szCs w:val="24"/>
              </w:rPr>
            </w:pPr>
            <w:r w:rsidRPr="001A39A5">
              <w:rPr>
                <w:sz w:val="24"/>
                <w:szCs w:val="24"/>
              </w:rPr>
              <w:t>1.5</w:t>
            </w:r>
          </w:p>
        </w:tc>
        <w:tc>
          <w:tcPr>
            <w:tcW w:w="2268" w:type="dxa"/>
          </w:tcPr>
          <w:p w:rsidR="0066423B" w:rsidRPr="001A39A5" w:rsidRDefault="0066423B" w:rsidP="007A3E7E">
            <w:pPr>
              <w:spacing w:line="276" w:lineRule="auto"/>
              <w:rPr>
                <w:sz w:val="24"/>
                <w:szCs w:val="24"/>
              </w:rPr>
            </w:pPr>
            <w:r w:rsidRPr="001A39A5">
              <w:rPr>
                <w:sz w:val="24"/>
                <w:szCs w:val="24"/>
              </w:rPr>
              <w:t>0.59</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 xml:space="preserve">Mean absolute error </w:t>
            </w:r>
          </w:p>
        </w:tc>
        <w:tc>
          <w:tcPr>
            <w:tcW w:w="2552" w:type="dxa"/>
          </w:tcPr>
          <w:p w:rsidR="0066423B" w:rsidRPr="001A39A5" w:rsidRDefault="0066423B" w:rsidP="007A3E7E">
            <w:pPr>
              <w:spacing w:line="276" w:lineRule="auto"/>
              <w:rPr>
                <w:sz w:val="24"/>
                <w:szCs w:val="24"/>
              </w:rPr>
            </w:pPr>
            <w:r w:rsidRPr="001A39A5">
              <w:rPr>
                <w:sz w:val="24"/>
                <w:szCs w:val="24"/>
              </w:rPr>
              <w:t>0.9</w:t>
            </w:r>
          </w:p>
        </w:tc>
        <w:tc>
          <w:tcPr>
            <w:tcW w:w="2268" w:type="dxa"/>
          </w:tcPr>
          <w:p w:rsidR="0066423B" w:rsidRPr="001A39A5" w:rsidRDefault="0066423B" w:rsidP="007A3E7E">
            <w:pPr>
              <w:spacing w:line="276" w:lineRule="auto"/>
              <w:rPr>
                <w:sz w:val="24"/>
                <w:szCs w:val="24"/>
              </w:rPr>
            </w:pPr>
            <w:r w:rsidRPr="001A39A5">
              <w:rPr>
                <w:sz w:val="24"/>
                <w:szCs w:val="24"/>
              </w:rPr>
              <w:t>0.55</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lang w:val="ru-RU"/>
              </w:rPr>
            </w:pPr>
            <w:r w:rsidRPr="001A39A5">
              <w:rPr>
                <w:sz w:val="24"/>
                <w:szCs w:val="24"/>
              </w:rPr>
              <w:t>Завышение/занижение</w:t>
            </w:r>
          </w:p>
        </w:tc>
        <w:tc>
          <w:tcPr>
            <w:tcW w:w="2552" w:type="dxa"/>
            <w:shd w:val="clear" w:color="auto" w:fill="FABF8F" w:themeFill="accent6" w:themeFillTint="99"/>
          </w:tcPr>
          <w:p w:rsidR="0066423B" w:rsidRPr="001A39A5" w:rsidRDefault="0066423B" w:rsidP="007A3E7E">
            <w:pPr>
              <w:spacing w:line="276" w:lineRule="auto"/>
              <w:rPr>
                <w:sz w:val="24"/>
                <w:szCs w:val="24"/>
              </w:rPr>
            </w:pPr>
            <w:r w:rsidRPr="001A39A5">
              <w:rPr>
                <w:sz w:val="24"/>
                <w:szCs w:val="24"/>
              </w:rPr>
              <w:t>150/-106</w:t>
            </w:r>
          </w:p>
        </w:tc>
        <w:tc>
          <w:tcPr>
            <w:tcW w:w="2268" w:type="dxa"/>
            <w:tcBorders>
              <w:bottom w:val="single" w:sz="4" w:space="0" w:color="auto"/>
            </w:tcBorders>
            <w:shd w:val="clear" w:color="auto" w:fill="FABF8F" w:themeFill="accent6" w:themeFillTint="99"/>
          </w:tcPr>
          <w:p w:rsidR="0066423B" w:rsidRPr="001A39A5" w:rsidRDefault="0066423B" w:rsidP="007A3E7E">
            <w:pPr>
              <w:spacing w:line="276" w:lineRule="auto"/>
              <w:rPr>
                <w:sz w:val="24"/>
                <w:szCs w:val="24"/>
              </w:rPr>
            </w:pPr>
            <w:r w:rsidRPr="001A39A5">
              <w:rPr>
                <w:sz w:val="24"/>
                <w:szCs w:val="24"/>
              </w:rPr>
              <w:t>93/-86</w:t>
            </w:r>
          </w:p>
        </w:tc>
      </w:tr>
      <w:tr w:rsidR="0066423B" w:rsidRPr="001A39A5" w:rsidTr="0066423B">
        <w:tc>
          <w:tcPr>
            <w:tcW w:w="1985" w:type="dxa"/>
            <w:vMerge w:val="restart"/>
            <w:vAlign w:val="center"/>
          </w:tcPr>
          <w:p w:rsidR="0066423B" w:rsidRPr="001A39A5" w:rsidRDefault="0066423B" w:rsidP="007A3E7E">
            <w:pPr>
              <w:spacing w:line="276" w:lineRule="auto"/>
              <w:rPr>
                <w:sz w:val="24"/>
                <w:szCs w:val="24"/>
              </w:rPr>
            </w:pPr>
            <w:r w:rsidRPr="001A39A5">
              <w:rPr>
                <w:sz w:val="24"/>
                <w:szCs w:val="24"/>
              </w:rPr>
              <w:t>Ridge</w:t>
            </w:r>
            <w:r w:rsidRPr="001A39A5">
              <w:rPr>
                <w:sz w:val="24"/>
                <w:szCs w:val="24"/>
                <w:lang w:val="ru-RU"/>
              </w:rPr>
              <w:t xml:space="preserve"> </w:t>
            </w:r>
            <w:r w:rsidRPr="001A39A5">
              <w:rPr>
                <w:sz w:val="24"/>
                <w:szCs w:val="24"/>
              </w:rPr>
              <w:t>Regression</w:t>
            </w:r>
          </w:p>
        </w:tc>
        <w:tc>
          <w:tcPr>
            <w:tcW w:w="2693" w:type="dxa"/>
          </w:tcPr>
          <w:p w:rsidR="0066423B" w:rsidRPr="001A39A5" w:rsidRDefault="0066423B" w:rsidP="007A3E7E">
            <w:pPr>
              <w:spacing w:line="276" w:lineRule="auto"/>
              <w:rPr>
                <w:sz w:val="24"/>
                <w:szCs w:val="24"/>
              </w:rPr>
            </w:pPr>
            <w:r w:rsidRPr="001A39A5">
              <w:rPr>
                <w:sz w:val="24"/>
                <w:szCs w:val="24"/>
              </w:rPr>
              <w:t>Variance score</w:t>
            </w:r>
          </w:p>
        </w:tc>
        <w:tc>
          <w:tcPr>
            <w:tcW w:w="2552" w:type="dxa"/>
          </w:tcPr>
          <w:p w:rsidR="0066423B" w:rsidRPr="001A39A5" w:rsidRDefault="0066423B" w:rsidP="007A3E7E">
            <w:pPr>
              <w:spacing w:line="276" w:lineRule="auto"/>
              <w:rPr>
                <w:sz w:val="24"/>
                <w:szCs w:val="24"/>
              </w:rPr>
            </w:pPr>
            <w:r w:rsidRPr="001A39A5">
              <w:rPr>
                <w:sz w:val="24"/>
                <w:szCs w:val="24"/>
              </w:rPr>
              <w:t>0.78</w:t>
            </w:r>
          </w:p>
        </w:tc>
        <w:tc>
          <w:tcPr>
            <w:tcW w:w="2268" w:type="dxa"/>
            <w:shd w:val="clear" w:color="auto" w:fill="auto"/>
          </w:tcPr>
          <w:p w:rsidR="0066423B" w:rsidRPr="001A39A5" w:rsidRDefault="0066423B" w:rsidP="007A3E7E">
            <w:pPr>
              <w:spacing w:line="276" w:lineRule="auto"/>
              <w:rPr>
                <w:sz w:val="24"/>
                <w:szCs w:val="24"/>
              </w:rPr>
            </w:pPr>
            <w:r w:rsidRPr="001A39A5">
              <w:rPr>
                <w:sz w:val="24"/>
                <w:szCs w:val="24"/>
              </w:rPr>
              <w:t>0.82</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Mean squared error</w:t>
            </w:r>
          </w:p>
        </w:tc>
        <w:tc>
          <w:tcPr>
            <w:tcW w:w="2552" w:type="dxa"/>
          </w:tcPr>
          <w:p w:rsidR="0066423B" w:rsidRPr="001A39A5" w:rsidRDefault="0066423B" w:rsidP="007A3E7E">
            <w:pPr>
              <w:spacing w:line="276" w:lineRule="auto"/>
              <w:rPr>
                <w:sz w:val="24"/>
                <w:szCs w:val="24"/>
              </w:rPr>
            </w:pPr>
            <w:r w:rsidRPr="001A39A5">
              <w:rPr>
                <w:sz w:val="24"/>
                <w:szCs w:val="24"/>
              </w:rPr>
              <w:t>0.61</w:t>
            </w:r>
          </w:p>
        </w:tc>
        <w:tc>
          <w:tcPr>
            <w:tcW w:w="2268" w:type="dxa"/>
          </w:tcPr>
          <w:p w:rsidR="0066423B" w:rsidRPr="001A39A5" w:rsidRDefault="0066423B" w:rsidP="007A3E7E">
            <w:pPr>
              <w:spacing w:line="276" w:lineRule="auto"/>
              <w:rPr>
                <w:sz w:val="24"/>
                <w:szCs w:val="24"/>
              </w:rPr>
            </w:pPr>
            <w:r w:rsidRPr="001A39A5">
              <w:rPr>
                <w:sz w:val="24"/>
                <w:szCs w:val="24"/>
              </w:rPr>
              <w:t>0.5</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Mean absolute error</w:t>
            </w:r>
          </w:p>
        </w:tc>
        <w:tc>
          <w:tcPr>
            <w:tcW w:w="2552" w:type="dxa"/>
            <w:tcBorders>
              <w:bottom w:val="single" w:sz="4" w:space="0" w:color="auto"/>
            </w:tcBorders>
          </w:tcPr>
          <w:p w:rsidR="0066423B" w:rsidRPr="001A39A5" w:rsidRDefault="0066423B" w:rsidP="007A3E7E">
            <w:pPr>
              <w:spacing w:line="276" w:lineRule="auto"/>
              <w:rPr>
                <w:sz w:val="24"/>
                <w:szCs w:val="24"/>
              </w:rPr>
            </w:pPr>
            <w:r w:rsidRPr="001A39A5">
              <w:rPr>
                <w:sz w:val="24"/>
                <w:szCs w:val="24"/>
              </w:rPr>
              <w:t>0.60</w:t>
            </w:r>
          </w:p>
        </w:tc>
        <w:tc>
          <w:tcPr>
            <w:tcW w:w="2268" w:type="dxa"/>
            <w:tcBorders>
              <w:bottom w:val="single" w:sz="4" w:space="0" w:color="auto"/>
            </w:tcBorders>
          </w:tcPr>
          <w:p w:rsidR="0066423B" w:rsidRPr="001A39A5" w:rsidRDefault="0066423B" w:rsidP="007A3E7E">
            <w:pPr>
              <w:spacing w:line="276" w:lineRule="auto"/>
              <w:rPr>
                <w:sz w:val="24"/>
                <w:szCs w:val="24"/>
              </w:rPr>
            </w:pPr>
            <w:r w:rsidRPr="001A39A5">
              <w:rPr>
                <w:sz w:val="24"/>
                <w:szCs w:val="24"/>
              </w:rPr>
              <w:t>0.53</w:t>
            </w:r>
          </w:p>
        </w:tc>
      </w:tr>
      <w:tr w:rsidR="0066423B" w:rsidRPr="001A39A5" w:rsidTr="0066423B">
        <w:tc>
          <w:tcPr>
            <w:tcW w:w="1985" w:type="dxa"/>
            <w:vMerge/>
            <w:vAlign w:val="center"/>
          </w:tcPr>
          <w:p w:rsidR="0066423B" w:rsidRPr="001A39A5" w:rsidRDefault="0066423B" w:rsidP="007A3E7E">
            <w:pPr>
              <w:spacing w:line="276" w:lineRule="auto"/>
              <w:rPr>
                <w:sz w:val="24"/>
                <w:szCs w:val="24"/>
              </w:rPr>
            </w:pPr>
          </w:p>
        </w:tc>
        <w:tc>
          <w:tcPr>
            <w:tcW w:w="2693" w:type="dxa"/>
          </w:tcPr>
          <w:p w:rsidR="0066423B" w:rsidRPr="001A39A5" w:rsidRDefault="0066423B" w:rsidP="007A3E7E">
            <w:pPr>
              <w:spacing w:line="276" w:lineRule="auto"/>
              <w:rPr>
                <w:sz w:val="24"/>
                <w:szCs w:val="24"/>
              </w:rPr>
            </w:pPr>
            <w:r w:rsidRPr="001A39A5">
              <w:rPr>
                <w:sz w:val="24"/>
                <w:szCs w:val="24"/>
              </w:rPr>
              <w:t>Завышение/занижение</w:t>
            </w:r>
          </w:p>
        </w:tc>
        <w:tc>
          <w:tcPr>
            <w:tcW w:w="2552" w:type="dxa"/>
            <w:shd w:val="clear" w:color="auto" w:fill="C6D9F1" w:themeFill="text2" w:themeFillTint="33"/>
          </w:tcPr>
          <w:p w:rsidR="0066423B" w:rsidRPr="001A39A5" w:rsidRDefault="0066423B" w:rsidP="007A3E7E">
            <w:pPr>
              <w:spacing w:line="276" w:lineRule="auto"/>
              <w:rPr>
                <w:sz w:val="24"/>
                <w:szCs w:val="24"/>
              </w:rPr>
            </w:pPr>
            <w:r w:rsidRPr="001A39A5">
              <w:rPr>
                <w:sz w:val="24"/>
                <w:szCs w:val="24"/>
              </w:rPr>
              <w:t>89/-98</w:t>
            </w:r>
          </w:p>
        </w:tc>
        <w:tc>
          <w:tcPr>
            <w:tcW w:w="2268" w:type="dxa"/>
            <w:shd w:val="clear" w:color="auto" w:fill="C6D9F1" w:themeFill="text2" w:themeFillTint="33"/>
          </w:tcPr>
          <w:p w:rsidR="0066423B" w:rsidRPr="001A39A5" w:rsidRDefault="0066423B" w:rsidP="007A3E7E">
            <w:pPr>
              <w:spacing w:line="276" w:lineRule="auto"/>
              <w:rPr>
                <w:sz w:val="24"/>
                <w:szCs w:val="24"/>
              </w:rPr>
            </w:pPr>
            <w:r w:rsidRPr="001A39A5">
              <w:rPr>
                <w:sz w:val="24"/>
                <w:szCs w:val="24"/>
              </w:rPr>
              <w:t>79/-97</w:t>
            </w:r>
          </w:p>
        </w:tc>
      </w:tr>
    </w:tbl>
    <w:p w:rsidR="0066423B" w:rsidRPr="00FC5D4A" w:rsidRDefault="0066423B" w:rsidP="007A3E7E">
      <w:pPr>
        <w:rPr>
          <w:sz w:val="28"/>
          <w:szCs w:val="28"/>
          <w:lang w:val="ru-RU"/>
        </w:rPr>
      </w:pPr>
    </w:p>
    <w:p w:rsidR="00B246D5" w:rsidRPr="00FC5D4A" w:rsidRDefault="00B246D5" w:rsidP="007A3E7E">
      <w:pPr>
        <w:rPr>
          <w:rFonts w:cs="Times New Roman"/>
          <w:sz w:val="28"/>
          <w:szCs w:val="28"/>
          <w:lang w:val="ru-RU"/>
        </w:rPr>
      </w:pPr>
    </w:p>
    <w:p w:rsidR="0066423B" w:rsidRPr="00FC5D4A" w:rsidRDefault="0066423B" w:rsidP="006D2370">
      <w:pPr>
        <w:ind w:firstLine="709"/>
        <w:jc w:val="both"/>
        <w:rPr>
          <w:rFonts w:cs="Times New Roman"/>
          <w:sz w:val="28"/>
          <w:szCs w:val="28"/>
          <w:lang w:val="ru-RU"/>
        </w:rPr>
      </w:pPr>
      <w:r w:rsidRPr="00FC5D4A">
        <w:rPr>
          <w:rFonts w:cs="Times New Roman"/>
          <w:sz w:val="28"/>
          <w:szCs w:val="28"/>
          <w:lang w:val="ru-RU"/>
        </w:rPr>
        <w:lastRenderedPageBreak/>
        <w:t>Итак, мы видим, что лучший результат показала модель гребневой регрессии (</w:t>
      </w:r>
      <w:r w:rsidRPr="00FC5D4A">
        <w:rPr>
          <w:rFonts w:cs="Times New Roman"/>
          <w:sz w:val="28"/>
          <w:szCs w:val="28"/>
        </w:rPr>
        <w:t>Ridge</w:t>
      </w:r>
      <w:r w:rsidRPr="00FC5D4A">
        <w:rPr>
          <w:rFonts w:cs="Times New Roman"/>
          <w:sz w:val="28"/>
          <w:szCs w:val="28"/>
          <w:lang w:val="ru-RU"/>
        </w:rPr>
        <w:t xml:space="preserve"> </w:t>
      </w:r>
      <w:r w:rsidRPr="00FC5D4A">
        <w:rPr>
          <w:rFonts w:cs="Times New Roman"/>
          <w:sz w:val="28"/>
          <w:szCs w:val="28"/>
        </w:rPr>
        <w:t>Regression</w:t>
      </w:r>
      <w:r w:rsidRPr="00FC5D4A">
        <w:rPr>
          <w:rFonts w:cs="Times New Roman"/>
          <w:sz w:val="28"/>
          <w:szCs w:val="28"/>
          <w:lang w:val="ru-RU"/>
        </w:rPr>
        <w:t>) с использованием отобранных 44 признаков, обучившаяся на корпусе без 0 уровня.</w:t>
      </w:r>
    </w:p>
    <w:p w:rsidR="0066423B" w:rsidRPr="00FC5D4A" w:rsidRDefault="0066423B" w:rsidP="006D2370">
      <w:pPr>
        <w:ind w:firstLine="709"/>
        <w:jc w:val="both"/>
        <w:rPr>
          <w:rFonts w:cs="Times New Roman"/>
          <w:sz w:val="28"/>
          <w:szCs w:val="28"/>
          <w:lang w:val="ru-RU"/>
        </w:rPr>
      </w:pPr>
      <w:r w:rsidRPr="00FC5D4A">
        <w:rPr>
          <w:rFonts w:cs="Times New Roman"/>
          <w:sz w:val="28"/>
          <w:szCs w:val="28"/>
          <w:lang w:val="ru-RU"/>
        </w:rPr>
        <w:t xml:space="preserve">Мы видим, что при добавлении в корпус 0 и 7 искусственных уровней предсказательная модель чаще ошибается в сторону занижения уровня (отмечено голубым цветом). В остальных случаях можно заметить тенденцию, что при обучении на всех признаках модель склонна завышать свое предположение (отмечено розовым), а при использовании отобранных признаков - занижать. </w:t>
      </w:r>
    </w:p>
    <w:p w:rsidR="0066423B" w:rsidRPr="00FC5D4A" w:rsidRDefault="0066423B" w:rsidP="006D2370">
      <w:pPr>
        <w:ind w:firstLine="709"/>
        <w:jc w:val="both"/>
        <w:rPr>
          <w:rFonts w:cs="Times New Roman"/>
          <w:sz w:val="28"/>
          <w:szCs w:val="28"/>
          <w:lang w:val="ru-RU"/>
        </w:rPr>
      </w:pPr>
      <w:r w:rsidRPr="00FC5D4A">
        <w:rPr>
          <w:rFonts w:cs="Times New Roman"/>
          <w:sz w:val="28"/>
          <w:szCs w:val="28"/>
          <w:lang w:val="ru-RU"/>
        </w:rPr>
        <w:t>Хорошо видно, что отбор признаков положительно влияет на результат: по обеим моделям лучшие результаты получились в прогонах с использованием только 44 хороших признаков. При этом стоит отметить, что гребневая регрессия в целом дает гораздо более стабильные и высокие результаты, чем обычная линейная регрессия. Мы предполагаем, что это связано с ее устойчивостью к проблеме мультиколинеарности признаков, о которой речь шла в начале главы.</w:t>
      </w:r>
    </w:p>
    <w:p w:rsidR="00C400ED" w:rsidRDefault="0066423B" w:rsidP="006D2370">
      <w:pPr>
        <w:ind w:firstLine="709"/>
        <w:jc w:val="both"/>
        <w:rPr>
          <w:rFonts w:cs="Times New Roman"/>
          <w:sz w:val="28"/>
          <w:szCs w:val="28"/>
          <w:lang w:val="ru-RU"/>
        </w:rPr>
      </w:pPr>
      <w:r w:rsidRPr="00FC5D4A">
        <w:rPr>
          <w:rFonts w:cs="Times New Roman"/>
          <w:sz w:val="28"/>
          <w:szCs w:val="28"/>
          <w:lang w:val="ru-RU"/>
        </w:rPr>
        <w:t>Кроме того, стоит обратить внимание на прогон линейной регрессии без 7 уровня со всеми признаками: там наблюдается худший за эксперимент результат, высокий квадрат ошибки, сильное завышение результата: это свидетельствует о нестабильности модели линейной</w:t>
      </w:r>
      <w:r w:rsidR="00BC7B0A" w:rsidRPr="00FC5D4A">
        <w:rPr>
          <w:rFonts w:cs="Times New Roman"/>
          <w:sz w:val="28"/>
          <w:szCs w:val="28"/>
          <w:lang w:val="ru-RU"/>
        </w:rPr>
        <w:t xml:space="preserve"> регрессии при использовании не</w:t>
      </w:r>
      <w:r w:rsidRPr="00FC5D4A">
        <w:rPr>
          <w:rFonts w:cs="Times New Roman"/>
          <w:sz w:val="28"/>
          <w:szCs w:val="28"/>
          <w:lang w:val="ru-RU"/>
        </w:rPr>
        <w:t>отобранных признаков.</w:t>
      </w:r>
    </w:p>
    <w:p w:rsidR="00324020" w:rsidRPr="00FC5D4A" w:rsidRDefault="00324020" w:rsidP="006D2370">
      <w:pPr>
        <w:ind w:firstLine="709"/>
        <w:jc w:val="both"/>
        <w:rPr>
          <w:rFonts w:cs="Times New Roman"/>
          <w:sz w:val="28"/>
          <w:szCs w:val="28"/>
          <w:lang w:val="ru-RU"/>
        </w:rPr>
      </w:pPr>
    </w:p>
    <w:p w:rsidR="003B68B8" w:rsidRPr="00AA6762" w:rsidRDefault="00622031" w:rsidP="007A3E7E">
      <w:pPr>
        <w:pStyle w:val="3"/>
        <w:spacing w:line="276" w:lineRule="auto"/>
        <w:rPr>
          <w:sz w:val="36"/>
          <w:szCs w:val="36"/>
          <w:lang w:val="ru-RU"/>
        </w:rPr>
      </w:pPr>
      <w:bookmarkStart w:id="64" w:name="_Toc484684837"/>
      <w:r w:rsidRPr="00622031">
        <w:rPr>
          <w:sz w:val="36"/>
          <w:szCs w:val="36"/>
          <w:lang w:val="ru-RU"/>
        </w:rPr>
        <w:t xml:space="preserve">2.5. </w:t>
      </w:r>
      <w:r w:rsidR="003B68B8" w:rsidRPr="00622031">
        <w:rPr>
          <w:sz w:val="36"/>
          <w:szCs w:val="36"/>
          <w:lang w:val="ru-RU"/>
        </w:rPr>
        <w:t>Примеры</w:t>
      </w:r>
      <w:r w:rsidR="001B18EA" w:rsidRPr="00622031">
        <w:rPr>
          <w:sz w:val="36"/>
          <w:szCs w:val="36"/>
          <w:lang w:val="ru-RU"/>
        </w:rPr>
        <w:t xml:space="preserve"> работы предсказательной модели</w:t>
      </w:r>
      <w:bookmarkEnd w:id="64"/>
    </w:p>
    <w:p w:rsidR="00324020" w:rsidRDefault="00324020" w:rsidP="00324020">
      <w:pPr>
        <w:ind w:firstLine="709"/>
        <w:jc w:val="both"/>
        <w:rPr>
          <w:sz w:val="28"/>
          <w:szCs w:val="28"/>
          <w:lang w:val="ru-RU"/>
        </w:rPr>
      </w:pPr>
    </w:p>
    <w:p w:rsidR="00BC7B0A" w:rsidRPr="00FC5D4A" w:rsidRDefault="00BC7B0A" w:rsidP="00324020">
      <w:pPr>
        <w:ind w:firstLine="709"/>
        <w:jc w:val="both"/>
        <w:rPr>
          <w:sz w:val="28"/>
          <w:szCs w:val="28"/>
          <w:lang w:val="ru-RU"/>
        </w:rPr>
      </w:pPr>
      <w:r w:rsidRPr="00FC5D4A">
        <w:rPr>
          <w:sz w:val="28"/>
          <w:szCs w:val="28"/>
          <w:lang w:val="ru-RU"/>
        </w:rPr>
        <w:t>Ниже приведены примеры результата работы предсказательной модели с лучшими параметрами по результатам эксперимента: модели гребневой регрессии с отобранными признаками, обученной на корпусе без искусственного нулевого уровня.</w:t>
      </w:r>
    </w:p>
    <w:p w:rsidR="00841401" w:rsidRPr="00C805B6" w:rsidRDefault="00622031" w:rsidP="00324020">
      <w:pPr>
        <w:pStyle w:val="4"/>
        <w:spacing w:line="276" w:lineRule="auto"/>
        <w:jc w:val="both"/>
        <w:rPr>
          <w:sz w:val="28"/>
          <w:szCs w:val="28"/>
          <w:lang w:val="ru-RU"/>
        </w:rPr>
      </w:pPr>
      <w:r>
        <w:rPr>
          <w:sz w:val="28"/>
          <w:szCs w:val="28"/>
          <w:lang w:val="ru-RU"/>
        </w:rPr>
        <w:t xml:space="preserve">2.5.1. </w:t>
      </w:r>
      <w:r w:rsidR="003E1B9A" w:rsidRPr="00FC5D4A">
        <w:rPr>
          <w:sz w:val="28"/>
          <w:szCs w:val="28"/>
          <w:lang w:val="ru-RU"/>
        </w:rPr>
        <w:t>Пример №1.</w:t>
      </w:r>
      <w:r w:rsidR="00331199">
        <w:rPr>
          <w:sz w:val="28"/>
          <w:szCs w:val="28"/>
          <w:lang w:val="ru-RU"/>
        </w:rPr>
        <w:t xml:space="preserve"> Элементарный уровень</w:t>
      </w:r>
    </w:p>
    <w:p w:rsidR="00841401" w:rsidRPr="00C805B6" w:rsidRDefault="00841401" w:rsidP="00841401">
      <w:pPr>
        <w:pStyle w:val="4"/>
        <w:spacing w:line="276" w:lineRule="auto"/>
        <w:jc w:val="both"/>
        <w:rPr>
          <w:sz w:val="28"/>
          <w:szCs w:val="28"/>
          <w:lang w:val="ru-RU"/>
        </w:rPr>
      </w:pPr>
    </w:p>
    <w:p w:rsidR="002A3AE7" w:rsidRPr="00BE01D7" w:rsidRDefault="002A3AE7" w:rsidP="00841401">
      <w:pPr>
        <w:rPr>
          <w:i/>
          <w:sz w:val="28"/>
          <w:szCs w:val="28"/>
          <w:lang w:val="ru-RU"/>
        </w:rPr>
      </w:pPr>
      <w:r w:rsidRPr="00841401">
        <w:rPr>
          <w:i/>
          <w:sz w:val="28"/>
          <w:szCs w:val="28"/>
          <w:lang w:val="ru-RU"/>
        </w:rPr>
        <w:t>Утро в городе.</w:t>
      </w:r>
    </w:p>
    <w:p w:rsidR="002A3AE7" w:rsidRPr="00FC5D4A" w:rsidRDefault="002A3AE7" w:rsidP="00324020">
      <w:pPr>
        <w:jc w:val="both"/>
        <w:rPr>
          <w:i/>
          <w:sz w:val="28"/>
          <w:szCs w:val="28"/>
          <w:lang w:val="ru-RU"/>
        </w:rPr>
      </w:pPr>
      <w:r w:rsidRPr="00FC5D4A">
        <w:rPr>
          <w:i/>
          <w:sz w:val="28"/>
          <w:szCs w:val="28"/>
          <w:lang w:val="ru-RU"/>
        </w:rPr>
        <w:t xml:space="preserve">Рамону очень нравится Петербург. Особенно он любит утренний город. Почти каждый день он гуляет по городу и выбирает сюжет новой </w:t>
      </w:r>
      <w:r w:rsidRPr="00FC5D4A">
        <w:rPr>
          <w:i/>
          <w:sz w:val="28"/>
          <w:szCs w:val="28"/>
          <w:lang w:val="ru-RU"/>
        </w:rPr>
        <w:lastRenderedPageBreak/>
        <w:t>картины. В Петербурге очень много красивых мест и конечно, это непросто.</w:t>
      </w:r>
    </w:p>
    <w:p w:rsidR="002A3AE7" w:rsidRPr="00FC5D4A" w:rsidRDefault="002A3AE7" w:rsidP="00324020">
      <w:pPr>
        <w:jc w:val="both"/>
        <w:rPr>
          <w:i/>
          <w:sz w:val="28"/>
          <w:szCs w:val="28"/>
          <w:lang w:val="ru-RU"/>
        </w:rPr>
      </w:pPr>
      <w:r w:rsidRPr="00FC5D4A">
        <w:rPr>
          <w:i/>
          <w:sz w:val="28"/>
          <w:szCs w:val="28"/>
          <w:lang w:val="ru-RU"/>
        </w:rPr>
        <w:t>Сегодня он решил порисовать на Марсовом поле. Он выбрал очень хорошее место: напротив Нева и Троицкий мост, справа Летний сад, слева Мраморный дворец.</w:t>
      </w:r>
    </w:p>
    <w:p w:rsidR="00324020" w:rsidRDefault="002A3AE7" w:rsidP="00324020">
      <w:pPr>
        <w:jc w:val="both"/>
        <w:rPr>
          <w:i/>
          <w:sz w:val="28"/>
          <w:szCs w:val="28"/>
          <w:lang w:val="ru-RU"/>
        </w:rPr>
      </w:pPr>
      <w:r w:rsidRPr="00FC5D4A">
        <w:rPr>
          <w:i/>
          <w:sz w:val="28"/>
          <w:szCs w:val="28"/>
          <w:lang w:val="ru-RU"/>
        </w:rPr>
        <w:t xml:space="preserve">Город просыпается. На улицах ещё мало людей. Вот идут две девочки-школьницы и едят мороженое. На остановке трамвая стоит старушка, наверное, они едет на рынок. Автобусы, троллейбусы, трамваи ходят ещё редко. А вот молодой человек. У него большой чемодан. Он поднимает руку и останавливает такси. Интересно, куда он едет? В аэропорт? На вокзал? А вот ещё два молодых человека. </w:t>
      </w:r>
      <w:r w:rsidR="00324020">
        <w:rPr>
          <w:i/>
          <w:sz w:val="28"/>
          <w:szCs w:val="28"/>
          <w:lang w:val="ru-RU"/>
        </w:rPr>
        <w:t xml:space="preserve">Да это же Клаус! А кто второй? </w:t>
      </w:r>
      <w:r w:rsidRPr="00FC5D4A">
        <w:rPr>
          <w:i/>
          <w:sz w:val="28"/>
          <w:szCs w:val="28"/>
          <w:lang w:val="ru-RU"/>
        </w:rPr>
        <w:t>- Клаус, привет! Что ты здесь делаешь так рано? - Привет, Познакомься, это мой брат Георг. Сегодня он последний день в Петербурге. В 11 часов самолёт, а мы еще не всё посмотрели. - Ну как, Георг, тебе понравился Петербург? Где ты был?</w:t>
      </w:r>
      <w:r w:rsidR="00324020">
        <w:rPr>
          <w:i/>
          <w:sz w:val="28"/>
          <w:szCs w:val="28"/>
          <w:lang w:val="ru-RU"/>
        </w:rPr>
        <w:t xml:space="preserve">  </w:t>
      </w:r>
      <w:r w:rsidRPr="00FC5D4A">
        <w:rPr>
          <w:i/>
          <w:sz w:val="28"/>
          <w:szCs w:val="28"/>
          <w:lang w:val="ru-RU"/>
        </w:rPr>
        <w:t>- Я в восторге! Два раза я ходил в Эрмитаж, был в Русском музее, видел Исаакиевсккй собор и Петропавловскую крепость. - А на Мойке, 12 ты был? - Конечно, мы не только ходили в музей-квартиру Пушкина, но и в город Пушкин ездили. Ходили там в лицей, видели комнату, где жил Пушкин. -</w:t>
      </w:r>
      <w:r w:rsidR="00EE5556" w:rsidRPr="00FC5D4A">
        <w:rPr>
          <w:i/>
          <w:sz w:val="28"/>
          <w:szCs w:val="28"/>
          <w:lang w:val="ru-RU"/>
        </w:rPr>
        <w:t xml:space="preserve"> А в Петродворце</w:t>
      </w:r>
      <w:r w:rsidRPr="00FC5D4A">
        <w:rPr>
          <w:i/>
          <w:sz w:val="28"/>
          <w:szCs w:val="28"/>
          <w:lang w:val="ru-RU"/>
        </w:rPr>
        <w:t xml:space="preserve"> были? - К сожалению, нет. Я был в Петербурге только 3 дня. Но теперь я точно знаю, что должен увидеть этот город ещё раз. Извини, Рамон, нам надо идти. Через 30 минут наш автобус идет в аэропорт. - До свидания! Счастливого пути!</w:t>
      </w:r>
    </w:p>
    <w:p w:rsidR="00BC7B0A" w:rsidRPr="00FC5D4A" w:rsidRDefault="004C31DB" w:rsidP="00324020">
      <w:pPr>
        <w:rPr>
          <w:sz w:val="28"/>
          <w:szCs w:val="28"/>
          <w:lang w:val="ru-RU"/>
        </w:rPr>
      </w:pPr>
      <w:r w:rsidRPr="00FC5D4A">
        <w:rPr>
          <w:i/>
          <w:sz w:val="28"/>
          <w:szCs w:val="28"/>
          <w:lang w:val="ru-RU"/>
        </w:rPr>
        <w:br/>
      </w:r>
      <w:r w:rsidR="00BC7B0A" w:rsidRPr="00FC5D4A">
        <w:rPr>
          <w:sz w:val="28"/>
          <w:szCs w:val="28"/>
          <w:lang w:val="ru-RU"/>
        </w:rPr>
        <w:br/>
        <w:t>Источник:</w:t>
      </w:r>
      <w:r w:rsidRPr="00FC5D4A">
        <w:rPr>
          <w:sz w:val="28"/>
          <w:szCs w:val="28"/>
          <w:lang w:val="ru-RU"/>
        </w:rPr>
        <w:t xml:space="preserve"> "Жили-были"</w:t>
      </w:r>
      <w:r w:rsidR="00BC7B0A" w:rsidRPr="00FC5D4A">
        <w:rPr>
          <w:sz w:val="28"/>
          <w:szCs w:val="28"/>
          <w:lang w:val="ru-RU"/>
        </w:rPr>
        <w:br/>
        <w:t>Уровень, заявленный в пособии:</w:t>
      </w:r>
      <w:r w:rsidRPr="00FC5D4A">
        <w:rPr>
          <w:sz w:val="28"/>
          <w:szCs w:val="28"/>
          <w:lang w:val="ru-RU"/>
        </w:rPr>
        <w:t xml:space="preserve"> 1</w:t>
      </w:r>
      <w:r w:rsidR="00BC7B0A" w:rsidRPr="00FC5D4A">
        <w:rPr>
          <w:sz w:val="28"/>
          <w:szCs w:val="28"/>
          <w:lang w:val="ru-RU"/>
        </w:rPr>
        <w:br/>
        <w:t>Предсказанный уровень:</w:t>
      </w:r>
      <w:r w:rsidRPr="00FC5D4A">
        <w:rPr>
          <w:sz w:val="28"/>
          <w:szCs w:val="28"/>
          <w:lang w:val="ru-RU"/>
        </w:rPr>
        <w:t xml:space="preserve"> </w:t>
      </w:r>
      <w:r w:rsidR="00E91ADD" w:rsidRPr="00FC5D4A">
        <w:rPr>
          <w:sz w:val="28"/>
          <w:szCs w:val="28"/>
          <w:lang w:val="ru-RU"/>
        </w:rPr>
        <w:t>1.19</w:t>
      </w:r>
      <w:r w:rsidR="002A3AE7" w:rsidRPr="00FC5D4A">
        <w:rPr>
          <w:sz w:val="28"/>
          <w:szCs w:val="28"/>
          <w:lang w:val="ru-RU"/>
        </w:rPr>
        <w:br/>
        <w:t>Информация о тексте</w:t>
      </w:r>
      <w:r w:rsidR="00BC7B0A" w:rsidRPr="00FC5D4A">
        <w:rPr>
          <w:sz w:val="28"/>
          <w:szCs w:val="28"/>
          <w:lang w:val="ru-RU"/>
        </w:rPr>
        <w:t>:</w:t>
      </w:r>
    </w:p>
    <w:p w:rsidR="002A3AE7" w:rsidRPr="00FC5D4A" w:rsidRDefault="002A3AE7" w:rsidP="007A3E7E">
      <w:pPr>
        <w:rPr>
          <w:sz w:val="28"/>
          <w:szCs w:val="28"/>
          <w:lang w:val="ru-RU"/>
        </w:rPr>
      </w:pPr>
      <w:r w:rsidRPr="00FC5D4A">
        <w:rPr>
          <w:sz w:val="28"/>
          <w:szCs w:val="28"/>
          <w:lang w:val="ru-RU"/>
        </w:rPr>
        <w:t>Слов в тексте: 250</w:t>
      </w:r>
      <w:r w:rsidRPr="00FC5D4A">
        <w:rPr>
          <w:sz w:val="28"/>
          <w:szCs w:val="28"/>
          <w:lang w:val="ru-RU"/>
        </w:rPr>
        <w:br/>
        <w:t>Предложений в тексте: 38</w:t>
      </w:r>
      <w:r w:rsidRPr="00FC5D4A">
        <w:rPr>
          <w:sz w:val="28"/>
          <w:szCs w:val="28"/>
          <w:lang w:val="ru-RU"/>
        </w:rPr>
        <w:br/>
        <w:t>Средняя длина предложения: 6.57</w:t>
      </w:r>
      <w:r w:rsidRPr="00FC5D4A">
        <w:rPr>
          <w:sz w:val="28"/>
          <w:szCs w:val="28"/>
          <w:lang w:val="ru-RU"/>
        </w:rPr>
        <w:br/>
      </w:r>
      <w:r w:rsidR="00EE59C0">
        <w:rPr>
          <w:sz w:val="28"/>
          <w:szCs w:val="28"/>
          <w:lang w:val="ru-RU"/>
        </w:rPr>
        <w:t>Доля</w:t>
      </w:r>
      <w:r w:rsidR="00EE59C0" w:rsidRPr="00FC5D4A">
        <w:rPr>
          <w:sz w:val="28"/>
          <w:szCs w:val="28"/>
          <w:lang w:val="ru-RU"/>
        </w:rPr>
        <w:t xml:space="preserve"> </w:t>
      </w:r>
      <w:r w:rsidRPr="00FC5D4A">
        <w:rPr>
          <w:sz w:val="28"/>
          <w:szCs w:val="28"/>
          <w:lang w:val="ru-RU"/>
        </w:rPr>
        <w:t>слов, не входящих в лексические минимумы (т.е. потенциально незнакомых):</w:t>
      </w:r>
      <w:r w:rsidRPr="00FC5D4A">
        <w:rPr>
          <w:sz w:val="28"/>
          <w:szCs w:val="28"/>
          <w:lang w:val="ru-RU"/>
        </w:rPr>
        <w:br/>
      </w:r>
      <w:r w:rsidRPr="00FC5D4A">
        <w:rPr>
          <w:sz w:val="28"/>
          <w:szCs w:val="28"/>
        </w:rPr>
        <w:t>A</w:t>
      </w:r>
      <w:r w:rsidRPr="00FC5D4A">
        <w:rPr>
          <w:sz w:val="28"/>
          <w:szCs w:val="28"/>
          <w:lang w:val="ru-RU"/>
        </w:rPr>
        <w:t>1: 0.232</w:t>
      </w:r>
      <w:r w:rsidRPr="00FC5D4A">
        <w:rPr>
          <w:sz w:val="28"/>
          <w:szCs w:val="28"/>
          <w:lang w:val="ru-RU"/>
        </w:rPr>
        <w:br/>
      </w:r>
      <w:r w:rsidRPr="00FC5D4A">
        <w:rPr>
          <w:sz w:val="28"/>
          <w:szCs w:val="28"/>
        </w:rPr>
        <w:t>A</w:t>
      </w:r>
      <w:r w:rsidRPr="00FC5D4A">
        <w:rPr>
          <w:sz w:val="28"/>
          <w:szCs w:val="28"/>
          <w:lang w:val="ru-RU"/>
        </w:rPr>
        <w:t>2: 0.155</w:t>
      </w:r>
      <w:r w:rsidRPr="00FC5D4A">
        <w:rPr>
          <w:sz w:val="28"/>
          <w:szCs w:val="28"/>
          <w:lang w:val="ru-RU"/>
        </w:rPr>
        <w:br/>
      </w:r>
      <w:r w:rsidRPr="00FC5D4A">
        <w:rPr>
          <w:sz w:val="28"/>
          <w:szCs w:val="28"/>
        </w:rPr>
        <w:t>B</w:t>
      </w:r>
      <w:r w:rsidRPr="00FC5D4A">
        <w:rPr>
          <w:sz w:val="28"/>
          <w:szCs w:val="28"/>
          <w:lang w:val="ru-RU"/>
        </w:rPr>
        <w:t>1: 0.081</w:t>
      </w:r>
      <w:r w:rsidRPr="00FC5D4A">
        <w:rPr>
          <w:sz w:val="28"/>
          <w:szCs w:val="28"/>
          <w:lang w:val="ru-RU"/>
        </w:rPr>
        <w:br/>
      </w:r>
      <w:r w:rsidRPr="00FC5D4A">
        <w:rPr>
          <w:sz w:val="28"/>
          <w:szCs w:val="28"/>
        </w:rPr>
        <w:lastRenderedPageBreak/>
        <w:t>B</w:t>
      </w:r>
      <w:r w:rsidRPr="00FC5D4A">
        <w:rPr>
          <w:sz w:val="28"/>
          <w:szCs w:val="28"/>
          <w:lang w:val="ru-RU"/>
        </w:rPr>
        <w:t>2: 0.077</w:t>
      </w:r>
      <w:r w:rsidRPr="00FC5D4A">
        <w:rPr>
          <w:sz w:val="28"/>
          <w:szCs w:val="28"/>
          <w:lang w:val="ru-RU"/>
        </w:rPr>
        <w:br/>
        <w:t>Распределение существительных по семантическим классам:</w:t>
      </w:r>
      <w:r w:rsidRPr="00FC5D4A">
        <w:rPr>
          <w:sz w:val="28"/>
          <w:szCs w:val="28"/>
          <w:lang w:val="ru-RU"/>
        </w:rPr>
        <w:br/>
        <w:t>Физические объекты: 0.566</w:t>
      </w:r>
      <w:r w:rsidRPr="00FC5D4A">
        <w:rPr>
          <w:sz w:val="28"/>
          <w:szCs w:val="28"/>
          <w:lang w:val="ru-RU"/>
        </w:rPr>
        <w:br/>
        <w:t>Абстрактные объекты:  0.377</w:t>
      </w:r>
      <w:r w:rsidRPr="00FC5D4A">
        <w:rPr>
          <w:sz w:val="28"/>
          <w:szCs w:val="28"/>
          <w:lang w:val="ru-RU"/>
        </w:rPr>
        <w:br/>
        <w:t>Субстанции: 0.0</w:t>
      </w:r>
      <w:r w:rsidRPr="00FC5D4A">
        <w:rPr>
          <w:sz w:val="28"/>
          <w:szCs w:val="28"/>
          <w:lang w:val="ru-RU"/>
        </w:rPr>
        <w:br/>
        <w:t>Виртуальные объекты: 0.</w:t>
      </w:r>
    </w:p>
    <w:p w:rsidR="002A3AE7" w:rsidRPr="00FC5D4A" w:rsidRDefault="004F1794" w:rsidP="00324020">
      <w:pPr>
        <w:ind w:firstLine="709"/>
        <w:jc w:val="both"/>
        <w:rPr>
          <w:sz w:val="28"/>
          <w:szCs w:val="28"/>
          <w:lang w:val="ru-RU"/>
        </w:rPr>
      </w:pPr>
      <w:r w:rsidRPr="00FC5D4A">
        <w:rPr>
          <w:sz w:val="28"/>
          <w:szCs w:val="28"/>
          <w:lang w:val="ru-RU"/>
        </w:rPr>
        <w:t>М</w:t>
      </w:r>
      <w:r w:rsidR="00EE5556" w:rsidRPr="00FC5D4A">
        <w:rPr>
          <w:sz w:val="28"/>
          <w:szCs w:val="28"/>
          <w:lang w:val="ru-RU"/>
        </w:rPr>
        <w:t xml:space="preserve">ы видим, что предсказанная сложность </w:t>
      </w:r>
      <w:r w:rsidRPr="00FC5D4A">
        <w:rPr>
          <w:sz w:val="28"/>
          <w:szCs w:val="28"/>
          <w:lang w:val="ru-RU"/>
        </w:rPr>
        <w:t xml:space="preserve">в целом </w:t>
      </w:r>
      <w:r w:rsidR="00EE5556" w:rsidRPr="00FC5D4A">
        <w:rPr>
          <w:sz w:val="28"/>
          <w:szCs w:val="28"/>
          <w:lang w:val="ru-RU"/>
        </w:rPr>
        <w:t>адекватно</w:t>
      </w:r>
      <w:r w:rsidRPr="00FC5D4A">
        <w:rPr>
          <w:sz w:val="28"/>
          <w:szCs w:val="28"/>
          <w:lang w:val="ru-RU"/>
        </w:rPr>
        <w:t xml:space="preserve"> отражает уровень текста, однако с небольшим завышением. </w:t>
      </w:r>
      <w:r w:rsidR="00E91ADD" w:rsidRPr="00FC5D4A">
        <w:rPr>
          <w:sz w:val="28"/>
          <w:szCs w:val="28"/>
          <w:lang w:val="ru-RU"/>
        </w:rPr>
        <w:t xml:space="preserve">Текст соответствует норме по длине предложений и количеству слов. Количество незнакомых слов в лексических минимумах ожидаемо падает, однако </w:t>
      </w:r>
      <w:r w:rsidR="00536630" w:rsidRPr="00FC5D4A">
        <w:rPr>
          <w:sz w:val="28"/>
          <w:szCs w:val="28"/>
          <w:lang w:val="ru-RU"/>
        </w:rPr>
        <w:t xml:space="preserve">для заявленного уровня А1 оно составляет более 20 процентов, тогда как в государственном стандарте рекомендованное количество незнакомых слов 2-3%. </w:t>
      </w:r>
      <w:r w:rsidRPr="00FC5D4A">
        <w:rPr>
          <w:sz w:val="28"/>
          <w:szCs w:val="28"/>
          <w:lang w:val="ru-RU"/>
        </w:rPr>
        <w:t xml:space="preserve">При детальном рассмотрении становятся видны </w:t>
      </w:r>
      <w:r w:rsidR="00E91ADD" w:rsidRPr="00FC5D4A">
        <w:rPr>
          <w:sz w:val="28"/>
          <w:szCs w:val="28"/>
          <w:lang w:val="ru-RU"/>
        </w:rPr>
        <w:t xml:space="preserve">особенности </w:t>
      </w:r>
      <w:r w:rsidRPr="00FC5D4A">
        <w:rPr>
          <w:sz w:val="28"/>
          <w:szCs w:val="28"/>
          <w:lang w:val="ru-RU"/>
        </w:rPr>
        <w:t>входных данных и нашей системы, которые</w:t>
      </w:r>
      <w:r w:rsidR="00E91ADD" w:rsidRPr="00FC5D4A">
        <w:rPr>
          <w:sz w:val="28"/>
          <w:szCs w:val="28"/>
          <w:lang w:val="ru-RU"/>
        </w:rPr>
        <w:t>,</w:t>
      </w:r>
      <w:r w:rsidRPr="00FC5D4A">
        <w:rPr>
          <w:sz w:val="28"/>
          <w:szCs w:val="28"/>
          <w:lang w:val="ru-RU"/>
        </w:rPr>
        <w:t xml:space="preserve"> вероятно</w:t>
      </w:r>
      <w:r w:rsidR="00E91ADD" w:rsidRPr="00FC5D4A">
        <w:rPr>
          <w:sz w:val="28"/>
          <w:szCs w:val="28"/>
          <w:lang w:val="ru-RU"/>
        </w:rPr>
        <w:t>,</w:t>
      </w:r>
      <w:r w:rsidRPr="00FC5D4A">
        <w:rPr>
          <w:sz w:val="28"/>
          <w:szCs w:val="28"/>
          <w:lang w:val="ru-RU"/>
        </w:rPr>
        <w:t xml:space="preserve"> и явл</w:t>
      </w:r>
      <w:r w:rsidR="00536630" w:rsidRPr="00FC5D4A">
        <w:rPr>
          <w:sz w:val="28"/>
          <w:szCs w:val="28"/>
          <w:lang w:val="ru-RU"/>
        </w:rPr>
        <w:t>яются причиной такой неточности.</w:t>
      </w:r>
      <w:r w:rsidR="00536630" w:rsidRPr="00FC5D4A">
        <w:rPr>
          <w:sz w:val="28"/>
          <w:szCs w:val="28"/>
          <w:lang w:val="ru-RU"/>
        </w:rPr>
        <w:br/>
        <w:t>Итак, следующая лексика не была найдена в лексическом минимуме уровня А1 и была засчитана как незнакомая:</w:t>
      </w:r>
    </w:p>
    <w:p w:rsidR="00536630" w:rsidRPr="00FC5D4A" w:rsidRDefault="00536630" w:rsidP="00324020">
      <w:pPr>
        <w:ind w:firstLine="709"/>
        <w:jc w:val="both"/>
        <w:rPr>
          <w:sz w:val="28"/>
          <w:szCs w:val="28"/>
          <w:lang w:val="ru-RU"/>
        </w:rPr>
      </w:pPr>
      <w:r w:rsidRPr="00FC5D4A">
        <w:rPr>
          <w:sz w:val="28"/>
          <w:szCs w:val="28"/>
          <w:lang w:val="ru-RU"/>
        </w:rPr>
        <w:t>{'сад', 'непросто', 'останавливать', 'петропавловский', 'до', 'должный', 'дворец', 'напротив', 'летний', 'старушка', 'утренний', 'наверное', 'особенно', 'восторг', 'точно', 'через', 'по', 'последний', 'извинять', 'теперь', 'понравиться', 'надо', 'поле', 'чемодан', 'просыпаться', 'слева', 'рука', 'подымать', 'редко', 'крепость', 'мраморный', 'мост', 'справа', 'мойка', 'счастливый', 'стоять', 'выбирать', 'собор', 'путь', 'лицей', 'самолет', 'сожаление', 'марсовый', 'привет', 'порисовать', 'сюжет', 'же', 'ну', 'почти', 'эрмитаж', 'все', 'рынок'}</w:t>
      </w:r>
    </w:p>
    <w:p w:rsidR="004F1794" w:rsidRPr="00FC5D4A" w:rsidRDefault="004F1794" w:rsidP="007A3E7E">
      <w:pPr>
        <w:rPr>
          <w:sz w:val="28"/>
          <w:szCs w:val="28"/>
          <w:lang w:val="ru-RU"/>
        </w:rPr>
      </w:pPr>
      <w:r w:rsidRPr="00FC5D4A">
        <w:rPr>
          <w:sz w:val="28"/>
          <w:szCs w:val="28"/>
          <w:lang w:val="ru-RU"/>
        </w:rPr>
        <w:t>1. Возникают некоторые вопросы по содержанию лексических минимумов. Так,  в минимуме уровня А1 нет слова "Привет", которое обычно изучается на первом занятии, однако есть слово "школьница", которое интуитивно кажется совсем не так необходимым в пособии для взрослых. Возм</w:t>
      </w:r>
      <w:r w:rsidR="009F334B" w:rsidRPr="00FC5D4A">
        <w:rPr>
          <w:sz w:val="28"/>
          <w:szCs w:val="28"/>
          <w:lang w:val="ru-RU"/>
        </w:rPr>
        <w:t>ожно,  эти минимумы сложились исторически и требуют пересмотра.</w:t>
      </w:r>
    </w:p>
    <w:p w:rsidR="009F334B" w:rsidRPr="00C93FE5" w:rsidRDefault="004F1794" w:rsidP="007A3E7E">
      <w:pPr>
        <w:rPr>
          <w:sz w:val="28"/>
          <w:szCs w:val="28"/>
          <w:lang w:val="ru-RU"/>
        </w:rPr>
      </w:pPr>
      <w:r w:rsidRPr="00FC5D4A">
        <w:rPr>
          <w:sz w:val="28"/>
          <w:szCs w:val="28"/>
          <w:lang w:val="ru-RU"/>
        </w:rPr>
        <w:t>2. Лексические минимумы не всегда последовательны: иногда лексика присутствует в минимуме более раннего этапа обучения, а затем пропадает. Например, та же "школьница" присутствует в минимумах А1,</w:t>
      </w:r>
      <w:r w:rsidR="009F334B" w:rsidRPr="00FC5D4A">
        <w:rPr>
          <w:sz w:val="28"/>
          <w:szCs w:val="28"/>
          <w:lang w:val="ru-RU"/>
        </w:rPr>
        <w:t xml:space="preserve">  </w:t>
      </w:r>
      <w:r w:rsidRPr="00FC5D4A">
        <w:rPr>
          <w:sz w:val="28"/>
          <w:szCs w:val="28"/>
          <w:lang w:val="ru-RU"/>
        </w:rPr>
        <w:t>А2,</w:t>
      </w:r>
      <w:r w:rsidR="009F334B" w:rsidRPr="00FC5D4A">
        <w:rPr>
          <w:sz w:val="28"/>
          <w:szCs w:val="28"/>
          <w:lang w:val="ru-RU"/>
        </w:rPr>
        <w:t xml:space="preserve"> </w:t>
      </w:r>
      <w:r w:rsidRPr="00FC5D4A">
        <w:rPr>
          <w:sz w:val="28"/>
          <w:szCs w:val="28"/>
          <w:lang w:val="ru-RU"/>
        </w:rPr>
        <w:t xml:space="preserve"> В1 но пропадает из В2. Также из этого минимума пропали слова "редко", "точно", "интересно".</w:t>
      </w:r>
      <w:r w:rsidR="009F334B" w:rsidRPr="00FC5D4A">
        <w:rPr>
          <w:sz w:val="28"/>
          <w:szCs w:val="28"/>
          <w:lang w:val="ru-RU"/>
        </w:rPr>
        <w:t xml:space="preserve"> </w:t>
      </w:r>
    </w:p>
    <w:p w:rsidR="009F334B" w:rsidRPr="00FC5D4A" w:rsidRDefault="009F334B" w:rsidP="007A3E7E">
      <w:pPr>
        <w:rPr>
          <w:sz w:val="28"/>
          <w:szCs w:val="28"/>
          <w:lang w:val="ru-RU"/>
        </w:rPr>
      </w:pPr>
      <w:r w:rsidRPr="00FC5D4A">
        <w:rPr>
          <w:sz w:val="28"/>
          <w:szCs w:val="28"/>
          <w:lang w:val="ru-RU"/>
        </w:rPr>
        <w:lastRenderedPageBreak/>
        <w:t>3. К минусам нашей системы на нынешнем этапе развития нужно отнести невозможность учесть словообразовательную информацию: так, слово "утренний" попадает в список незнакомых слов, однако слово "утро" в лексическом минимуме присутствует и</w:t>
      </w:r>
      <w:r w:rsidR="00075416" w:rsidRPr="00FC5D4A">
        <w:rPr>
          <w:sz w:val="28"/>
          <w:szCs w:val="28"/>
          <w:lang w:val="ru-RU"/>
        </w:rPr>
        <w:t>,</w:t>
      </w:r>
      <w:r w:rsidRPr="00FC5D4A">
        <w:rPr>
          <w:sz w:val="28"/>
          <w:szCs w:val="28"/>
          <w:lang w:val="ru-RU"/>
        </w:rPr>
        <w:t xml:space="preserve"> по информации государственного стандарта,  учащийся уровня </w:t>
      </w:r>
      <w:r w:rsidR="00075416" w:rsidRPr="00FC5D4A">
        <w:rPr>
          <w:sz w:val="28"/>
          <w:szCs w:val="28"/>
          <w:lang w:val="ru-RU"/>
        </w:rPr>
        <w:t>А1 уже владеет начальными знаниями</w:t>
      </w:r>
      <w:r w:rsidRPr="00FC5D4A">
        <w:rPr>
          <w:sz w:val="28"/>
          <w:szCs w:val="28"/>
          <w:lang w:val="ru-RU"/>
        </w:rPr>
        <w:t xml:space="preserve"> об образовании отыменных прилагательных.</w:t>
      </w:r>
      <w:r w:rsidR="00536630" w:rsidRPr="00FC5D4A">
        <w:rPr>
          <w:sz w:val="28"/>
          <w:szCs w:val="28"/>
          <w:lang w:val="ru-RU"/>
        </w:rPr>
        <w:t xml:space="preserve"> Сюда же относятся пары глаголов (рисовать/порисовать, нравиться/понравиться).</w:t>
      </w:r>
    </w:p>
    <w:p w:rsidR="009F334B" w:rsidRPr="00FC5D4A" w:rsidRDefault="009F334B" w:rsidP="007A3E7E">
      <w:pPr>
        <w:rPr>
          <w:sz w:val="28"/>
          <w:szCs w:val="28"/>
          <w:lang w:val="ru-RU"/>
        </w:rPr>
      </w:pPr>
      <w:r w:rsidRPr="00FC5D4A">
        <w:rPr>
          <w:sz w:val="28"/>
          <w:szCs w:val="28"/>
          <w:lang w:val="ru-RU"/>
        </w:rPr>
        <w:t xml:space="preserve">4. Также ошибка может произойти и на этапе грамматического анализа текста модулем Mystem: </w:t>
      </w:r>
      <w:r w:rsidR="00E91ADD" w:rsidRPr="00FC5D4A">
        <w:rPr>
          <w:sz w:val="28"/>
          <w:szCs w:val="28"/>
          <w:lang w:val="ru-RU"/>
        </w:rPr>
        <w:t>так, начальная форма от "поднимает" получилась "подымать"</w:t>
      </w:r>
      <w:r w:rsidR="00536630" w:rsidRPr="00FC5D4A">
        <w:rPr>
          <w:sz w:val="28"/>
          <w:szCs w:val="28"/>
          <w:lang w:val="ru-RU"/>
        </w:rPr>
        <w:t>.</w:t>
      </w:r>
    </w:p>
    <w:p w:rsidR="00BC7B0A" w:rsidRPr="00FC5D4A" w:rsidRDefault="00075416" w:rsidP="007A3E7E">
      <w:pPr>
        <w:rPr>
          <w:sz w:val="28"/>
          <w:szCs w:val="28"/>
          <w:lang w:val="ru-RU"/>
        </w:rPr>
      </w:pPr>
      <w:r w:rsidRPr="00FC5D4A">
        <w:rPr>
          <w:sz w:val="28"/>
          <w:szCs w:val="28"/>
          <w:lang w:val="ru-RU"/>
        </w:rPr>
        <w:t>5. Автор пособия использует слово "старушка", которого нет ни в одном лексическом минимуме, при этом синоним  "бабушка" известно уже на уровне А1. В дальнейшем можно решать подобные проблемы, подключив словарь синонимов и предлагать заменить слово на более частотный вариант.</w:t>
      </w:r>
      <w:r w:rsidR="00AA513E" w:rsidRPr="00FC5D4A">
        <w:rPr>
          <w:sz w:val="28"/>
          <w:szCs w:val="28"/>
          <w:lang w:val="ru-RU"/>
        </w:rPr>
        <w:br/>
      </w:r>
      <w:r w:rsidRPr="00FC5D4A">
        <w:rPr>
          <w:sz w:val="28"/>
          <w:szCs w:val="28"/>
          <w:lang w:val="ru-RU"/>
        </w:rPr>
        <w:br/>
        <w:t xml:space="preserve">5. Также этот текст изобилует названиями различных достопримечательностей Петербурга, которых нет ни в лексических минимумах, ни в частотных списках.  Это </w:t>
      </w:r>
      <w:r w:rsidR="003E1B9A" w:rsidRPr="00FC5D4A">
        <w:rPr>
          <w:sz w:val="28"/>
          <w:szCs w:val="28"/>
          <w:lang w:val="ru-RU"/>
        </w:rPr>
        <w:t xml:space="preserve">тоже </w:t>
      </w:r>
      <w:r w:rsidRPr="00FC5D4A">
        <w:rPr>
          <w:sz w:val="28"/>
          <w:szCs w:val="28"/>
          <w:lang w:val="ru-RU"/>
        </w:rPr>
        <w:t xml:space="preserve">делает общую оценку текста выше. </w:t>
      </w:r>
    </w:p>
    <w:p w:rsidR="003E1B9A" w:rsidRPr="00FC5D4A" w:rsidRDefault="00622031" w:rsidP="007A3E7E">
      <w:pPr>
        <w:pStyle w:val="4"/>
        <w:spacing w:line="276" w:lineRule="auto"/>
        <w:rPr>
          <w:sz w:val="28"/>
          <w:szCs w:val="28"/>
          <w:lang w:val="ru-RU"/>
        </w:rPr>
      </w:pPr>
      <w:r>
        <w:rPr>
          <w:sz w:val="28"/>
          <w:szCs w:val="28"/>
          <w:lang w:val="ru-RU"/>
        </w:rPr>
        <w:t xml:space="preserve">2.5.2. </w:t>
      </w:r>
      <w:r w:rsidR="003E1B9A" w:rsidRPr="00FC5D4A">
        <w:rPr>
          <w:sz w:val="28"/>
          <w:szCs w:val="28"/>
          <w:lang w:val="ru-RU"/>
        </w:rPr>
        <w:t xml:space="preserve">Пример №2. </w:t>
      </w:r>
      <w:r w:rsidR="00331199">
        <w:rPr>
          <w:sz w:val="28"/>
          <w:szCs w:val="28"/>
          <w:lang w:val="ru-RU"/>
        </w:rPr>
        <w:t>Работа с текстами уровня В1.</w:t>
      </w:r>
    </w:p>
    <w:p w:rsidR="003E1B9A" w:rsidRPr="00FC5D4A" w:rsidRDefault="003E1B9A" w:rsidP="00324020">
      <w:pPr>
        <w:jc w:val="both"/>
        <w:rPr>
          <w:rFonts w:cs="Times New Roman"/>
          <w:sz w:val="28"/>
          <w:szCs w:val="28"/>
          <w:lang w:val="ru-RU"/>
        </w:rPr>
      </w:pPr>
      <w:r w:rsidRPr="00FC5D4A">
        <w:rPr>
          <w:sz w:val="28"/>
          <w:szCs w:val="28"/>
          <w:lang w:val="ru-RU"/>
        </w:rPr>
        <w:br/>
      </w:r>
      <w:r w:rsidRPr="00FC5D4A">
        <w:rPr>
          <w:rFonts w:cs="Times New Roman"/>
          <w:sz w:val="28"/>
          <w:szCs w:val="28"/>
          <w:lang w:val="ru-RU"/>
        </w:rPr>
        <w:t xml:space="preserve">Два текста из </w:t>
      </w:r>
      <w:r w:rsidR="000D6FDF" w:rsidRPr="00FC5D4A">
        <w:rPr>
          <w:rFonts w:cs="Times New Roman"/>
          <w:sz w:val="28"/>
          <w:szCs w:val="28"/>
          <w:lang w:val="ru-RU"/>
        </w:rPr>
        <w:t>тестов для подго</w:t>
      </w:r>
      <w:r w:rsidRPr="00FC5D4A">
        <w:rPr>
          <w:rFonts w:cs="Times New Roman"/>
          <w:sz w:val="28"/>
          <w:szCs w:val="28"/>
          <w:lang w:val="ru-RU"/>
        </w:rPr>
        <w:t>то</w:t>
      </w:r>
      <w:r w:rsidR="000D6FDF" w:rsidRPr="00FC5D4A">
        <w:rPr>
          <w:rFonts w:cs="Times New Roman"/>
          <w:sz w:val="28"/>
          <w:szCs w:val="28"/>
          <w:lang w:val="ru-RU"/>
        </w:rPr>
        <w:t>вки к гос</w:t>
      </w:r>
      <w:r w:rsidRPr="00FC5D4A">
        <w:rPr>
          <w:rFonts w:cs="Times New Roman"/>
          <w:sz w:val="28"/>
          <w:szCs w:val="28"/>
          <w:lang w:val="ru-RU"/>
        </w:rPr>
        <w:t>ударственному сертификационному тестированию по русскому языку на уровень В1.</w:t>
      </w:r>
    </w:p>
    <w:p w:rsidR="000237AD" w:rsidRPr="00FC5D4A" w:rsidRDefault="00F362BB" w:rsidP="00324020">
      <w:pPr>
        <w:jc w:val="both"/>
        <w:rPr>
          <w:rFonts w:cs="Times New Roman"/>
          <w:sz w:val="28"/>
          <w:szCs w:val="28"/>
          <w:lang w:val="ru-RU"/>
        </w:rPr>
      </w:pPr>
      <w:r w:rsidRPr="00FC5D4A">
        <w:rPr>
          <w:rFonts w:cs="Times New Roman"/>
          <w:sz w:val="28"/>
          <w:szCs w:val="28"/>
          <w:lang w:val="ru-RU"/>
        </w:rPr>
        <w:t xml:space="preserve">Текст№1, раздел "Чтение". </w:t>
      </w:r>
      <w:r w:rsidR="000D6FDF" w:rsidRPr="00FC5D4A">
        <w:rPr>
          <w:rFonts w:cs="Times New Roman"/>
          <w:sz w:val="28"/>
          <w:szCs w:val="28"/>
          <w:lang w:val="ru-RU"/>
        </w:rPr>
        <w:t>Задание: прочитайте текст  — фрагмент из энциклопедии «Великие памятники природы». Выполните задания после него. Выберите вариант, который наиболее полно и точно от</w:t>
      </w:r>
      <w:r w:rsidR="000237AD" w:rsidRPr="00FC5D4A">
        <w:rPr>
          <w:rFonts w:cs="Times New Roman"/>
          <w:sz w:val="28"/>
          <w:szCs w:val="28"/>
          <w:lang w:val="ru-RU"/>
        </w:rPr>
        <w:t xml:space="preserve">ражает содержание текста. </w:t>
      </w:r>
    </w:p>
    <w:p w:rsidR="003E1B9A" w:rsidRPr="00FC5D4A" w:rsidRDefault="003E1B9A" w:rsidP="00324020">
      <w:pPr>
        <w:jc w:val="both"/>
        <w:rPr>
          <w:i/>
          <w:sz w:val="28"/>
          <w:szCs w:val="28"/>
          <w:lang w:val="ru-RU"/>
        </w:rPr>
      </w:pPr>
      <w:r w:rsidRPr="00FC5D4A">
        <w:rPr>
          <w:i/>
          <w:sz w:val="28"/>
          <w:szCs w:val="28"/>
          <w:lang w:val="ru-RU"/>
        </w:rPr>
        <w:t>Байкал — древнейшее озеро на Земле: ему 20—25 миллионов лет. Глубина Байкала — 1620 метров. Таких глубоких озёр в мире больше нет. Когда Байкал спокоен, на глубине 40 метров видны разноцветные камни... Вода в нём пресная (несолёная) и очень холодная. Только в августе её температура поднимается до 15 градус в.</w:t>
      </w:r>
    </w:p>
    <w:p w:rsidR="003E1B9A" w:rsidRPr="00FC5D4A" w:rsidRDefault="003E1B9A" w:rsidP="00324020">
      <w:pPr>
        <w:jc w:val="both"/>
        <w:rPr>
          <w:i/>
          <w:sz w:val="28"/>
          <w:szCs w:val="28"/>
          <w:lang w:val="ru-RU"/>
        </w:rPr>
      </w:pPr>
      <w:r w:rsidRPr="00FC5D4A">
        <w:rPr>
          <w:i/>
          <w:sz w:val="28"/>
          <w:szCs w:val="28"/>
          <w:lang w:val="ru-RU"/>
        </w:rPr>
        <w:lastRenderedPageBreak/>
        <w:t>В народных песнях Байкал называют «славным морем». И это неудивительно. Его длину можно сравнить с расстоянием от Москвы до Петербурга (636 километров), хотя в мире есть озёра, гораздо большие по площади.</w:t>
      </w:r>
    </w:p>
    <w:p w:rsidR="003E1B9A" w:rsidRPr="00FC5D4A" w:rsidRDefault="003E1B9A" w:rsidP="00324020">
      <w:pPr>
        <w:jc w:val="both"/>
        <w:rPr>
          <w:i/>
          <w:sz w:val="28"/>
          <w:szCs w:val="28"/>
          <w:lang w:val="ru-RU"/>
        </w:rPr>
      </w:pPr>
      <w:r w:rsidRPr="00FC5D4A">
        <w:rPr>
          <w:i/>
          <w:sz w:val="28"/>
          <w:szCs w:val="28"/>
          <w:lang w:val="ru-RU"/>
        </w:rPr>
        <w:t>336 рек несут свои воды в Байкал, и только одна Ангара берёт своё начало в озере и несёт свои воды в Енисей, крупнейшую реку Сибири. Байкал — уникальное создание природы. Известно, что в озере имеется 600 видов растений и 1200 видов животных, из них 75 % встречается только здесь, в Байкале.</w:t>
      </w:r>
    </w:p>
    <w:p w:rsidR="003E1B9A" w:rsidRPr="00FC5D4A" w:rsidRDefault="003E1B9A" w:rsidP="00324020">
      <w:pPr>
        <w:jc w:val="both"/>
        <w:rPr>
          <w:i/>
          <w:sz w:val="28"/>
          <w:szCs w:val="28"/>
          <w:lang w:val="ru-RU"/>
        </w:rPr>
      </w:pPr>
      <w:r w:rsidRPr="00FC5D4A">
        <w:rPr>
          <w:i/>
          <w:sz w:val="28"/>
          <w:szCs w:val="28"/>
          <w:lang w:val="ru-RU"/>
        </w:rPr>
        <w:t>Байкал — озеро загадка. До сих пор учёные не могут понять, как по явилась в Байкале рыба из северных морей. Непонятно, как и почему в Байкале сохранились рыбы и растения, которые исчезли в других озёрах и морях.</w:t>
      </w:r>
    </w:p>
    <w:p w:rsidR="003E1B9A" w:rsidRPr="00FC5D4A" w:rsidRDefault="003E1B9A" w:rsidP="00324020">
      <w:pPr>
        <w:jc w:val="both"/>
        <w:rPr>
          <w:i/>
          <w:sz w:val="28"/>
          <w:szCs w:val="28"/>
          <w:lang w:val="ru-RU"/>
        </w:rPr>
      </w:pPr>
      <w:r w:rsidRPr="00FC5D4A">
        <w:rPr>
          <w:i/>
          <w:sz w:val="28"/>
          <w:szCs w:val="28"/>
          <w:lang w:val="ru-RU"/>
        </w:rPr>
        <w:t>Но Байкал не только загадочное озеро. Это одно из самых красивых озёр нашей планеты. И неудивительно, что об этом прекрасном и загадочном озере рассказывают легенды. Вот одна из них.</w:t>
      </w:r>
    </w:p>
    <w:p w:rsidR="003E1B9A" w:rsidRPr="00FC5D4A" w:rsidRDefault="003E1B9A" w:rsidP="00324020">
      <w:pPr>
        <w:jc w:val="both"/>
        <w:rPr>
          <w:i/>
          <w:sz w:val="28"/>
          <w:szCs w:val="28"/>
          <w:lang w:val="ru-RU"/>
        </w:rPr>
      </w:pPr>
      <w:r w:rsidRPr="00FC5D4A">
        <w:rPr>
          <w:i/>
          <w:sz w:val="28"/>
          <w:szCs w:val="28"/>
          <w:lang w:val="ru-RU"/>
        </w:rPr>
        <w:t>Много дочерей было у старого Байкала. Но особенно он любил красавицу Ангару. И решил Байкал никому не отдавать в жёны свою любимую дочь. Но услышала Ангара о прекрасном и сильном Енисее и захотела уйти к нему. Рассердился отец и по ставил на её пути высокие горы. Тогда все 336 сестёр Ангары помогли ей убежать к Енисею. Увидел это Байкал и бросил громадный камень, чтобы остановить её. Но Ангара убежала и нашла с Енисеем своё счастье. С того времени несёт она свои воды в Енисей. А камень, который бросил Байкал, и сейчас стоит на том же месте.</w:t>
      </w:r>
      <w:r w:rsidR="000237AD" w:rsidRPr="00FC5D4A">
        <w:rPr>
          <w:i/>
          <w:sz w:val="28"/>
          <w:szCs w:val="28"/>
          <w:lang w:val="ru-RU"/>
        </w:rPr>
        <w:br/>
      </w:r>
    </w:p>
    <w:p w:rsidR="000237AD" w:rsidRPr="00FC5D4A" w:rsidRDefault="000237AD" w:rsidP="007A3E7E">
      <w:pPr>
        <w:rPr>
          <w:rFonts w:cs="Times New Roman"/>
          <w:sz w:val="28"/>
          <w:szCs w:val="28"/>
          <w:lang w:val="ru-RU"/>
        </w:rPr>
      </w:pPr>
      <w:r w:rsidRPr="00FC5D4A">
        <w:rPr>
          <w:rFonts w:cs="Times New Roman"/>
          <w:sz w:val="28"/>
          <w:szCs w:val="28"/>
          <w:lang w:val="ru-RU"/>
        </w:rPr>
        <w:t>После текста представлены 4 тестовых задания на понимание, например:</w:t>
      </w:r>
    </w:p>
    <w:p w:rsidR="000237AD" w:rsidRPr="00FC5D4A" w:rsidRDefault="000237AD" w:rsidP="007A3E7E">
      <w:pPr>
        <w:rPr>
          <w:rFonts w:cs="Times New Roman"/>
          <w:sz w:val="28"/>
          <w:szCs w:val="28"/>
          <w:lang w:val="ru-RU"/>
        </w:rPr>
      </w:pPr>
      <w:r w:rsidRPr="00FC5D4A">
        <w:rPr>
          <w:rFonts w:cs="Times New Roman"/>
          <w:sz w:val="28"/>
          <w:szCs w:val="28"/>
          <w:lang w:val="ru-RU"/>
        </w:rPr>
        <w:t>20.</w:t>
      </w:r>
      <w:r w:rsidRPr="00FC5D4A">
        <w:rPr>
          <w:rFonts w:cs="Times New Roman"/>
          <w:sz w:val="28"/>
          <w:szCs w:val="28"/>
          <w:lang w:val="ru-RU"/>
        </w:rPr>
        <w:tab/>
        <w:t>В легенде рассказывается ....</w:t>
      </w:r>
    </w:p>
    <w:p w:rsidR="000237AD" w:rsidRPr="00FC5D4A" w:rsidRDefault="000237AD" w:rsidP="007A3E7E">
      <w:pPr>
        <w:rPr>
          <w:rFonts w:cs="Times New Roman"/>
          <w:sz w:val="28"/>
          <w:szCs w:val="28"/>
          <w:lang w:val="ru-RU"/>
        </w:rPr>
      </w:pPr>
      <w:r w:rsidRPr="00FC5D4A">
        <w:rPr>
          <w:rFonts w:cs="Times New Roman"/>
          <w:sz w:val="28"/>
          <w:szCs w:val="28"/>
          <w:lang w:val="ru-RU"/>
        </w:rPr>
        <w:t>(A)</w:t>
      </w:r>
      <w:r w:rsidRPr="00FC5D4A">
        <w:rPr>
          <w:rFonts w:cs="Times New Roman"/>
          <w:sz w:val="28"/>
          <w:szCs w:val="28"/>
          <w:lang w:val="ru-RU"/>
        </w:rPr>
        <w:tab/>
        <w:t>об один оком Байкале</w:t>
      </w:r>
    </w:p>
    <w:p w:rsidR="000237AD" w:rsidRPr="00FC5D4A" w:rsidRDefault="000237AD" w:rsidP="007A3E7E">
      <w:pPr>
        <w:rPr>
          <w:rFonts w:cs="Times New Roman"/>
          <w:sz w:val="28"/>
          <w:szCs w:val="28"/>
          <w:lang w:val="ru-RU"/>
        </w:rPr>
      </w:pPr>
      <w:r w:rsidRPr="00FC5D4A">
        <w:rPr>
          <w:rFonts w:cs="Times New Roman"/>
          <w:sz w:val="28"/>
          <w:szCs w:val="28"/>
          <w:lang w:val="ru-RU"/>
        </w:rPr>
        <w:t>(Б)     о помощи Ангары Енисею</w:t>
      </w:r>
    </w:p>
    <w:p w:rsidR="000237AD" w:rsidRPr="00FC5D4A" w:rsidRDefault="000237AD" w:rsidP="007A3E7E">
      <w:pPr>
        <w:rPr>
          <w:rFonts w:cs="Times New Roman"/>
          <w:sz w:val="28"/>
          <w:szCs w:val="28"/>
          <w:lang w:val="ru-RU"/>
        </w:rPr>
      </w:pPr>
      <w:r w:rsidRPr="00FC5D4A">
        <w:rPr>
          <w:rFonts w:cs="Times New Roman"/>
          <w:sz w:val="28"/>
          <w:szCs w:val="28"/>
          <w:lang w:val="ru-RU"/>
        </w:rPr>
        <w:t>(B)</w:t>
      </w:r>
      <w:r w:rsidRPr="00FC5D4A">
        <w:rPr>
          <w:rFonts w:cs="Times New Roman"/>
          <w:sz w:val="28"/>
          <w:szCs w:val="28"/>
          <w:lang w:val="ru-RU"/>
        </w:rPr>
        <w:tab/>
        <w:t>о побеге Ангары к Енисею</w:t>
      </w:r>
    </w:p>
    <w:p w:rsidR="003E1B9A" w:rsidRPr="00AA6762" w:rsidRDefault="000D6FDF" w:rsidP="00324020">
      <w:pPr>
        <w:jc w:val="both"/>
        <w:rPr>
          <w:sz w:val="28"/>
          <w:szCs w:val="28"/>
          <w:lang w:val="ru-RU"/>
        </w:rPr>
      </w:pPr>
      <w:r w:rsidRPr="00FC5D4A">
        <w:rPr>
          <w:sz w:val="28"/>
          <w:szCs w:val="28"/>
          <w:lang w:val="ru-RU"/>
        </w:rPr>
        <w:lastRenderedPageBreak/>
        <w:t>Текст</w:t>
      </w:r>
      <w:r w:rsidR="000237AD" w:rsidRPr="00FC5D4A">
        <w:rPr>
          <w:sz w:val="28"/>
          <w:szCs w:val="28"/>
          <w:lang w:val="ru-RU"/>
        </w:rPr>
        <w:t xml:space="preserve"> №2, представленный в разделе "Говорение". Подразумевает оз</w:t>
      </w:r>
      <w:r w:rsidRPr="00FC5D4A">
        <w:rPr>
          <w:sz w:val="28"/>
          <w:szCs w:val="28"/>
          <w:lang w:val="ru-RU"/>
        </w:rPr>
        <w:t>на</w:t>
      </w:r>
      <w:r w:rsidR="000237AD" w:rsidRPr="00FC5D4A">
        <w:rPr>
          <w:sz w:val="28"/>
          <w:szCs w:val="28"/>
          <w:lang w:val="ru-RU"/>
        </w:rPr>
        <w:t xml:space="preserve">комительное чтение со словарем 15 мин и подготовка краткого пересказа. </w:t>
      </w:r>
    </w:p>
    <w:p w:rsidR="000237AD" w:rsidRPr="00FC5D4A" w:rsidRDefault="000237AD" w:rsidP="00324020">
      <w:pPr>
        <w:jc w:val="both"/>
        <w:rPr>
          <w:i/>
          <w:sz w:val="28"/>
          <w:szCs w:val="28"/>
          <w:lang w:val="ru-RU"/>
        </w:rPr>
      </w:pPr>
      <w:r w:rsidRPr="00FC5D4A">
        <w:rPr>
          <w:i/>
          <w:sz w:val="28"/>
          <w:szCs w:val="28"/>
          <w:lang w:val="ru-RU"/>
        </w:rPr>
        <w:t>Я хочу рассказать, как одна встреча с великим человеком сыграла огромную роль в моей жизни.</w:t>
      </w:r>
    </w:p>
    <w:p w:rsidR="000237AD" w:rsidRPr="00FC5D4A" w:rsidRDefault="000237AD" w:rsidP="00324020">
      <w:pPr>
        <w:jc w:val="both"/>
        <w:rPr>
          <w:i/>
          <w:sz w:val="28"/>
          <w:szCs w:val="28"/>
          <w:lang w:val="ru-RU"/>
        </w:rPr>
      </w:pPr>
      <w:r w:rsidRPr="00FC5D4A">
        <w:rPr>
          <w:i/>
          <w:sz w:val="28"/>
          <w:szCs w:val="28"/>
          <w:lang w:val="ru-RU"/>
        </w:rPr>
        <w:t>Когда мне был о во семнадцать лет, я приехал в Петербург и поступил учиться</w:t>
      </w:r>
      <w:r w:rsidR="00F362BB" w:rsidRPr="00FC5D4A">
        <w:rPr>
          <w:i/>
          <w:sz w:val="28"/>
          <w:szCs w:val="28"/>
          <w:lang w:val="ru-RU"/>
        </w:rPr>
        <w:t xml:space="preserve"> в университет. Я всегда о</w:t>
      </w:r>
      <w:r w:rsidRPr="00FC5D4A">
        <w:rPr>
          <w:i/>
          <w:sz w:val="28"/>
          <w:szCs w:val="28"/>
          <w:lang w:val="ru-RU"/>
        </w:rPr>
        <w:t xml:space="preserve">чень любил </w:t>
      </w:r>
      <w:r w:rsidR="00F362BB" w:rsidRPr="00FC5D4A">
        <w:rPr>
          <w:i/>
          <w:sz w:val="28"/>
          <w:szCs w:val="28"/>
          <w:lang w:val="ru-RU"/>
        </w:rPr>
        <w:t>музыку. Моим любимым композитор</w:t>
      </w:r>
      <w:r w:rsidRPr="00FC5D4A">
        <w:rPr>
          <w:i/>
          <w:sz w:val="28"/>
          <w:szCs w:val="28"/>
          <w:lang w:val="ru-RU"/>
        </w:rPr>
        <w:t>ом был Пётр Ильич Чайковский. Поэтому в свободное время я часто ходил в оперный театр и с удовольствием слушал все оперы Чайковского, смотрел его балеты.</w:t>
      </w:r>
    </w:p>
    <w:p w:rsidR="000237AD" w:rsidRPr="00FC5D4A" w:rsidRDefault="000237AD" w:rsidP="00324020">
      <w:pPr>
        <w:jc w:val="both"/>
        <w:rPr>
          <w:i/>
          <w:sz w:val="28"/>
          <w:szCs w:val="28"/>
          <w:lang w:val="ru-RU"/>
        </w:rPr>
      </w:pPr>
      <w:r w:rsidRPr="00FC5D4A">
        <w:rPr>
          <w:i/>
          <w:sz w:val="28"/>
          <w:szCs w:val="28"/>
          <w:lang w:val="ru-RU"/>
        </w:rPr>
        <w:t>Однажды мои друзья пригласили меня в гости в одну семью. Хозяйка этого дома была прекрасной певицей и часто выступала на концертах. Я с удовольствием пошёл к ним. Это был для меня счастливый вечер, потому что в тот вечер к ним в гости пришёл Пётр Ильич Чайковский. Хозяйка дома пела арии из его опер. Петру Ильичу понравилось её пение. Чайковский говорил очень</w:t>
      </w:r>
      <w:r w:rsidR="00F362BB" w:rsidRPr="00FC5D4A">
        <w:rPr>
          <w:i/>
          <w:sz w:val="28"/>
          <w:szCs w:val="28"/>
          <w:lang w:val="ru-RU"/>
        </w:rPr>
        <w:t xml:space="preserve"> мягко и просто, все внимательн</w:t>
      </w:r>
      <w:r w:rsidRPr="00FC5D4A">
        <w:rPr>
          <w:i/>
          <w:sz w:val="28"/>
          <w:szCs w:val="28"/>
          <w:lang w:val="ru-RU"/>
        </w:rPr>
        <w:t>о слушали его. Начался интересный разговор о музыке, о литературе, об искусстве.</w:t>
      </w:r>
    </w:p>
    <w:p w:rsidR="000237AD" w:rsidRPr="00FC5D4A" w:rsidRDefault="000237AD" w:rsidP="00324020">
      <w:pPr>
        <w:jc w:val="both"/>
        <w:rPr>
          <w:i/>
          <w:sz w:val="28"/>
          <w:szCs w:val="28"/>
          <w:lang w:val="ru-RU"/>
        </w:rPr>
      </w:pPr>
      <w:r w:rsidRPr="00FC5D4A">
        <w:rPr>
          <w:i/>
          <w:sz w:val="28"/>
          <w:szCs w:val="28"/>
          <w:lang w:val="ru-RU"/>
        </w:rPr>
        <w:t>Поздно вечером мы вместе с Чайковским вышли из дома, и он спросил, где живу. Узнав, что я живу недалеко от его дома, он предложил мне пойти пешком. Я был счастлив, ведь я не только познакомился с великим композитором, и мог поговорить с ним во время нашей прогулки.</w:t>
      </w:r>
    </w:p>
    <w:p w:rsidR="000237AD" w:rsidRPr="00FC5D4A" w:rsidRDefault="000237AD" w:rsidP="00324020">
      <w:pPr>
        <w:jc w:val="both"/>
        <w:rPr>
          <w:i/>
          <w:sz w:val="28"/>
          <w:szCs w:val="28"/>
          <w:lang w:val="ru-RU"/>
        </w:rPr>
      </w:pPr>
      <w:r w:rsidRPr="00FC5D4A">
        <w:rPr>
          <w:i/>
          <w:sz w:val="28"/>
          <w:szCs w:val="28"/>
          <w:lang w:val="ru-RU"/>
        </w:rPr>
        <w:t>Мы пошли по набережной реки Невы. Была прекрасная лунная ночь. Сначала мы шли молча. Потом Пётр Ильич спросил меня:</w:t>
      </w:r>
    </w:p>
    <w:p w:rsidR="000237AD" w:rsidRPr="00FC5D4A" w:rsidRDefault="000237AD" w:rsidP="00324020">
      <w:pPr>
        <w:jc w:val="both"/>
        <w:rPr>
          <w:i/>
          <w:sz w:val="28"/>
          <w:szCs w:val="28"/>
          <w:lang w:val="ru-RU"/>
        </w:rPr>
      </w:pPr>
      <w:r w:rsidRPr="00FC5D4A">
        <w:rPr>
          <w:i/>
          <w:sz w:val="28"/>
          <w:szCs w:val="28"/>
          <w:lang w:val="ru-RU"/>
        </w:rPr>
        <w:t>—Я слышал, что Вы хотите стать художником. Это правда?</w:t>
      </w:r>
    </w:p>
    <w:p w:rsidR="000237AD" w:rsidRPr="00FC5D4A" w:rsidRDefault="000237AD" w:rsidP="00324020">
      <w:pPr>
        <w:jc w:val="both"/>
        <w:rPr>
          <w:i/>
          <w:sz w:val="28"/>
          <w:szCs w:val="28"/>
          <w:lang w:val="ru-RU"/>
        </w:rPr>
      </w:pPr>
      <w:r w:rsidRPr="00FC5D4A">
        <w:rPr>
          <w:i/>
          <w:sz w:val="28"/>
          <w:szCs w:val="28"/>
          <w:lang w:val="ru-RU"/>
        </w:rPr>
        <w:t>—Да, — ответил я.</w:t>
      </w:r>
    </w:p>
    <w:p w:rsidR="000237AD" w:rsidRPr="00FC5D4A" w:rsidRDefault="000237AD" w:rsidP="00324020">
      <w:pPr>
        <w:jc w:val="both"/>
        <w:rPr>
          <w:i/>
          <w:sz w:val="28"/>
          <w:szCs w:val="28"/>
          <w:lang w:val="ru-RU"/>
        </w:rPr>
      </w:pPr>
      <w:r w:rsidRPr="00FC5D4A">
        <w:rPr>
          <w:i/>
          <w:sz w:val="28"/>
          <w:szCs w:val="28"/>
          <w:lang w:val="ru-RU"/>
        </w:rPr>
        <w:t>Мы помолчали, а потом я спросил его:</w:t>
      </w:r>
    </w:p>
    <w:p w:rsidR="000237AD" w:rsidRPr="00FC5D4A" w:rsidRDefault="000237AD" w:rsidP="00324020">
      <w:pPr>
        <w:jc w:val="both"/>
        <w:rPr>
          <w:i/>
          <w:sz w:val="28"/>
          <w:szCs w:val="28"/>
          <w:lang w:val="ru-RU"/>
        </w:rPr>
      </w:pPr>
      <w:r w:rsidRPr="00FC5D4A">
        <w:rPr>
          <w:i/>
          <w:sz w:val="28"/>
          <w:szCs w:val="28"/>
          <w:lang w:val="ru-RU"/>
        </w:rPr>
        <w:t>—</w:t>
      </w:r>
      <w:r w:rsidRPr="00FC5D4A">
        <w:rPr>
          <w:i/>
          <w:sz w:val="28"/>
          <w:szCs w:val="28"/>
          <w:lang w:val="ru-RU"/>
        </w:rPr>
        <w:tab/>
        <w:t>Пётр Ильич, говорят, что гении создают свои произведения, пишут музыку, картины только в те минуты, когда они работают легко и свободно, как будто кто-то помогает им. В общем, когда к ним приходит вдохновение. Что Вы лаете об этом?</w:t>
      </w:r>
    </w:p>
    <w:p w:rsidR="000237AD" w:rsidRPr="00FC5D4A" w:rsidRDefault="000237AD" w:rsidP="00324020">
      <w:pPr>
        <w:jc w:val="both"/>
        <w:rPr>
          <w:i/>
          <w:sz w:val="28"/>
          <w:szCs w:val="28"/>
          <w:lang w:val="ru-RU"/>
        </w:rPr>
      </w:pPr>
      <w:r w:rsidRPr="00FC5D4A">
        <w:rPr>
          <w:i/>
          <w:sz w:val="28"/>
          <w:szCs w:val="28"/>
          <w:lang w:val="ru-RU"/>
        </w:rPr>
        <w:t>—</w:t>
      </w:r>
      <w:r w:rsidRPr="00FC5D4A">
        <w:rPr>
          <w:i/>
          <w:sz w:val="28"/>
          <w:szCs w:val="28"/>
          <w:lang w:val="ru-RU"/>
        </w:rPr>
        <w:tab/>
        <w:t xml:space="preserve">Ах, молодой человек, не говорите глупости! Нельзя ждать вдохновения, должен прежде всего труд, труд и труд! Нужно не ждать вдохновения, а серьёзно работать, трудиться каждый день. Помните, </w:t>
      </w:r>
      <w:r w:rsidRPr="00FC5D4A">
        <w:rPr>
          <w:i/>
          <w:sz w:val="28"/>
          <w:szCs w:val="28"/>
          <w:lang w:val="ru-RU"/>
        </w:rPr>
        <w:lastRenderedPageBreak/>
        <w:t>молодой человек, одного вдохновения мало, даже гений или очень талантливый человек ничего не добьётся в жизни, не сделает ничего значительного, если не будет трудиться. Я, например, считаю, что я самый обыкновенный человек.</w:t>
      </w:r>
    </w:p>
    <w:p w:rsidR="000237AD" w:rsidRPr="00FC5D4A" w:rsidRDefault="000237AD" w:rsidP="00324020">
      <w:pPr>
        <w:jc w:val="both"/>
        <w:rPr>
          <w:i/>
          <w:sz w:val="28"/>
          <w:szCs w:val="28"/>
          <w:lang w:val="ru-RU"/>
        </w:rPr>
      </w:pPr>
      <w:r w:rsidRPr="00FC5D4A">
        <w:rPr>
          <w:i/>
          <w:sz w:val="28"/>
          <w:szCs w:val="28"/>
          <w:lang w:val="ru-RU"/>
        </w:rPr>
        <w:t>Я не согласился с ним и хотел поспорить, но он остановил меня и продолжил;</w:t>
      </w:r>
    </w:p>
    <w:p w:rsidR="000237AD" w:rsidRPr="00FC5D4A" w:rsidRDefault="000237AD" w:rsidP="00324020">
      <w:pPr>
        <w:jc w:val="both"/>
        <w:rPr>
          <w:i/>
          <w:sz w:val="28"/>
          <w:szCs w:val="28"/>
          <w:lang w:val="ru-RU"/>
        </w:rPr>
      </w:pPr>
      <w:r w:rsidRPr="00FC5D4A">
        <w:rPr>
          <w:i/>
          <w:sz w:val="28"/>
          <w:szCs w:val="28"/>
          <w:lang w:val="ru-RU"/>
        </w:rPr>
        <w:t>— Нет, нет, не спорьте, я знаю, что говорю. Советую Вам, молодой человек, запомнить на всю жизнь, что вдохновение приходит только к тому человеку, который серьёзно и много работает, вдохновение рождается только из труда и во время труда. Я каждое утро в 8 или 9 часов начинаю работать и пишу музыку. Если мне не нравится, что я написал сегодня, завтра я буду делать эту же работу, буду писать всё сначала. Так я пишу день, два, десять дней. Вы сможете сделать больше и лучше, чем талантливые, но ленивые люди.</w:t>
      </w:r>
    </w:p>
    <w:p w:rsidR="000237AD" w:rsidRPr="00FC5D4A" w:rsidRDefault="000237AD" w:rsidP="00324020">
      <w:pPr>
        <w:jc w:val="both"/>
        <w:rPr>
          <w:i/>
          <w:sz w:val="28"/>
          <w:szCs w:val="28"/>
          <w:lang w:val="ru-RU"/>
        </w:rPr>
      </w:pPr>
      <w:r w:rsidRPr="00FC5D4A">
        <w:rPr>
          <w:i/>
          <w:sz w:val="28"/>
          <w:szCs w:val="28"/>
          <w:lang w:val="ru-RU"/>
        </w:rPr>
        <w:t>— Значит, Вы думаете, что нет абсолютно неталантливых, неспособных людей?</w:t>
      </w:r>
    </w:p>
    <w:p w:rsidR="000237AD" w:rsidRPr="00FC5D4A" w:rsidRDefault="000237AD" w:rsidP="00324020">
      <w:pPr>
        <w:jc w:val="both"/>
        <w:rPr>
          <w:i/>
          <w:sz w:val="28"/>
          <w:szCs w:val="28"/>
          <w:lang w:val="ru-RU"/>
        </w:rPr>
      </w:pPr>
      <w:r w:rsidRPr="00FC5D4A">
        <w:rPr>
          <w:i/>
          <w:sz w:val="28"/>
          <w:szCs w:val="28"/>
          <w:lang w:val="ru-RU"/>
        </w:rPr>
        <w:t>— Я думаю, что таких людей не так много. Но есть очень много людей, которые не хотят или не умеют работать, и тогда они говорят, что у них сегодня нет вдохновения.</w:t>
      </w:r>
    </w:p>
    <w:p w:rsidR="000237AD" w:rsidRPr="00FC5D4A" w:rsidRDefault="000237AD" w:rsidP="00324020">
      <w:pPr>
        <w:jc w:val="both"/>
        <w:rPr>
          <w:i/>
          <w:sz w:val="28"/>
          <w:szCs w:val="28"/>
          <w:lang w:val="ru-RU"/>
        </w:rPr>
      </w:pPr>
      <w:r w:rsidRPr="00FC5D4A">
        <w:rPr>
          <w:i/>
          <w:sz w:val="28"/>
          <w:szCs w:val="28"/>
          <w:lang w:val="ru-RU"/>
        </w:rPr>
        <w:t>Когда мы остановились около дома, где жил Чайковский, я решил задать ему ещё один вопрос, который очень волновал меня.</w:t>
      </w:r>
    </w:p>
    <w:p w:rsidR="000237AD" w:rsidRPr="00FC5D4A" w:rsidRDefault="000237AD" w:rsidP="00324020">
      <w:pPr>
        <w:jc w:val="both"/>
        <w:rPr>
          <w:i/>
          <w:sz w:val="28"/>
          <w:szCs w:val="28"/>
          <w:lang w:val="ru-RU"/>
        </w:rPr>
      </w:pPr>
      <w:r w:rsidRPr="00FC5D4A">
        <w:rPr>
          <w:i/>
          <w:sz w:val="28"/>
          <w:szCs w:val="28"/>
          <w:lang w:val="ru-RU"/>
        </w:rPr>
        <w:t>— Я согласен с Вами, Пётр Ильич. Очень хорошо работать для себя и по своему желанию. Но что делать, если приходится писать то, что ты должен, работать по заказу? Если ты пишешь то, что тебе заказали и за что ты получаешь деньги?</w:t>
      </w:r>
    </w:p>
    <w:p w:rsidR="000237AD" w:rsidRPr="00FC5D4A" w:rsidRDefault="000237AD" w:rsidP="00324020">
      <w:pPr>
        <w:jc w:val="both"/>
        <w:rPr>
          <w:i/>
          <w:sz w:val="28"/>
          <w:szCs w:val="28"/>
          <w:lang w:val="ru-RU"/>
        </w:rPr>
      </w:pPr>
      <w:r w:rsidRPr="00FC5D4A">
        <w:rPr>
          <w:i/>
          <w:sz w:val="28"/>
          <w:szCs w:val="28"/>
          <w:lang w:val="ru-RU"/>
        </w:rPr>
        <w:t>Я задал этот вопрос, потому что думал о себе, о своих картинах, которые тогда писал только по заказу.</w:t>
      </w:r>
    </w:p>
    <w:p w:rsidR="000237AD" w:rsidRPr="00FC5D4A" w:rsidRDefault="000237AD" w:rsidP="00324020">
      <w:pPr>
        <w:jc w:val="both"/>
        <w:rPr>
          <w:i/>
          <w:sz w:val="28"/>
          <w:szCs w:val="28"/>
          <w:lang w:val="ru-RU"/>
        </w:rPr>
      </w:pPr>
      <w:r w:rsidRPr="00FC5D4A">
        <w:rPr>
          <w:i/>
          <w:sz w:val="28"/>
          <w:szCs w:val="28"/>
          <w:lang w:val="ru-RU"/>
        </w:rPr>
        <w:t>— Ну что ж, я сам часто работаю по заказу, — ответил Чайковский. — И это очень неплохо, иногда результат бывает даже лучше, чем когда работаешь по своему желанию. А вспомните великого Моцарта. Он часто писал музыку по заказу. Или таких художников, как Микеланджело, Рафаэль... Они тоже писали по заказу.</w:t>
      </w:r>
    </w:p>
    <w:p w:rsidR="000237AD" w:rsidRPr="00FC5D4A" w:rsidRDefault="000237AD" w:rsidP="00324020">
      <w:pPr>
        <w:jc w:val="both"/>
        <w:rPr>
          <w:i/>
          <w:sz w:val="28"/>
          <w:szCs w:val="28"/>
          <w:lang w:val="ru-RU"/>
        </w:rPr>
      </w:pPr>
      <w:r w:rsidRPr="00FC5D4A">
        <w:rPr>
          <w:i/>
          <w:sz w:val="28"/>
          <w:szCs w:val="28"/>
          <w:lang w:val="ru-RU"/>
        </w:rPr>
        <w:lastRenderedPageBreak/>
        <w:t>Мы попрощались. Чайковский ушёл. Я пошёл домой. Я шёл и думал о том, что сказал мне Чайковский. Слова Петра Ильича помогли мне найти свой путь в жизни.</w:t>
      </w:r>
    </w:p>
    <w:tbl>
      <w:tblPr>
        <w:tblStyle w:val="a7"/>
        <w:tblW w:w="0" w:type="auto"/>
        <w:tblLook w:val="04A0"/>
      </w:tblPr>
      <w:tblGrid>
        <w:gridCol w:w="2943"/>
        <w:gridCol w:w="3261"/>
        <w:gridCol w:w="3367"/>
      </w:tblGrid>
      <w:tr w:rsidR="00F30F40" w:rsidRPr="00FC5D4A" w:rsidTr="00F30F40">
        <w:tc>
          <w:tcPr>
            <w:tcW w:w="2943" w:type="dxa"/>
          </w:tcPr>
          <w:p w:rsidR="00F30F40" w:rsidRPr="00AA6762" w:rsidRDefault="00F30F40" w:rsidP="007A3E7E">
            <w:pPr>
              <w:spacing w:line="276" w:lineRule="auto"/>
              <w:rPr>
                <w:sz w:val="28"/>
                <w:szCs w:val="28"/>
                <w:lang w:val="ru-RU"/>
              </w:rPr>
            </w:pPr>
          </w:p>
        </w:tc>
        <w:tc>
          <w:tcPr>
            <w:tcW w:w="3261" w:type="dxa"/>
          </w:tcPr>
          <w:p w:rsidR="00F30F40" w:rsidRPr="00FC5D4A" w:rsidRDefault="00F30F40" w:rsidP="007A3E7E">
            <w:pPr>
              <w:spacing w:line="276" w:lineRule="auto"/>
              <w:rPr>
                <w:sz w:val="28"/>
                <w:szCs w:val="28"/>
                <w:lang w:val="ru-RU"/>
              </w:rPr>
            </w:pPr>
            <w:r w:rsidRPr="00FC5D4A">
              <w:rPr>
                <w:sz w:val="28"/>
                <w:szCs w:val="28"/>
              </w:rPr>
              <w:t>Текст</w:t>
            </w:r>
            <w:r w:rsidRPr="00FC5D4A">
              <w:rPr>
                <w:sz w:val="28"/>
                <w:szCs w:val="28"/>
                <w:lang w:val="ru-RU"/>
              </w:rPr>
              <w:t xml:space="preserve"> </w:t>
            </w:r>
            <w:r w:rsidRPr="00FC5D4A">
              <w:rPr>
                <w:sz w:val="28"/>
                <w:szCs w:val="28"/>
              </w:rPr>
              <w:t>№</w:t>
            </w:r>
            <w:r w:rsidRPr="00FC5D4A">
              <w:rPr>
                <w:sz w:val="28"/>
                <w:szCs w:val="28"/>
                <w:lang w:val="ru-RU"/>
              </w:rPr>
              <w:t>1 (Байкал)</w:t>
            </w:r>
          </w:p>
        </w:tc>
        <w:tc>
          <w:tcPr>
            <w:tcW w:w="3367" w:type="dxa"/>
          </w:tcPr>
          <w:p w:rsidR="00F30F40" w:rsidRPr="00FC5D4A" w:rsidRDefault="00F30F40" w:rsidP="007A3E7E">
            <w:pPr>
              <w:spacing w:line="276" w:lineRule="auto"/>
              <w:rPr>
                <w:sz w:val="28"/>
                <w:szCs w:val="28"/>
              </w:rPr>
            </w:pPr>
            <w:r w:rsidRPr="00FC5D4A">
              <w:rPr>
                <w:sz w:val="28"/>
                <w:szCs w:val="28"/>
              </w:rPr>
              <w:t>Текст</w:t>
            </w:r>
            <w:r w:rsidRPr="00FC5D4A">
              <w:rPr>
                <w:sz w:val="28"/>
                <w:szCs w:val="28"/>
                <w:lang w:val="ru-RU"/>
              </w:rPr>
              <w:t xml:space="preserve"> </w:t>
            </w:r>
            <w:r w:rsidRPr="00FC5D4A">
              <w:rPr>
                <w:sz w:val="28"/>
                <w:szCs w:val="28"/>
              </w:rPr>
              <w:t>№</w:t>
            </w:r>
            <w:r w:rsidRPr="00FC5D4A">
              <w:rPr>
                <w:sz w:val="28"/>
                <w:szCs w:val="28"/>
                <w:lang w:val="ru-RU"/>
              </w:rPr>
              <w:t>2 (Чайковский)</w:t>
            </w:r>
          </w:p>
        </w:tc>
      </w:tr>
      <w:tr w:rsidR="00F30F40" w:rsidRPr="00FC5D4A" w:rsidTr="00F30F40">
        <w:tc>
          <w:tcPr>
            <w:tcW w:w="2943" w:type="dxa"/>
          </w:tcPr>
          <w:p w:rsidR="00F30F40" w:rsidRPr="00FC5D4A" w:rsidRDefault="00F30F40" w:rsidP="007A3E7E">
            <w:pPr>
              <w:spacing w:line="276" w:lineRule="auto"/>
              <w:rPr>
                <w:sz w:val="28"/>
                <w:szCs w:val="28"/>
              </w:rPr>
            </w:pPr>
            <w:r w:rsidRPr="00FC5D4A">
              <w:rPr>
                <w:sz w:val="28"/>
                <w:szCs w:val="28"/>
                <w:lang w:val="ru-RU"/>
              </w:rPr>
              <w:t>Источник</w:t>
            </w:r>
          </w:p>
        </w:tc>
        <w:tc>
          <w:tcPr>
            <w:tcW w:w="3261" w:type="dxa"/>
          </w:tcPr>
          <w:p w:rsidR="00F30F40" w:rsidRPr="00FC5D4A" w:rsidRDefault="00F30F40" w:rsidP="007A3E7E">
            <w:pPr>
              <w:spacing w:line="276" w:lineRule="auto"/>
              <w:rPr>
                <w:sz w:val="28"/>
                <w:szCs w:val="28"/>
                <w:lang w:val="ru-RU"/>
              </w:rPr>
            </w:pPr>
            <w:r w:rsidRPr="00FC5D4A">
              <w:rPr>
                <w:sz w:val="28"/>
                <w:szCs w:val="28"/>
                <w:lang w:val="ru-RU"/>
              </w:rPr>
              <w:t>Типовой тест по русскому языку как иностранному. Первый сертификационный уровень. Общее владение. Второй вариант.</w:t>
            </w:r>
          </w:p>
        </w:tc>
        <w:tc>
          <w:tcPr>
            <w:tcW w:w="3367" w:type="dxa"/>
          </w:tcPr>
          <w:p w:rsidR="00F30F40" w:rsidRPr="00FC5D4A" w:rsidRDefault="00F30F40" w:rsidP="007A3E7E">
            <w:pPr>
              <w:spacing w:line="276" w:lineRule="auto"/>
              <w:rPr>
                <w:sz w:val="28"/>
                <w:szCs w:val="28"/>
              </w:rPr>
            </w:pPr>
            <w:r w:rsidRPr="00FC5D4A">
              <w:rPr>
                <w:sz w:val="28"/>
                <w:szCs w:val="28"/>
                <w:lang w:val="ru-RU"/>
              </w:rPr>
              <w:t>Типовой тест по русскому языку как иностранному. Первый сертификационный уровень. Общее владение. Второй вариант.</w:t>
            </w:r>
          </w:p>
          <w:p w:rsidR="00F30F40" w:rsidRPr="00FC5D4A" w:rsidRDefault="00F30F40" w:rsidP="007A3E7E">
            <w:pPr>
              <w:spacing w:line="276" w:lineRule="auto"/>
              <w:rPr>
                <w:sz w:val="28"/>
                <w:szCs w:val="28"/>
              </w:rPr>
            </w:pPr>
          </w:p>
        </w:tc>
      </w:tr>
      <w:tr w:rsidR="00F30F40" w:rsidRPr="00FC5D4A" w:rsidTr="00F30F40">
        <w:tc>
          <w:tcPr>
            <w:tcW w:w="2943" w:type="dxa"/>
          </w:tcPr>
          <w:p w:rsidR="00F30F40" w:rsidRPr="00FC5D4A" w:rsidRDefault="00F30F40" w:rsidP="007A3E7E">
            <w:pPr>
              <w:spacing w:line="276" w:lineRule="auto"/>
              <w:rPr>
                <w:sz w:val="28"/>
                <w:szCs w:val="28"/>
                <w:lang w:val="ru-RU"/>
              </w:rPr>
            </w:pPr>
            <w:r w:rsidRPr="00FC5D4A">
              <w:rPr>
                <w:sz w:val="28"/>
                <w:szCs w:val="28"/>
                <w:lang w:val="ru-RU"/>
              </w:rPr>
              <w:t>Раздел теста</w:t>
            </w:r>
          </w:p>
        </w:tc>
        <w:tc>
          <w:tcPr>
            <w:tcW w:w="3261" w:type="dxa"/>
          </w:tcPr>
          <w:p w:rsidR="00F30F40" w:rsidRPr="00FC5D4A" w:rsidRDefault="00F30F40" w:rsidP="007A3E7E">
            <w:pPr>
              <w:spacing w:line="276" w:lineRule="auto"/>
              <w:rPr>
                <w:sz w:val="28"/>
                <w:szCs w:val="28"/>
                <w:lang w:val="ru-RU"/>
              </w:rPr>
            </w:pPr>
            <w:r w:rsidRPr="00FC5D4A">
              <w:rPr>
                <w:sz w:val="28"/>
                <w:szCs w:val="28"/>
                <w:lang w:val="ru-RU"/>
              </w:rPr>
              <w:t>Чтение</w:t>
            </w:r>
          </w:p>
        </w:tc>
        <w:tc>
          <w:tcPr>
            <w:tcW w:w="3367" w:type="dxa"/>
          </w:tcPr>
          <w:p w:rsidR="00F30F40" w:rsidRPr="00FC5D4A" w:rsidRDefault="00F30F40" w:rsidP="007A3E7E">
            <w:pPr>
              <w:spacing w:line="276" w:lineRule="auto"/>
              <w:rPr>
                <w:sz w:val="28"/>
                <w:szCs w:val="28"/>
                <w:lang w:val="ru-RU"/>
              </w:rPr>
            </w:pPr>
            <w:r w:rsidRPr="00FC5D4A">
              <w:rPr>
                <w:sz w:val="28"/>
                <w:szCs w:val="28"/>
                <w:lang w:val="ru-RU"/>
              </w:rPr>
              <w:t>Говорение</w:t>
            </w:r>
          </w:p>
        </w:tc>
      </w:tr>
      <w:tr w:rsidR="00F30F40" w:rsidRPr="00FC5D4A" w:rsidTr="00F30F40">
        <w:tc>
          <w:tcPr>
            <w:tcW w:w="2943" w:type="dxa"/>
          </w:tcPr>
          <w:p w:rsidR="00F30F40" w:rsidRPr="00FC5D4A" w:rsidRDefault="00F30F40" w:rsidP="007A3E7E">
            <w:pPr>
              <w:spacing w:line="276" w:lineRule="auto"/>
              <w:rPr>
                <w:sz w:val="28"/>
                <w:szCs w:val="28"/>
              </w:rPr>
            </w:pPr>
            <w:r w:rsidRPr="00FC5D4A">
              <w:rPr>
                <w:sz w:val="28"/>
                <w:szCs w:val="28"/>
                <w:lang w:val="ru-RU"/>
              </w:rPr>
              <w:t>Уровень, заявленный в пособии</w:t>
            </w:r>
          </w:p>
        </w:tc>
        <w:tc>
          <w:tcPr>
            <w:tcW w:w="3261" w:type="dxa"/>
          </w:tcPr>
          <w:p w:rsidR="00F30F40" w:rsidRPr="00FC5D4A" w:rsidRDefault="00F30F40" w:rsidP="007A3E7E">
            <w:pPr>
              <w:spacing w:line="276" w:lineRule="auto"/>
              <w:rPr>
                <w:sz w:val="28"/>
                <w:szCs w:val="28"/>
                <w:lang w:val="ru-RU"/>
              </w:rPr>
            </w:pPr>
            <w:r w:rsidRPr="00FC5D4A">
              <w:rPr>
                <w:sz w:val="28"/>
                <w:szCs w:val="28"/>
                <w:lang w:val="ru-RU"/>
              </w:rPr>
              <w:t>3</w:t>
            </w:r>
          </w:p>
        </w:tc>
        <w:tc>
          <w:tcPr>
            <w:tcW w:w="3367" w:type="dxa"/>
          </w:tcPr>
          <w:p w:rsidR="00F30F40" w:rsidRPr="00FC5D4A" w:rsidRDefault="00F30F40" w:rsidP="007A3E7E">
            <w:pPr>
              <w:spacing w:line="276" w:lineRule="auto"/>
              <w:rPr>
                <w:sz w:val="28"/>
                <w:szCs w:val="28"/>
                <w:lang w:val="ru-RU"/>
              </w:rPr>
            </w:pPr>
            <w:r w:rsidRPr="00FC5D4A">
              <w:rPr>
                <w:sz w:val="28"/>
                <w:szCs w:val="28"/>
                <w:lang w:val="ru-RU"/>
              </w:rPr>
              <w:t>3</w:t>
            </w:r>
          </w:p>
        </w:tc>
      </w:tr>
      <w:tr w:rsidR="00F30F40" w:rsidRPr="00FC5D4A" w:rsidTr="00F30F40">
        <w:tc>
          <w:tcPr>
            <w:tcW w:w="2943" w:type="dxa"/>
          </w:tcPr>
          <w:p w:rsidR="00F30F40" w:rsidRPr="00FC5D4A" w:rsidRDefault="00F30F40" w:rsidP="007A3E7E">
            <w:pPr>
              <w:spacing w:line="276" w:lineRule="auto"/>
              <w:rPr>
                <w:sz w:val="28"/>
                <w:szCs w:val="28"/>
              </w:rPr>
            </w:pPr>
            <w:r w:rsidRPr="00FC5D4A">
              <w:rPr>
                <w:sz w:val="28"/>
                <w:szCs w:val="28"/>
                <w:lang w:val="ru-RU"/>
              </w:rPr>
              <w:t>Предсказанный уровень</w:t>
            </w:r>
          </w:p>
        </w:tc>
        <w:tc>
          <w:tcPr>
            <w:tcW w:w="3261" w:type="dxa"/>
          </w:tcPr>
          <w:p w:rsidR="00F30F40" w:rsidRPr="00FC5D4A" w:rsidRDefault="00F30F40" w:rsidP="007A3E7E">
            <w:pPr>
              <w:spacing w:line="276" w:lineRule="auto"/>
              <w:rPr>
                <w:sz w:val="28"/>
                <w:szCs w:val="28"/>
                <w:lang w:val="ru-RU"/>
              </w:rPr>
            </w:pPr>
            <w:r w:rsidRPr="00FC5D4A">
              <w:rPr>
                <w:sz w:val="28"/>
                <w:szCs w:val="28"/>
                <w:lang w:val="ru-RU"/>
              </w:rPr>
              <w:t>2.8</w:t>
            </w:r>
          </w:p>
        </w:tc>
        <w:tc>
          <w:tcPr>
            <w:tcW w:w="3367" w:type="dxa"/>
          </w:tcPr>
          <w:p w:rsidR="00F30F40" w:rsidRPr="00FC5D4A" w:rsidRDefault="00F30F40" w:rsidP="007A3E7E">
            <w:pPr>
              <w:spacing w:line="276" w:lineRule="auto"/>
              <w:rPr>
                <w:sz w:val="28"/>
                <w:szCs w:val="28"/>
                <w:lang w:val="ru-RU"/>
              </w:rPr>
            </w:pPr>
            <w:r w:rsidRPr="00FC5D4A">
              <w:rPr>
                <w:sz w:val="28"/>
                <w:szCs w:val="28"/>
                <w:lang w:val="ru-RU"/>
              </w:rPr>
              <w:t>2.6</w:t>
            </w:r>
          </w:p>
        </w:tc>
      </w:tr>
      <w:tr w:rsidR="00F30F40" w:rsidRPr="00FC5D4A" w:rsidTr="00F30F40">
        <w:tc>
          <w:tcPr>
            <w:tcW w:w="2943" w:type="dxa"/>
          </w:tcPr>
          <w:p w:rsidR="00F30F40" w:rsidRPr="00FC5D4A" w:rsidRDefault="00F30F40" w:rsidP="007A3E7E">
            <w:pPr>
              <w:spacing w:line="276" w:lineRule="auto"/>
              <w:rPr>
                <w:sz w:val="28"/>
                <w:szCs w:val="28"/>
              </w:rPr>
            </w:pPr>
            <w:r w:rsidRPr="00FC5D4A">
              <w:rPr>
                <w:sz w:val="28"/>
                <w:szCs w:val="28"/>
                <w:lang w:val="ru-RU"/>
              </w:rPr>
              <w:t>Слов в тексте</w:t>
            </w:r>
          </w:p>
        </w:tc>
        <w:tc>
          <w:tcPr>
            <w:tcW w:w="3261" w:type="dxa"/>
          </w:tcPr>
          <w:p w:rsidR="00F30F40" w:rsidRPr="00FC5D4A" w:rsidRDefault="00F30F40" w:rsidP="007A3E7E">
            <w:pPr>
              <w:spacing w:line="276" w:lineRule="auto"/>
              <w:rPr>
                <w:sz w:val="28"/>
                <w:szCs w:val="28"/>
              </w:rPr>
            </w:pPr>
            <w:r w:rsidRPr="00FC5D4A">
              <w:rPr>
                <w:sz w:val="28"/>
                <w:szCs w:val="28"/>
                <w:lang w:val="ru-RU"/>
              </w:rPr>
              <w:t>279</w:t>
            </w:r>
          </w:p>
        </w:tc>
        <w:tc>
          <w:tcPr>
            <w:tcW w:w="3367" w:type="dxa"/>
          </w:tcPr>
          <w:p w:rsidR="00F30F40" w:rsidRPr="00FC5D4A" w:rsidRDefault="00F30F40" w:rsidP="007A3E7E">
            <w:pPr>
              <w:spacing w:line="276" w:lineRule="auto"/>
              <w:rPr>
                <w:sz w:val="28"/>
                <w:szCs w:val="28"/>
              </w:rPr>
            </w:pPr>
            <w:r w:rsidRPr="00FC5D4A">
              <w:rPr>
                <w:sz w:val="28"/>
                <w:szCs w:val="28"/>
                <w:lang w:val="ru-RU"/>
              </w:rPr>
              <w:t>615</w:t>
            </w:r>
          </w:p>
        </w:tc>
      </w:tr>
      <w:tr w:rsidR="00F30F40" w:rsidRPr="00FC5D4A" w:rsidTr="00F30F40">
        <w:tc>
          <w:tcPr>
            <w:tcW w:w="2943" w:type="dxa"/>
          </w:tcPr>
          <w:p w:rsidR="00F30F40" w:rsidRPr="00FC5D4A" w:rsidRDefault="00F30F40" w:rsidP="007A3E7E">
            <w:pPr>
              <w:spacing w:line="276" w:lineRule="auto"/>
              <w:rPr>
                <w:sz w:val="28"/>
                <w:szCs w:val="28"/>
              </w:rPr>
            </w:pPr>
            <w:r w:rsidRPr="00FC5D4A">
              <w:rPr>
                <w:sz w:val="28"/>
                <w:szCs w:val="28"/>
                <w:lang w:val="ru-RU"/>
              </w:rPr>
              <w:t>Предложений в тексте</w:t>
            </w:r>
          </w:p>
        </w:tc>
        <w:tc>
          <w:tcPr>
            <w:tcW w:w="3261" w:type="dxa"/>
          </w:tcPr>
          <w:p w:rsidR="00F30F40" w:rsidRPr="00FC5D4A" w:rsidRDefault="00F30F40" w:rsidP="007A3E7E">
            <w:pPr>
              <w:spacing w:line="276" w:lineRule="auto"/>
              <w:rPr>
                <w:sz w:val="28"/>
                <w:szCs w:val="28"/>
                <w:lang w:val="ru-RU"/>
              </w:rPr>
            </w:pPr>
            <w:r w:rsidRPr="00FC5D4A">
              <w:rPr>
                <w:sz w:val="28"/>
                <w:szCs w:val="28"/>
                <w:lang w:val="ru-RU"/>
              </w:rPr>
              <w:t>27</w:t>
            </w:r>
          </w:p>
        </w:tc>
        <w:tc>
          <w:tcPr>
            <w:tcW w:w="3367" w:type="dxa"/>
          </w:tcPr>
          <w:p w:rsidR="00F30F40" w:rsidRPr="00FC5D4A" w:rsidRDefault="00F30F40" w:rsidP="007A3E7E">
            <w:pPr>
              <w:spacing w:line="276" w:lineRule="auto"/>
              <w:rPr>
                <w:sz w:val="28"/>
                <w:szCs w:val="28"/>
              </w:rPr>
            </w:pPr>
            <w:r w:rsidRPr="00FC5D4A">
              <w:rPr>
                <w:sz w:val="28"/>
                <w:szCs w:val="28"/>
                <w:lang w:val="ru-RU"/>
              </w:rPr>
              <w:t>55</w:t>
            </w:r>
          </w:p>
        </w:tc>
      </w:tr>
      <w:tr w:rsidR="00F30F40" w:rsidRPr="00FC5D4A" w:rsidTr="00F30F40">
        <w:tc>
          <w:tcPr>
            <w:tcW w:w="2943" w:type="dxa"/>
          </w:tcPr>
          <w:p w:rsidR="00F30F40" w:rsidRPr="00FC5D4A" w:rsidRDefault="00F30F40" w:rsidP="007A3E7E">
            <w:pPr>
              <w:spacing w:line="276" w:lineRule="auto"/>
              <w:rPr>
                <w:sz w:val="28"/>
                <w:szCs w:val="28"/>
              </w:rPr>
            </w:pPr>
            <w:r w:rsidRPr="00FC5D4A">
              <w:rPr>
                <w:sz w:val="28"/>
                <w:szCs w:val="28"/>
                <w:lang w:val="ru-RU"/>
              </w:rPr>
              <w:t>Средняя длина предложения</w:t>
            </w:r>
          </w:p>
        </w:tc>
        <w:tc>
          <w:tcPr>
            <w:tcW w:w="3261" w:type="dxa"/>
          </w:tcPr>
          <w:p w:rsidR="00F30F40" w:rsidRPr="00FC5D4A" w:rsidRDefault="00F30F40" w:rsidP="007A3E7E">
            <w:pPr>
              <w:spacing w:line="276" w:lineRule="auto"/>
              <w:rPr>
                <w:sz w:val="28"/>
                <w:szCs w:val="28"/>
                <w:lang w:val="ru-RU"/>
              </w:rPr>
            </w:pPr>
            <w:r w:rsidRPr="00FC5D4A">
              <w:rPr>
                <w:sz w:val="28"/>
                <w:szCs w:val="28"/>
                <w:lang w:val="ru-RU"/>
              </w:rPr>
              <w:t>10.3</w:t>
            </w:r>
          </w:p>
        </w:tc>
        <w:tc>
          <w:tcPr>
            <w:tcW w:w="3367" w:type="dxa"/>
          </w:tcPr>
          <w:p w:rsidR="00F30F40" w:rsidRPr="00FC5D4A" w:rsidRDefault="00F30F40" w:rsidP="007A3E7E">
            <w:pPr>
              <w:spacing w:line="276" w:lineRule="auto"/>
              <w:rPr>
                <w:sz w:val="28"/>
                <w:szCs w:val="28"/>
              </w:rPr>
            </w:pPr>
            <w:r w:rsidRPr="00FC5D4A">
              <w:rPr>
                <w:sz w:val="28"/>
                <w:szCs w:val="28"/>
                <w:lang w:val="ru-RU"/>
              </w:rPr>
              <w:t>11.8</w:t>
            </w:r>
          </w:p>
        </w:tc>
      </w:tr>
      <w:tr w:rsidR="00F30F40" w:rsidRPr="00AD6250" w:rsidTr="00DC0BF5">
        <w:tc>
          <w:tcPr>
            <w:tcW w:w="9571" w:type="dxa"/>
            <w:gridSpan w:val="3"/>
          </w:tcPr>
          <w:p w:rsidR="00F30F40" w:rsidRPr="00FC5D4A" w:rsidRDefault="00F30F40" w:rsidP="007A3E7E">
            <w:pPr>
              <w:spacing w:line="276" w:lineRule="auto"/>
              <w:rPr>
                <w:sz w:val="28"/>
                <w:szCs w:val="28"/>
                <w:lang w:val="ru-RU"/>
              </w:rPr>
            </w:pPr>
            <w:r w:rsidRPr="00FC5D4A">
              <w:rPr>
                <w:sz w:val="28"/>
                <w:szCs w:val="28"/>
                <w:lang w:val="ru-RU"/>
              </w:rPr>
              <w:t>Процент слов, не входящих в лексические минимумы (т.е. потенциально незнакомых):</w:t>
            </w:r>
          </w:p>
        </w:tc>
      </w:tr>
      <w:tr w:rsidR="00F30F40" w:rsidRPr="00FC5D4A" w:rsidTr="00F30F40">
        <w:tc>
          <w:tcPr>
            <w:tcW w:w="2943" w:type="dxa"/>
          </w:tcPr>
          <w:p w:rsidR="00F30F40" w:rsidRPr="00FC5D4A" w:rsidRDefault="00F30F40" w:rsidP="007A3E7E">
            <w:pPr>
              <w:spacing w:line="276" w:lineRule="auto"/>
              <w:rPr>
                <w:sz w:val="28"/>
                <w:szCs w:val="28"/>
                <w:lang w:val="ru-RU"/>
              </w:rPr>
            </w:pPr>
            <w:r w:rsidRPr="00FC5D4A">
              <w:rPr>
                <w:sz w:val="28"/>
                <w:szCs w:val="28"/>
              </w:rPr>
              <w:t>A</w:t>
            </w:r>
            <w:r w:rsidRPr="00FC5D4A">
              <w:rPr>
                <w:sz w:val="28"/>
                <w:szCs w:val="28"/>
                <w:lang w:val="ru-RU"/>
              </w:rPr>
              <w:t>1</w:t>
            </w:r>
          </w:p>
        </w:tc>
        <w:tc>
          <w:tcPr>
            <w:tcW w:w="3261" w:type="dxa"/>
          </w:tcPr>
          <w:p w:rsidR="00F30F40" w:rsidRPr="00FC5D4A" w:rsidRDefault="00F30F40" w:rsidP="007A3E7E">
            <w:pPr>
              <w:spacing w:line="276" w:lineRule="auto"/>
              <w:rPr>
                <w:sz w:val="28"/>
                <w:szCs w:val="28"/>
                <w:lang w:val="ru-RU"/>
              </w:rPr>
            </w:pPr>
            <w:r w:rsidRPr="00FC5D4A">
              <w:rPr>
                <w:sz w:val="28"/>
                <w:szCs w:val="28"/>
                <w:lang w:val="ru-RU"/>
              </w:rPr>
              <w:t>0.492</w:t>
            </w:r>
          </w:p>
        </w:tc>
        <w:tc>
          <w:tcPr>
            <w:tcW w:w="3367" w:type="dxa"/>
          </w:tcPr>
          <w:p w:rsidR="00F30F40" w:rsidRPr="00FC5D4A" w:rsidRDefault="00F30F40" w:rsidP="007A3E7E">
            <w:pPr>
              <w:spacing w:line="276" w:lineRule="auto"/>
              <w:rPr>
                <w:sz w:val="28"/>
                <w:szCs w:val="28"/>
                <w:lang w:val="ru-RU"/>
              </w:rPr>
            </w:pPr>
            <w:r w:rsidRPr="00FC5D4A">
              <w:rPr>
                <w:sz w:val="28"/>
                <w:szCs w:val="28"/>
                <w:lang w:val="ru-RU"/>
              </w:rPr>
              <w:t>0.321</w:t>
            </w:r>
          </w:p>
        </w:tc>
      </w:tr>
      <w:tr w:rsidR="00F30F40" w:rsidRPr="00FC5D4A" w:rsidTr="00F30F40">
        <w:tc>
          <w:tcPr>
            <w:tcW w:w="2943" w:type="dxa"/>
          </w:tcPr>
          <w:p w:rsidR="00F30F40" w:rsidRPr="00FC5D4A" w:rsidRDefault="00F30F40" w:rsidP="007A3E7E">
            <w:pPr>
              <w:spacing w:line="276" w:lineRule="auto"/>
              <w:rPr>
                <w:sz w:val="28"/>
                <w:szCs w:val="28"/>
                <w:lang w:val="ru-RU"/>
              </w:rPr>
            </w:pPr>
            <w:r w:rsidRPr="00FC5D4A">
              <w:rPr>
                <w:sz w:val="28"/>
                <w:szCs w:val="28"/>
              </w:rPr>
              <w:t>A</w:t>
            </w:r>
            <w:r w:rsidRPr="00FC5D4A">
              <w:rPr>
                <w:sz w:val="28"/>
                <w:szCs w:val="28"/>
                <w:lang w:val="ru-RU"/>
              </w:rPr>
              <w:t>2</w:t>
            </w:r>
          </w:p>
        </w:tc>
        <w:tc>
          <w:tcPr>
            <w:tcW w:w="3261" w:type="dxa"/>
          </w:tcPr>
          <w:p w:rsidR="00F30F40" w:rsidRPr="00FC5D4A" w:rsidRDefault="00F30F40" w:rsidP="007A3E7E">
            <w:pPr>
              <w:spacing w:line="276" w:lineRule="auto"/>
              <w:rPr>
                <w:sz w:val="28"/>
                <w:szCs w:val="28"/>
                <w:lang w:val="ru-RU"/>
              </w:rPr>
            </w:pPr>
            <w:r w:rsidRPr="00FC5D4A">
              <w:rPr>
                <w:sz w:val="28"/>
                <w:szCs w:val="28"/>
                <w:lang w:val="ru-RU"/>
              </w:rPr>
              <w:t>0.291</w:t>
            </w:r>
          </w:p>
        </w:tc>
        <w:tc>
          <w:tcPr>
            <w:tcW w:w="3367" w:type="dxa"/>
          </w:tcPr>
          <w:p w:rsidR="00F30F40" w:rsidRPr="00FC5D4A" w:rsidRDefault="00F30F40" w:rsidP="007A3E7E">
            <w:pPr>
              <w:spacing w:line="276" w:lineRule="auto"/>
              <w:rPr>
                <w:sz w:val="28"/>
                <w:szCs w:val="28"/>
                <w:lang w:val="ru-RU"/>
              </w:rPr>
            </w:pPr>
            <w:r w:rsidRPr="00FC5D4A">
              <w:rPr>
                <w:sz w:val="28"/>
                <w:szCs w:val="28"/>
                <w:lang w:val="ru-RU"/>
              </w:rPr>
              <w:t>0.193</w:t>
            </w:r>
          </w:p>
        </w:tc>
      </w:tr>
      <w:tr w:rsidR="00F30F40" w:rsidRPr="00FC5D4A" w:rsidTr="00F30F40">
        <w:tc>
          <w:tcPr>
            <w:tcW w:w="2943" w:type="dxa"/>
          </w:tcPr>
          <w:p w:rsidR="00F30F40" w:rsidRPr="00FC5D4A" w:rsidRDefault="00F30F40" w:rsidP="007A3E7E">
            <w:pPr>
              <w:spacing w:line="276" w:lineRule="auto"/>
              <w:rPr>
                <w:sz w:val="28"/>
                <w:szCs w:val="28"/>
                <w:lang w:val="ru-RU"/>
              </w:rPr>
            </w:pPr>
            <w:r w:rsidRPr="00FC5D4A">
              <w:rPr>
                <w:sz w:val="28"/>
                <w:szCs w:val="28"/>
              </w:rPr>
              <w:t>B</w:t>
            </w:r>
            <w:r w:rsidRPr="00FC5D4A">
              <w:rPr>
                <w:sz w:val="28"/>
                <w:szCs w:val="28"/>
                <w:lang w:val="ru-RU"/>
              </w:rPr>
              <w:t>1</w:t>
            </w:r>
          </w:p>
        </w:tc>
        <w:tc>
          <w:tcPr>
            <w:tcW w:w="3261" w:type="dxa"/>
          </w:tcPr>
          <w:p w:rsidR="00F30F40" w:rsidRPr="00FC5D4A" w:rsidRDefault="00F30F40" w:rsidP="007A3E7E">
            <w:pPr>
              <w:spacing w:line="276" w:lineRule="auto"/>
              <w:rPr>
                <w:sz w:val="28"/>
                <w:szCs w:val="28"/>
                <w:lang w:val="ru-RU"/>
              </w:rPr>
            </w:pPr>
            <w:r w:rsidRPr="00FC5D4A">
              <w:rPr>
                <w:sz w:val="28"/>
                <w:szCs w:val="28"/>
                <w:lang w:val="ru-RU"/>
              </w:rPr>
              <w:t>0.177</w:t>
            </w:r>
          </w:p>
        </w:tc>
        <w:tc>
          <w:tcPr>
            <w:tcW w:w="3367" w:type="dxa"/>
          </w:tcPr>
          <w:p w:rsidR="00F30F40" w:rsidRPr="00FC5D4A" w:rsidRDefault="00F30F40" w:rsidP="007A3E7E">
            <w:pPr>
              <w:spacing w:line="276" w:lineRule="auto"/>
              <w:rPr>
                <w:sz w:val="28"/>
                <w:szCs w:val="28"/>
                <w:lang w:val="ru-RU"/>
              </w:rPr>
            </w:pPr>
            <w:r w:rsidRPr="00FC5D4A">
              <w:rPr>
                <w:sz w:val="28"/>
                <w:szCs w:val="28"/>
                <w:lang w:val="ru-RU"/>
              </w:rPr>
              <w:t>0.107</w:t>
            </w:r>
          </w:p>
        </w:tc>
      </w:tr>
      <w:tr w:rsidR="00F30F40" w:rsidRPr="00FC5D4A" w:rsidTr="00F30F40">
        <w:tc>
          <w:tcPr>
            <w:tcW w:w="2943" w:type="dxa"/>
          </w:tcPr>
          <w:p w:rsidR="00F30F40" w:rsidRPr="00FC5D4A" w:rsidRDefault="00F30F40" w:rsidP="007A3E7E">
            <w:pPr>
              <w:spacing w:line="276" w:lineRule="auto"/>
              <w:rPr>
                <w:sz w:val="28"/>
                <w:szCs w:val="28"/>
                <w:lang w:val="ru-RU"/>
              </w:rPr>
            </w:pPr>
            <w:r w:rsidRPr="00FC5D4A">
              <w:rPr>
                <w:sz w:val="28"/>
                <w:szCs w:val="28"/>
              </w:rPr>
              <w:t>B</w:t>
            </w:r>
            <w:r w:rsidRPr="00FC5D4A">
              <w:rPr>
                <w:sz w:val="28"/>
                <w:szCs w:val="28"/>
                <w:lang w:val="ru-RU"/>
              </w:rPr>
              <w:t>2</w:t>
            </w:r>
          </w:p>
        </w:tc>
        <w:tc>
          <w:tcPr>
            <w:tcW w:w="3261" w:type="dxa"/>
          </w:tcPr>
          <w:p w:rsidR="00F30F40" w:rsidRPr="00FC5D4A" w:rsidRDefault="00F30F40" w:rsidP="007A3E7E">
            <w:pPr>
              <w:spacing w:line="276" w:lineRule="auto"/>
              <w:rPr>
                <w:sz w:val="28"/>
                <w:szCs w:val="28"/>
                <w:lang w:val="ru-RU"/>
              </w:rPr>
            </w:pPr>
            <w:r w:rsidRPr="00FC5D4A">
              <w:rPr>
                <w:sz w:val="28"/>
                <w:szCs w:val="28"/>
                <w:lang w:val="ru-RU"/>
              </w:rPr>
              <w:t>0.102</w:t>
            </w:r>
          </w:p>
        </w:tc>
        <w:tc>
          <w:tcPr>
            <w:tcW w:w="3367" w:type="dxa"/>
          </w:tcPr>
          <w:p w:rsidR="00F30F40" w:rsidRPr="00FC5D4A" w:rsidRDefault="00F30F40" w:rsidP="007A3E7E">
            <w:pPr>
              <w:spacing w:line="276" w:lineRule="auto"/>
              <w:rPr>
                <w:sz w:val="28"/>
                <w:szCs w:val="28"/>
                <w:lang w:val="ru-RU"/>
              </w:rPr>
            </w:pPr>
            <w:r w:rsidRPr="00FC5D4A">
              <w:rPr>
                <w:sz w:val="28"/>
                <w:szCs w:val="28"/>
                <w:lang w:val="ru-RU"/>
              </w:rPr>
              <w:t>0.088</w:t>
            </w:r>
          </w:p>
        </w:tc>
      </w:tr>
    </w:tbl>
    <w:p w:rsidR="00D41DCD" w:rsidRDefault="00D41DCD" w:rsidP="007A3E7E">
      <w:pPr>
        <w:ind w:firstLine="709"/>
        <w:rPr>
          <w:sz w:val="28"/>
          <w:szCs w:val="28"/>
        </w:rPr>
      </w:pPr>
    </w:p>
    <w:p w:rsidR="00F30F40" w:rsidRDefault="00F30F40" w:rsidP="00D41DCD">
      <w:pPr>
        <w:ind w:firstLine="709"/>
        <w:jc w:val="both"/>
        <w:rPr>
          <w:sz w:val="28"/>
          <w:szCs w:val="28"/>
          <w:lang w:val="ru-RU"/>
        </w:rPr>
      </w:pPr>
      <w:r w:rsidRPr="00FC5D4A">
        <w:rPr>
          <w:sz w:val="28"/>
          <w:szCs w:val="28"/>
          <w:lang w:val="ru-RU"/>
        </w:rPr>
        <w:t xml:space="preserve">Даже такие простые расчеты показывают при сравнении интересные результаты: текст №2 почти в два раза длиннее первого, однако оказывается ниже по шкале сложности. Дело в том, что первый текст призван проверить непосредственно навыки чтения, поэтому там задействована более трудная лексика и жанр статьи из энциклопедии. Второй же текст должен </w:t>
      </w:r>
      <w:r w:rsidR="00B21940" w:rsidRPr="00FC5D4A">
        <w:rPr>
          <w:sz w:val="28"/>
          <w:szCs w:val="28"/>
          <w:lang w:val="ru-RU"/>
        </w:rPr>
        <w:t xml:space="preserve">лишь </w:t>
      </w:r>
      <w:r w:rsidRPr="00FC5D4A">
        <w:rPr>
          <w:sz w:val="28"/>
          <w:szCs w:val="28"/>
          <w:lang w:val="ru-RU"/>
        </w:rPr>
        <w:t xml:space="preserve">дать материал для </w:t>
      </w:r>
      <w:r w:rsidR="00EF1A84">
        <w:rPr>
          <w:sz w:val="28"/>
          <w:szCs w:val="28"/>
          <w:lang w:val="ru-RU"/>
        </w:rPr>
        <w:t>пересказа</w:t>
      </w:r>
      <w:r w:rsidR="00B21940" w:rsidRPr="00FC5D4A">
        <w:rPr>
          <w:sz w:val="28"/>
          <w:szCs w:val="28"/>
          <w:lang w:val="ru-RU"/>
        </w:rPr>
        <w:t>, поэтому должен быть понятен, интересен и содержать идею для дискуссии.</w:t>
      </w:r>
    </w:p>
    <w:p w:rsidR="0004275D" w:rsidRPr="00EF1A84" w:rsidRDefault="00622031" w:rsidP="0004275D">
      <w:pPr>
        <w:pStyle w:val="4"/>
        <w:rPr>
          <w:sz w:val="28"/>
          <w:szCs w:val="28"/>
          <w:lang w:val="ru-RU"/>
        </w:rPr>
      </w:pPr>
      <w:r w:rsidRPr="00EF1A84">
        <w:rPr>
          <w:sz w:val="28"/>
          <w:szCs w:val="28"/>
          <w:lang w:val="ru-RU"/>
        </w:rPr>
        <w:lastRenderedPageBreak/>
        <w:t xml:space="preserve">2.5.3. </w:t>
      </w:r>
      <w:r w:rsidR="0004275D" w:rsidRPr="00EF1A84">
        <w:rPr>
          <w:sz w:val="28"/>
          <w:szCs w:val="28"/>
          <w:lang w:val="ru-RU"/>
        </w:rPr>
        <w:t>Пример №3. Работа модели с неадаптированными текстами.</w:t>
      </w:r>
    </w:p>
    <w:p w:rsidR="0004275D" w:rsidRDefault="0004275D" w:rsidP="0004275D">
      <w:pPr>
        <w:rPr>
          <w:lang w:val="ru-RU"/>
        </w:rPr>
      </w:pPr>
    </w:p>
    <w:tbl>
      <w:tblPr>
        <w:tblStyle w:val="a7"/>
        <w:tblW w:w="0" w:type="auto"/>
        <w:tblInd w:w="108" w:type="dxa"/>
        <w:tblLayout w:type="fixed"/>
        <w:tblLook w:val="04A0"/>
      </w:tblPr>
      <w:tblGrid>
        <w:gridCol w:w="2835"/>
        <w:gridCol w:w="851"/>
        <w:gridCol w:w="1134"/>
        <w:gridCol w:w="992"/>
        <w:gridCol w:w="1276"/>
        <w:gridCol w:w="1134"/>
        <w:gridCol w:w="1134"/>
      </w:tblGrid>
      <w:tr w:rsidR="001E71D1" w:rsidRPr="001E71D1" w:rsidTr="00B8254C">
        <w:tc>
          <w:tcPr>
            <w:tcW w:w="2835" w:type="dxa"/>
            <w:vAlign w:val="center"/>
          </w:tcPr>
          <w:p w:rsidR="0004275D" w:rsidRPr="005534A4" w:rsidRDefault="005534A4" w:rsidP="005534A4">
            <w:pPr>
              <w:jc w:val="center"/>
              <w:rPr>
                <w:sz w:val="20"/>
                <w:szCs w:val="20"/>
                <w:lang w:val="ru-RU"/>
              </w:rPr>
            </w:pPr>
            <w:r w:rsidRPr="005534A4">
              <w:rPr>
                <w:sz w:val="20"/>
                <w:szCs w:val="20"/>
                <w:lang w:val="ru-RU"/>
              </w:rPr>
              <w:t>Источник текста</w:t>
            </w:r>
          </w:p>
        </w:tc>
        <w:tc>
          <w:tcPr>
            <w:tcW w:w="851" w:type="dxa"/>
            <w:vAlign w:val="center"/>
          </w:tcPr>
          <w:p w:rsidR="0004275D" w:rsidRPr="005534A4" w:rsidRDefault="0004275D" w:rsidP="005534A4">
            <w:pPr>
              <w:jc w:val="center"/>
              <w:rPr>
                <w:sz w:val="20"/>
                <w:szCs w:val="20"/>
                <w:lang w:val="ru-RU"/>
              </w:rPr>
            </w:pPr>
            <w:r w:rsidRPr="005534A4">
              <w:rPr>
                <w:sz w:val="20"/>
                <w:szCs w:val="20"/>
                <w:lang w:val="ru-RU"/>
              </w:rPr>
              <w:t>Уровень</w:t>
            </w:r>
          </w:p>
        </w:tc>
        <w:tc>
          <w:tcPr>
            <w:tcW w:w="1134" w:type="dxa"/>
            <w:vAlign w:val="center"/>
          </w:tcPr>
          <w:p w:rsidR="0004275D" w:rsidRPr="005534A4" w:rsidRDefault="0004275D" w:rsidP="005534A4">
            <w:pPr>
              <w:jc w:val="center"/>
              <w:rPr>
                <w:sz w:val="20"/>
                <w:szCs w:val="20"/>
                <w:lang w:val="ru-RU"/>
              </w:rPr>
            </w:pPr>
            <w:r w:rsidRPr="005534A4">
              <w:rPr>
                <w:sz w:val="20"/>
                <w:szCs w:val="20"/>
                <w:lang w:val="ru-RU"/>
              </w:rPr>
              <w:t>Средняя длина предложения</w:t>
            </w:r>
          </w:p>
        </w:tc>
        <w:tc>
          <w:tcPr>
            <w:tcW w:w="992" w:type="dxa"/>
            <w:vAlign w:val="center"/>
          </w:tcPr>
          <w:p w:rsidR="0004275D" w:rsidRPr="005534A4" w:rsidRDefault="0004275D" w:rsidP="005534A4">
            <w:pPr>
              <w:jc w:val="center"/>
              <w:rPr>
                <w:sz w:val="20"/>
                <w:szCs w:val="20"/>
                <w:lang w:val="ru-RU"/>
              </w:rPr>
            </w:pPr>
            <w:r w:rsidRPr="005534A4">
              <w:rPr>
                <w:sz w:val="20"/>
                <w:szCs w:val="20"/>
                <w:lang w:val="ru-RU"/>
              </w:rPr>
              <w:t>Средняя длина слова</w:t>
            </w:r>
          </w:p>
        </w:tc>
        <w:tc>
          <w:tcPr>
            <w:tcW w:w="1276" w:type="dxa"/>
            <w:vAlign w:val="center"/>
          </w:tcPr>
          <w:p w:rsidR="0004275D" w:rsidRPr="005534A4" w:rsidRDefault="008667CC" w:rsidP="005534A4">
            <w:pPr>
              <w:jc w:val="center"/>
              <w:rPr>
                <w:sz w:val="20"/>
                <w:szCs w:val="20"/>
                <w:lang w:val="ru-RU"/>
              </w:rPr>
            </w:pPr>
            <w:r w:rsidRPr="005534A4">
              <w:rPr>
                <w:sz w:val="20"/>
                <w:szCs w:val="20"/>
                <w:lang w:val="ru-RU"/>
              </w:rPr>
              <w:t>Процент слов, в лекс</w:t>
            </w:r>
            <w:r w:rsidR="001E71D1" w:rsidRPr="005534A4">
              <w:rPr>
                <w:sz w:val="20"/>
                <w:szCs w:val="20"/>
                <w:lang w:val="ru-RU"/>
              </w:rPr>
              <w:t>иче</w:t>
            </w:r>
            <w:r w:rsidR="005534A4">
              <w:rPr>
                <w:sz w:val="20"/>
                <w:szCs w:val="20"/>
                <w:lang w:val="ru-RU"/>
              </w:rPr>
              <w:br/>
            </w:r>
            <w:r w:rsidR="001E71D1" w:rsidRPr="005534A4">
              <w:rPr>
                <w:sz w:val="20"/>
                <w:szCs w:val="20"/>
                <w:lang w:val="ru-RU"/>
              </w:rPr>
              <w:t>ском</w:t>
            </w:r>
            <w:r w:rsidRPr="005534A4">
              <w:rPr>
                <w:sz w:val="20"/>
                <w:szCs w:val="20"/>
                <w:lang w:val="ru-RU"/>
              </w:rPr>
              <w:t xml:space="preserve"> минимуме В2</w:t>
            </w:r>
          </w:p>
        </w:tc>
        <w:tc>
          <w:tcPr>
            <w:tcW w:w="1134" w:type="dxa"/>
            <w:vAlign w:val="center"/>
          </w:tcPr>
          <w:p w:rsidR="0004275D" w:rsidRPr="005534A4" w:rsidRDefault="008667CC" w:rsidP="005534A4">
            <w:pPr>
              <w:jc w:val="center"/>
              <w:rPr>
                <w:sz w:val="20"/>
                <w:szCs w:val="20"/>
                <w:lang w:val="ru-RU"/>
              </w:rPr>
            </w:pPr>
            <w:r w:rsidRPr="005534A4">
              <w:rPr>
                <w:sz w:val="20"/>
                <w:szCs w:val="20"/>
                <w:lang w:val="ru-RU"/>
              </w:rPr>
              <w:t>Процент слов</w:t>
            </w:r>
            <w:r w:rsidR="005534A4">
              <w:rPr>
                <w:sz w:val="20"/>
                <w:szCs w:val="20"/>
                <w:lang w:val="ru-RU"/>
              </w:rPr>
              <w:t xml:space="preserve"> в </w:t>
            </w:r>
            <w:r w:rsidRPr="005534A4">
              <w:rPr>
                <w:sz w:val="20"/>
                <w:szCs w:val="20"/>
                <w:lang w:val="ru-RU"/>
              </w:rPr>
              <w:t>33000</w:t>
            </w:r>
            <w:r w:rsidR="001E71D1" w:rsidRPr="005534A4">
              <w:rPr>
                <w:sz w:val="20"/>
                <w:szCs w:val="20"/>
                <w:lang w:val="ru-RU"/>
              </w:rPr>
              <w:t xml:space="preserve"> </w:t>
            </w:r>
            <w:r w:rsidRPr="005534A4">
              <w:rPr>
                <w:sz w:val="20"/>
                <w:szCs w:val="20"/>
                <w:lang w:val="ru-RU"/>
              </w:rPr>
              <w:t>частот</w:t>
            </w:r>
            <w:r w:rsidR="005534A4">
              <w:rPr>
                <w:sz w:val="20"/>
                <w:szCs w:val="20"/>
                <w:lang w:val="ru-RU"/>
              </w:rPr>
              <w:br/>
            </w:r>
            <w:r w:rsidRPr="005534A4">
              <w:rPr>
                <w:sz w:val="20"/>
                <w:szCs w:val="20"/>
                <w:lang w:val="ru-RU"/>
              </w:rPr>
              <w:t>ных слов</w:t>
            </w:r>
          </w:p>
        </w:tc>
        <w:tc>
          <w:tcPr>
            <w:tcW w:w="1134" w:type="dxa"/>
            <w:vAlign w:val="center"/>
          </w:tcPr>
          <w:p w:rsidR="0004275D" w:rsidRPr="005534A4" w:rsidRDefault="001E71D1" w:rsidP="005534A4">
            <w:pPr>
              <w:jc w:val="center"/>
              <w:rPr>
                <w:sz w:val="20"/>
                <w:szCs w:val="20"/>
                <w:lang w:val="ru-RU"/>
              </w:rPr>
            </w:pPr>
            <w:r w:rsidRPr="005534A4">
              <w:rPr>
                <w:sz w:val="20"/>
                <w:szCs w:val="20"/>
                <w:lang w:val="ru-RU"/>
              </w:rPr>
              <w:t>Процент абстрактной лексики</w:t>
            </w:r>
          </w:p>
        </w:tc>
      </w:tr>
      <w:tr w:rsidR="00FF330F" w:rsidTr="00B8254C">
        <w:tc>
          <w:tcPr>
            <w:tcW w:w="2835" w:type="dxa"/>
          </w:tcPr>
          <w:p w:rsidR="00FF330F" w:rsidRDefault="00FF330F" w:rsidP="00331199">
            <w:pPr>
              <w:rPr>
                <w:lang w:val="ru-RU"/>
              </w:rPr>
            </w:pPr>
            <w:r>
              <w:rPr>
                <w:lang w:val="ru-RU"/>
              </w:rPr>
              <w:t xml:space="preserve">Народная сказка </w:t>
            </w:r>
          </w:p>
          <w:p w:rsidR="00FF330F" w:rsidRDefault="00FF330F" w:rsidP="00331199">
            <w:pPr>
              <w:rPr>
                <w:lang w:val="ru-RU"/>
              </w:rPr>
            </w:pPr>
            <w:r>
              <w:rPr>
                <w:lang w:val="ru-RU"/>
              </w:rPr>
              <w:t>"Маша и медведи"</w:t>
            </w:r>
          </w:p>
        </w:tc>
        <w:tc>
          <w:tcPr>
            <w:tcW w:w="851" w:type="dxa"/>
          </w:tcPr>
          <w:p w:rsidR="00FF330F" w:rsidRPr="00FF330F" w:rsidRDefault="00FF330F" w:rsidP="0004275D">
            <w:r>
              <w:rPr>
                <w:lang w:val="ru-RU"/>
              </w:rPr>
              <w:t>3.2</w:t>
            </w:r>
          </w:p>
        </w:tc>
        <w:tc>
          <w:tcPr>
            <w:tcW w:w="1134" w:type="dxa"/>
          </w:tcPr>
          <w:p w:rsidR="00FF330F" w:rsidRPr="00FF330F" w:rsidRDefault="00FF330F" w:rsidP="0004275D">
            <w:r>
              <w:t>8.5</w:t>
            </w:r>
          </w:p>
        </w:tc>
        <w:tc>
          <w:tcPr>
            <w:tcW w:w="992" w:type="dxa"/>
          </w:tcPr>
          <w:p w:rsidR="00FF330F" w:rsidRPr="00FF330F" w:rsidRDefault="00FF330F" w:rsidP="0004275D">
            <w:r>
              <w:t>4.8</w:t>
            </w:r>
          </w:p>
        </w:tc>
        <w:tc>
          <w:tcPr>
            <w:tcW w:w="1276" w:type="dxa"/>
          </w:tcPr>
          <w:p w:rsidR="00FF330F" w:rsidRPr="00FF330F" w:rsidRDefault="00FF330F" w:rsidP="0004275D">
            <w:r>
              <w:t>80%</w:t>
            </w:r>
          </w:p>
        </w:tc>
        <w:tc>
          <w:tcPr>
            <w:tcW w:w="1134" w:type="dxa"/>
          </w:tcPr>
          <w:p w:rsidR="00FF330F" w:rsidRPr="00FF330F" w:rsidRDefault="00FF330F" w:rsidP="0004275D">
            <w:r>
              <w:t>96%</w:t>
            </w:r>
          </w:p>
        </w:tc>
        <w:tc>
          <w:tcPr>
            <w:tcW w:w="1134" w:type="dxa"/>
          </w:tcPr>
          <w:p w:rsidR="00FF330F" w:rsidRPr="00FF330F" w:rsidRDefault="00FF330F" w:rsidP="0004275D">
            <w:r>
              <w:t>29%</w:t>
            </w:r>
          </w:p>
        </w:tc>
      </w:tr>
      <w:tr w:rsidR="00B8254C" w:rsidTr="00B8254C">
        <w:tc>
          <w:tcPr>
            <w:tcW w:w="2835" w:type="dxa"/>
          </w:tcPr>
          <w:p w:rsidR="00B8254C" w:rsidRPr="00B8254C" w:rsidRDefault="00B8254C" w:rsidP="00331199">
            <w:pPr>
              <w:rPr>
                <w:lang w:val="ru-RU"/>
              </w:rPr>
            </w:pPr>
            <w:r>
              <w:rPr>
                <w:lang w:val="ru-RU"/>
              </w:rPr>
              <w:t>Статья из блога про путешествия</w:t>
            </w:r>
            <w:r w:rsidRPr="00B8254C">
              <w:rPr>
                <w:lang w:val="ru-RU"/>
              </w:rPr>
              <w:t xml:space="preserve"> </w:t>
            </w:r>
            <w:r>
              <w:rPr>
                <w:lang w:val="ru-RU"/>
              </w:rPr>
              <w:br/>
            </w:r>
            <w:r w:rsidRPr="00B8254C">
              <w:rPr>
                <w:lang w:val="ru-RU"/>
              </w:rPr>
              <w:t>(</w:t>
            </w:r>
            <w:r>
              <w:rPr>
                <w:lang w:val="ru-RU"/>
              </w:rPr>
              <w:t>ок. 1 тыс. слов</w:t>
            </w:r>
            <w:r w:rsidRPr="00B8254C">
              <w:rPr>
                <w:lang w:val="ru-RU"/>
              </w:rPr>
              <w:t>)</w:t>
            </w:r>
          </w:p>
        </w:tc>
        <w:tc>
          <w:tcPr>
            <w:tcW w:w="851" w:type="dxa"/>
          </w:tcPr>
          <w:p w:rsidR="00B8254C" w:rsidRDefault="00B8254C" w:rsidP="0004275D">
            <w:pPr>
              <w:rPr>
                <w:lang w:val="ru-RU"/>
              </w:rPr>
            </w:pPr>
            <w:r>
              <w:t>3.9</w:t>
            </w:r>
          </w:p>
        </w:tc>
        <w:tc>
          <w:tcPr>
            <w:tcW w:w="1134" w:type="dxa"/>
          </w:tcPr>
          <w:p w:rsidR="00B8254C" w:rsidRPr="00B8254C" w:rsidRDefault="00B8254C" w:rsidP="0004275D">
            <w:pPr>
              <w:rPr>
                <w:lang w:val="ru-RU"/>
              </w:rPr>
            </w:pPr>
            <w:r>
              <w:t>12.17</w:t>
            </w:r>
          </w:p>
        </w:tc>
        <w:tc>
          <w:tcPr>
            <w:tcW w:w="992" w:type="dxa"/>
          </w:tcPr>
          <w:p w:rsidR="00B8254C" w:rsidRPr="00B8254C" w:rsidRDefault="00B8254C" w:rsidP="0004275D">
            <w:pPr>
              <w:rPr>
                <w:lang w:val="ru-RU"/>
              </w:rPr>
            </w:pPr>
            <w:r>
              <w:t>5.1</w:t>
            </w:r>
          </w:p>
        </w:tc>
        <w:tc>
          <w:tcPr>
            <w:tcW w:w="1276" w:type="dxa"/>
          </w:tcPr>
          <w:p w:rsidR="00B8254C" w:rsidRPr="00B8254C" w:rsidRDefault="00B8254C" w:rsidP="0004275D">
            <w:pPr>
              <w:rPr>
                <w:lang w:val="ru-RU"/>
              </w:rPr>
            </w:pPr>
            <w:r>
              <w:t>82%</w:t>
            </w:r>
          </w:p>
        </w:tc>
        <w:tc>
          <w:tcPr>
            <w:tcW w:w="1134" w:type="dxa"/>
          </w:tcPr>
          <w:p w:rsidR="00B8254C" w:rsidRPr="00B8254C" w:rsidRDefault="00B8254C" w:rsidP="0004275D">
            <w:pPr>
              <w:rPr>
                <w:lang w:val="ru-RU"/>
              </w:rPr>
            </w:pPr>
            <w:r>
              <w:t>96%</w:t>
            </w:r>
          </w:p>
        </w:tc>
        <w:tc>
          <w:tcPr>
            <w:tcW w:w="1134" w:type="dxa"/>
          </w:tcPr>
          <w:p w:rsidR="00B8254C" w:rsidRPr="00B8254C" w:rsidRDefault="00B8254C" w:rsidP="0004275D">
            <w:pPr>
              <w:rPr>
                <w:lang w:val="ru-RU"/>
              </w:rPr>
            </w:pPr>
            <w:r>
              <w:t>60%</w:t>
            </w:r>
          </w:p>
        </w:tc>
      </w:tr>
      <w:tr w:rsidR="001E71D1" w:rsidTr="00B8254C">
        <w:tc>
          <w:tcPr>
            <w:tcW w:w="2835" w:type="dxa"/>
          </w:tcPr>
          <w:p w:rsidR="00721EFA" w:rsidRDefault="00721EFA" w:rsidP="00331199">
            <w:pPr>
              <w:rPr>
                <w:lang w:val="ru-RU"/>
              </w:rPr>
            </w:pPr>
            <w:r>
              <w:rPr>
                <w:lang w:val="ru-RU"/>
              </w:rPr>
              <w:t>А.П.</w:t>
            </w:r>
            <w:r w:rsidR="0004275D">
              <w:rPr>
                <w:lang w:val="ru-RU"/>
              </w:rPr>
              <w:t xml:space="preserve">Чехов. </w:t>
            </w:r>
          </w:p>
          <w:p w:rsidR="0004275D" w:rsidRPr="00721EFA" w:rsidRDefault="00721EFA" w:rsidP="00D41DCD">
            <w:pPr>
              <w:rPr>
                <w:lang w:val="ru-RU"/>
              </w:rPr>
            </w:pPr>
            <w:r>
              <w:rPr>
                <w:lang w:val="ru-RU"/>
              </w:rPr>
              <w:t>"</w:t>
            </w:r>
            <w:r w:rsidR="00D41DCD">
              <w:rPr>
                <w:lang w:val="ru-RU"/>
              </w:rPr>
              <w:t>Общее образование</w:t>
            </w:r>
            <w:r>
              <w:rPr>
                <w:lang w:val="ru-RU"/>
              </w:rPr>
              <w:t>"</w:t>
            </w:r>
          </w:p>
        </w:tc>
        <w:tc>
          <w:tcPr>
            <w:tcW w:w="851" w:type="dxa"/>
          </w:tcPr>
          <w:p w:rsidR="0004275D" w:rsidRDefault="00D41DCD" w:rsidP="0004275D">
            <w:pPr>
              <w:rPr>
                <w:lang w:val="ru-RU"/>
              </w:rPr>
            </w:pPr>
            <w:r w:rsidRPr="00D41DCD">
              <w:rPr>
                <w:lang w:val="ru-RU"/>
              </w:rPr>
              <w:t>4.1</w:t>
            </w:r>
          </w:p>
        </w:tc>
        <w:tc>
          <w:tcPr>
            <w:tcW w:w="1134" w:type="dxa"/>
          </w:tcPr>
          <w:p w:rsidR="0004275D" w:rsidRPr="00D41DCD" w:rsidRDefault="00D41DCD" w:rsidP="0004275D">
            <w:r>
              <w:t>11</w:t>
            </w:r>
          </w:p>
        </w:tc>
        <w:tc>
          <w:tcPr>
            <w:tcW w:w="992" w:type="dxa"/>
          </w:tcPr>
          <w:p w:rsidR="0004275D" w:rsidRDefault="00D41DCD" w:rsidP="0004275D">
            <w:pPr>
              <w:rPr>
                <w:lang w:val="ru-RU"/>
              </w:rPr>
            </w:pPr>
            <w:r w:rsidRPr="00D41DCD">
              <w:rPr>
                <w:lang w:val="ru-RU"/>
              </w:rPr>
              <w:t>4.8</w:t>
            </w:r>
          </w:p>
        </w:tc>
        <w:tc>
          <w:tcPr>
            <w:tcW w:w="1276" w:type="dxa"/>
          </w:tcPr>
          <w:p w:rsidR="0004275D" w:rsidRPr="00D41DCD" w:rsidRDefault="00D41DCD" w:rsidP="0004275D">
            <w:r>
              <w:t>78%</w:t>
            </w:r>
          </w:p>
        </w:tc>
        <w:tc>
          <w:tcPr>
            <w:tcW w:w="1134" w:type="dxa"/>
          </w:tcPr>
          <w:p w:rsidR="0004275D" w:rsidRPr="00D41DCD" w:rsidRDefault="00D41DCD" w:rsidP="0004275D">
            <w:r>
              <w:t>94%</w:t>
            </w:r>
          </w:p>
        </w:tc>
        <w:tc>
          <w:tcPr>
            <w:tcW w:w="1134" w:type="dxa"/>
          </w:tcPr>
          <w:p w:rsidR="0004275D" w:rsidRPr="00D41DCD" w:rsidRDefault="00D41DCD" w:rsidP="0004275D">
            <w:r>
              <w:t>44%</w:t>
            </w:r>
          </w:p>
        </w:tc>
      </w:tr>
      <w:tr w:rsidR="00B8254C" w:rsidTr="00B8254C">
        <w:tc>
          <w:tcPr>
            <w:tcW w:w="2835" w:type="dxa"/>
          </w:tcPr>
          <w:p w:rsidR="00B8254C" w:rsidRDefault="00B8254C" w:rsidP="00331199">
            <w:pPr>
              <w:rPr>
                <w:lang w:val="ru-RU"/>
              </w:rPr>
            </w:pPr>
            <w:r>
              <w:rPr>
                <w:lang w:val="ru-RU"/>
              </w:rPr>
              <w:t>А.С.Пушкин. "Капитанская дочка" (отрывок ок. 3 тыс. слов)</w:t>
            </w:r>
          </w:p>
        </w:tc>
        <w:tc>
          <w:tcPr>
            <w:tcW w:w="851" w:type="dxa"/>
          </w:tcPr>
          <w:p w:rsidR="00B8254C" w:rsidRPr="00D41DCD" w:rsidRDefault="00B8254C" w:rsidP="0004275D">
            <w:pPr>
              <w:rPr>
                <w:lang w:val="ru-RU"/>
              </w:rPr>
            </w:pPr>
            <w:r w:rsidRPr="001E71D1">
              <w:rPr>
                <w:lang w:val="ru-RU"/>
              </w:rPr>
              <w:t>5.1</w:t>
            </w:r>
          </w:p>
        </w:tc>
        <w:tc>
          <w:tcPr>
            <w:tcW w:w="1134" w:type="dxa"/>
          </w:tcPr>
          <w:p w:rsidR="00B8254C" w:rsidRPr="00B8254C" w:rsidRDefault="00B8254C" w:rsidP="0004275D">
            <w:pPr>
              <w:rPr>
                <w:lang w:val="ru-RU"/>
              </w:rPr>
            </w:pPr>
            <w:r>
              <w:t>11.4</w:t>
            </w:r>
          </w:p>
        </w:tc>
        <w:tc>
          <w:tcPr>
            <w:tcW w:w="992" w:type="dxa"/>
          </w:tcPr>
          <w:p w:rsidR="00B8254C" w:rsidRPr="00D41DCD" w:rsidRDefault="00B8254C" w:rsidP="0004275D">
            <w:pPr>
              <w:rPr>
                <w:lang w:val="ru-RU"/>
              </w:rPr>
            </w:pPr>
            <w:r>
              <w:t>4.9</w:t>
            </w:r>
          </w:p>
        </w:tc>
        <w:tc>
          <w:tcPr>
            <w:tcW w:w="1276" w:type="dxa"/>
          </w:tcPr>
          <w:p w:rsidR="00B8254C" w:rsidRPr="00B8254C" w:rsidRDefault="00B8254C" w:rsidP="0004275D">
            <w:pPr>
              <w:rPr>
                <w:lang w:val="ru-RU"/>
              </w:rPr>
            </w:pPr>
            <w:r>
              <w:t>75%</w:t>
            </w:r>
          </w:p>
        </w:tc>
        <w:tc>
          <w:tcPr>
            <w:tcW w:w="1134" w:type="dxa"/>
          </w:tcPr>
          <w:p w:rsidR="00B8254C" w:rsidRPr="00B8254C" w:rsidRDefault="00B8254C" w:rsidP="0004275D">
            <w:pPr>
              <w:rPr>
                <w:lang w:val="ru-RU"/>
              </w:rPr>
            </w:pPr>
            <w:r>
              <w:t>92%</w:t>
            </w:r>
          </w:p>
        </w:tc>
        <w:tc>
          <w:tcPr>
            <w:tcW w:w="1134" w:type="dxa"/>
          </w:tcPr>
          <w:p w:rsidR="00B8254C" w:rsidRPr="00B8254C" w:rsidRDefault="00B8254C" w:rsidP="0004275D">
            <w:pPr>
              <w:rPr>
                <w:lang w:val="ru-RU"/>
              </w:rPr>
            </w:pPr>
            <w:r>
              <w:t>46%</w:t>
            </w:r>
          </w:p>
        </w:tc>
      </w:tr>
      <w:tr w:rsidR="00B8254C" w:rsidTr="00B8254C">
        <w:tc>
          <w:tcPr>
            <w:tcW w:w="2835" w:type="dxa"/>
          </w:tcPr>
          <w:p w:rsidR="00B8254C" w:rsidRDefault="00B8254C" w:rsidP="00331199">
            <w:pPr>
              <w:rPr>
                <w:lang w:val="ru-RU"/>
              </w:rPr>
            </w:pPr>
            <w:r>
              <w:rPr>
                <w:lang w:val="ru-RU"/>
              </w:rPr>
              <w:t>Типовой договор на аренду квартиры</w:t>
            </w:r>
          </w:p>
        </w:tc>
        <w:tc>
          <w:tcPr>
            <w:tcW w:w="851" w:type="dxa"/>
          </w:tcPr>
          <w:p w:rsidR="00B8254C" w:rsidRPr="001E71D1" w:rsidRDefault="00B8254C" w:rsidP="0004275D">
            <w:pPr>
              <w:rPr>
                <w:lang w:val="ru-RU"/>
              </w:rPr>
            </w:pPr>
            <w:r w:rsidRPr="008667CC">
              <w:rPr>
                <w:lang w:val="ru-RU"/>
              </w:rPr>
              <w:t>5.5</w:t>
            </w:r>
          </w:p>
        </w:tc>
        <w:tc>
          <w:tcPr>
            <w:tcW w:w="1134" w:type="dxa"/>
          </w:tcPr>
          <w:p w:rsidR="00B8254C" w:rsidRPr="00B8254C" w:rsidRDefault="00B8254C" w:rsidP="0004275D">
            <w:pPr>
              <w:rPr>
                <w:lang w:val="ru-RU"/>
              </w:rPr>
            </w:pPr>
            <w:r>
              <w:t>9.4</w:t>
            </w:r>
          </w:p>
        </w:tc>
        <w:tc>
          <w:tcPr>
            <w:tcW w:w="992" w:type="dxa"/>
          </w:tcPr>
          <w:p w:rsidR="00B8254C" w:rsidRPr="00B8254C" w:rsidRDefault="00B8254C" w:rsidP="0004275D">
            <w:pPr>
              <w:rPr>
                <w:lang w:val="ru-RU"/>
              </w:rPr>
            </w:pPr>
            <w:r>
              <w:t>6.3</w:t>
            </w:r>
          </w:p>
        </w:tc>
        <w:tc>
          <w:tcPr>
            <w:tcW w:w="1276" w:type="dxa"/>
          </w:tcPr>
          <w:p w:rsidR="00B8254C" w:rsidRPr="00B8254C" w:rsidRDefault="00B8254C" w:rsidP="0004275D">
            <w:pPr>
              <w:rPr>
                <w:lang w:val="ru-RU"/>
              </w:rPr>
            </w:pPr>
            <w:r w:rsidRPr="008667CC">
              <w:rPr>
                <w:lang w:val="ru-RU"/>
              </w:rPr>
              <w:t>63</w:t>
            </w:r>
            <w:r>
              <w:t>%</w:t>
            </w:r>
          </w:p>
        </w:tc>
        <w:tc>
          <w:tcPr>
            <w:tcW w:w="1134" w:type="dxa"/>
          </w:tcPr>
          <w:p w:rsidR="00B8254C" w:rsidRPr="00B8254C" w:rsidRDefault="00B8254C" w:rsidP="0004275D">
            <w:pPr>
              <w:rPr>
                <w:lang w:val="ru-RU"/>
              </w:rPr>
            </w:pPr>
            <w:r w:rsidRPr="008667CC">
              <w:rPr>
                <w:lang w:val="ru-RU"/>
              </w:rPr>
              <w:t>89</w:t>
            </w:r>
            <w:r>
              <w:t>%</w:t>
            </w:r>
          </w:p>
        </w:tc>
        <w:tc>
          <w:tcPr>
            <w:tcW w:w="1134" w:type="dxa"/>
          </w:tcPr>
          <w:p w:rsidR="00B8254C" w:rsidRPr="00B8254C" w:rsidRDefault="00B8254C" w:rsidP="0004275D">
            <w:pPr>
              <w:rPr>
                <w:lang w:val="ru-RU"/>
              </w:rPr>
            </w:pPr>
            <w:r w:rsidRPr="001E71D1">
              <w:rPr>
                <w:lang w:val="ru-RU"/>
              </w:rPr>
              <w:t>77</w:t>
            </w:r>
            <w:r>
              <w:t>%</w:t>
            </w:r>
          </w:p>
        </w:tc>
      </w:tr>
      <w:tr w:rsidR="001E71D1" w:rsidTr="00B8254C">
        <w:tc>
          <w:tcPr>
            <w:tcW w:w="2835" w:type="dxa"/>
          </w:tcPr>
          <w:p w:rsidR="00721EFA" w:rsidRDefault="00721EFA" w:rsidP="0004275D">
            <w:pPr>
              <w:rPr>
                <w:lang w:val="ru-RU"/>
              </w:rPr>
            </w:pPr>
            <w:r>
              <w:rPr>
                <w:lang w:val="ru-RU"/>
              </w:rPr>
              <w:t>Л.Н. Толстой.</w:t>
            </w:r>
          </w:p>
          <w:p w:rsidR="00721EFA" w:rsidRDefault="00721EFA" w:rsidP="00721EFA">
            <w:pPr>
              <w:rPr>
                <w:lang w:val="ru-RU"/>
              </w:rPr>
            </w:pPr>
            <w:r>
              <w:rPr>
                <w:lang w:val="ru-RU"/>
              </w:rPr>
              <w:t>"</w:t>
            </w:r>
            <w:r w:rsidR="0004275D">
              <w:rPr>
                <w:lang w:val="ru-RU"/>
              </w:rPr>
              <w:t>Анна Каренин</w:t>
            </w:r>
            <w:r>
              <w:rPr>
                <w:lang w:val="ru-RU"/>
              </w:rPr>
              <w:t>а"</w:t>
            </w:r>
          </w:p>
          <w:p w:rsidR="0004275D" w:rsidRDefault="0004275D" w:rsidP="00721EFA">
            <w:pPr>
              <w:rPr>
                <w:lang w:val="ru-RU"/>
              </w:rPr>
            </w:pPr>
            <w:r>
              <w:rPr>
                <w:lang w:val="ru-RU"/>
              </w:rPr>
              <w:t>(отрывок</w:t>
            </w:r>
            <w:r w:rsidR="00B8254C">
              <w:rPr>
                <w:lang w:val="ru-RU"/>
              </w:rPr>
              <w:t xml:space="preserve"> ок. 3 тыс. слов</w:t>
            </w:r>
            <w:r>
              <w:rPr>
                <w:lang w:val="ru-RU"/>
              </w:rPr>
              <w:t>)</w:t>
            </w:r>
          </w:p>
        </w:tc>
        <w:tc>
          <w:tcPr>
            <w:tcW w:w="851" w:type="dxa"/>
          </w:tcPr>
          <w:p w:rsidR="0004275D" w:rsidRPr="004242E1" w:rsidRDefault="004242E1" w:rsidP="0004275D">
            <w:r>
              <w:t>5.8</w:t>
            </w:r>
          </w:p>
        </w:tc>
        <w:tc>
          <w:tcPr>
            <w:tcW w:w="1134" w:type="dxa"/>
          </w:tcPr>
          <w:p w:rsidR="0004275D" w:rsidRPr="004242E1" w:rsidRDefault="004242E1" w:rsidP="0004275D">
            <w:r>
              <w:t>22.9</w:t>
            </w:r>
          </w:p>
        </w:tc>
        <w:tc>
          <w:tcPr>
            <w:tcW w:w="992" w:type="dxa"/>
          </w:tcPr>
          <w:p w:rsidR="0004275D" w:rsidRPr="004242E1" w:rsidRDefault="004242E1" w:rsidP="0004275D">
            <w:r>
              <w:t>5</w:t>
            </w:r>
          </w:p>
        </w:tc>
        <w:tc>
          <w:tcPr>
            <w:tcW w:w="1276" w:type="dxa"/>
          </w:tcPr>
          <w:p w:rsidR="0004275D" w:rsidRPr="004242E1" w:rsidRDefault="004242E1" w:rsidP="0004275D">
            <w:r>
              <w:t>79%</w:t>
            </w:r>
          </w:p>
        </w:tc>
        <w:tc>
          <w:tcPr>
            <w:tcW w:w="1134" w:type="dxa"/>
          </w:tcPr>
          <w:p w:rsidR="0004275D" w:rsidRPr="004242E1" w:rsidRDefault="004242E1" w:rsidP="0004275D">
            <w:r>
              <w:t>93%</w:t>
            </w:r>
          </w:p>
        </w:tc>
        <w:tc>
          <w:tcPr>
            <w:tcW w:w="1134" w:type="dxa"/>
          </w:tcPr>
          <w:p w:rsidR="0004275D" w:rsidRPr="004242E1" w:rsidRDefault="004242E1" w:rsidP="0004275D">
            <w:r>
              <w:t>48%</w:t>
            </w:r>
          </w:p>
        </w:tc>
      </w:tr>
      <w:tr w:rsidR="00D41DCD" w:rsidTr="00B8254C">
        <w:tc>
          <w:tcPr>
            <w:tcW w:w="2835" w:type="dxa"/>
          </w:tcPr>
          <w:p w:rsidR="0004275D" w:rsidRDefault="00B8254C" w:rsidP="0004275D">
            <w:pPr>
              <w:rPr>
                <w:lang w:val="ru-RU"/>
              </w:rPr>
            </w:pPr>
            <w:r>
              <w:rPr>
                <w:lang w:val="ru-RU"/>
              </w:rPr>
              <w:t>Правила пользования московским метрополитеном</w:t>
            </w:r>
          </w:p>
        </w:tc>
        <w:tc>
          <w:tcPr>
            <w:tcW w:w="851" w:type="dxa"/>
          </w:tcPr>
          <w:p w:rsidR="0004275D" w:rsidRPr="004242E1" w:rsidRDefault="00B8254C" w:rsidP="0004275D">
            <w:r w:rsidRPr="00681812">
              <w:rPr>
                <w:lang w:val="ru-RU"/>
              </w:rPr>
              <w:t>6.5</w:t>
            </w:r>
          </w:p>
        </w:tc>
        <w:tc>
          <w:tcPr>
            <w:tcW w:w="1134" w:type="dxa"/>
          </w:tcPr>
          <w:p w:rsidR="0004275D" w:rsidRPr="005534A4" w:rsidRDefault="00B8254C" w:rsidP="0004275D">
            <w:r>
              <w:t>10.2</w:t>
            </w:r>
          </w:p>
        </w:tc>
        <w:tc>
          <w:tcPr>
            <w:tcW w:w="992" w:type="dxa"/>
          </w:tcPr>
          <w:p w:rsidR="0004275D" w:rsidRPr="005534A4" w:rsidRDefault="00B8254C" w:rsidP="0004275D">
            <w:r>
              <w:t>6.8</w:t>
            </w:r>
          </w:p>
        </w:tc>
        <w:tc>
          <w:tcPr>
            <w:tcW w:w="1276" w:type="dxa"/>
          </w:tcPr>
          <w:p w:rsidR="0004275D" w:rsidRPr="005534A4" w:rsidRDefault="00B8254C" w:rsidP="0004275D">
            <w:r>
              <w:t>67%</w:t>
            </w:r>
          </w:p>
        </w:tc>
        <w:tc>
          <w:tcPr>
            <w:tcW w:w="1134" w:type="dxa"/>
          </w:tcPr>
          <w:p w:rsidR="0004275D" w:rsidRPr="005534A4" w:rsidRDefault="00B8254C" w:rsidP="0004275D">
            <w:r>
              <w:t>94%</w:t>
            </w:r>
          </w:p>
        </w:tc>
        <w:tc>
          <w:tcPr>
            <w:tcW w:w="1134" w:type="dxa"/>
          </w:tcPr>
          <w:p w:rsidR="0004275D" w:rsidRPr="005534A4" w:rsidRDefault="00B8254C" w:rsidP="0004275D">
            <w:r>
              <w:t>66%</w:t>
            </w:r>
          </w:p>
        </w:tc>
      </w:tr>
      <w:tr w:rsidR="001E71D1" w:rsidTr="00B8254C">
        <w:tc>
          <w:tcPr>
            <w:tcW w:w="2835" w:type="dxa"/>
          </w:tcPr>
          <w:p w:rsidR="0004275D" w:rsidRDefault="0004275D" w:rsidP="0004275D">
            <w:pPr>
              <w:rPr>
                <w:lang w:val="ru-RU"/>
              </w:rPr>
            </w:pPr>
            <w:r>
              <w:rPr>
                <w:lang w:val="ru-RU"/>
              </w:rPr>
              <w:t xml:space="preserve">Алексей Навальный. </w:t>
            </w:r>
          </w:p>
          <w:p w:rsidR="00B8254C" w:rsidRDefault="00331199" w:rsidP="0004275D">
            <w:pPr>
              <w:rPr>
                <w:lang w:val="ru-RU"/>
              </w:rPr>
            </w:pPr>
            <w:r>
              <w:rPr>
                <w:lang w:val="ru-RU"/>
              </w:rPr>
              <w:t>Р</w:t>
            </w:r>
            <w:r w:rsidR="0004275D">
              <w:rPr>
                <w:lang w:val="ru-RU"/>
              </w:rPr>
              <w:t xml:space="preserve">асследование "Он вам не Димон" </w:t>
            </w:r>
          </w:p>
          <w:p w:rsidR="0004275D" w:rsidRDefault="0004275D" w:rsidP="0004275D">
            <w:pPr>
              <w:rPr>
                <w:lang w:val="ru-RU"/>
              </w:rPr>
            </w:pPr>
            <w:r>
              <w:rPr>
                <w:lang w:val="ru-RU"/>
              </w:rPr>
              <w:t>(отрывок</w:t>
            </w:r>
            <w:r w:rsidR="00B8254C">
              <w:rPr>
                <w:lang w:val="ru-RU"/>
              </w:rPr>
              <w:t xml:space="preserve"> ок. 3 тыс. слов</w:t>
            </w:r>
            <w:r>
              <w:rPr>
                <w:lang w:val="ru-RU"/>
              </w:rPr>
              <w:t>)</w:t>
            </w:r>
          </w:p>
        </w:tc>
        <w:tc>
          <w:tcPr>
            <w:tcW w:w="851" w:type="dxa"/>
          </w:tcPr>
          <w:p w:rsidR="0004275D" w:rsidRPr="00D41DCD" w:rsidRDefault="00AB034A" w:rsidP="0004275D">
            <w:r>
              <w:rPr>
                <w:lang w:val="ru-RU"/>
              </w:rPr>
              <w:t>6.6</w:t>
            </w:r>
          </w:p>
        </w:tc>
        <w:tc>
          <w:tcPr>
            <w:tcW w:w="1134" w:type="dxa"/>
          </w:tcPr>
          <w:p w:rsidR="0004275D" w:rsidRDefault="00AB034A" w:rsidP="0004275D">
            <w:pPr>
              <w:rPr>
                <w:lang w:val="ru-RU"/>
              </w:rPr>
            </w:pPr>
            <w:r>
              <w:rPr>
                <w:lang w:val="ru-RU"/>
              </w:rPr>
              <w:t>15.6</w:t>
            </w:r>
          </w:p>
        </w:tc>
        <w:tc>
          <w:tcPr>
            <w:tcW w:w="992" w:type="dxa"/>
          </w:tcPr>
          <w:p w:rsidR="0004275D" w:rsidRDefault="00AB034A" w:rsidP="0004275D">
            <w:pPr>
              <w:rPr>
                <w:lang w:val="ru-RU"/>
              </w:rPr>
            </w:pPr>
            <w:r>
              <w:rPr>
                <w:lang w:val="ru-RU"/>
              </w:rPr>
              <w:t>6.2</w:t>
            </w:r>
          </w:p>
        </w:tc>
        <w:tc>
          <w:tcPr>
            <w:tcW w:w="1276" w:type="dxa"/>
          </w:tcPr>
          <w:p w:rsidR="0004275D" w:rsidRDefault="00AB034A" w:rsidP="0004275D">
            <w:pPr>
              <w:rPr>
                <w:lang w:val="ru-RU"/>
              </w:rPr>
            </w:pPr>
            <w:r>
              <w:rPr>
                <w:lang w:val="ru-RU"/>
              </w:rPr>
              <w:t>71%</w:t>
            </w:r>
          </w:p>
        </w:tc>
        <w:tc>
          <w:tcPr>
            <w:tcW w:w="1134" w:type="dxa"/>
          </w:tcPr>
          <w:p w:rsidR="0004275D" w:rsidRDefault="00AB034A" w:rsidP="0004275D">
            <w:pPr>
              <w:rPr>
                <w:lang w:val="ru-RU"/>
              </w:rPr>
            </w:pPr>
            <w:r>
              <w:rPr>
                <w:lang w:val="ru-RU"/>
              </w:rPr>
              <w:t>90%</w:t>
            </w:r>
          </w:p>
        </w:tc>
        <w:tc>
          <w:tcPr>
            <w:tcW w:w="1134" w:type="dxa"/>
          </w:tcPr>
          <w:p w:rsidR="0004275D" w:rsidRDefault="00AB034A" w:rsidP="0004275D">
            <w:pPr>
              <w:rPr>
                <w:lang w:val="ru-RU"/>
              </w:rPr>
            </w:pPr>
            <w:r>
              <w:rPr>
                <w:lang w:val="ru-RU"/>
              </w:rPr>
              <w:t>48%</w:t>
            </w:r>
          </w:p>
        </w:tc>
      </w:tr>
      <w:tr w:rsidR="001E71D1" w:rsidTr="00B8254C">
        <w:tc>
          <w:tcPr>
            <w:tcW w:w="2835" w:type="dxa"/>
          </w:tcPr>
          <w:p w:rsidR="00B8254C" w:rsidRDefault="00B8254C" w:rsidP="00B8254C">
            <w:pPr>
              <w:rPr>
                <w:lang w:val="ru-RU"/>
              </w:rPr>
            </w:pPr>
            <w:r>
              <w:rPr>
                <w:lang w:val="ru-RU"/>
              </w:rPr>
              <w:t xml:space="preserve">В.Набоков. </w:t>
            </w:r>
          </w:p>
          <w:p w:rsidR="0004275D" w:rsidRDefault="00B8254C" w:rsidP="00B8254C">
            <w:pPr>
              <w:rPr>
                <w:lang w:val="ru-RU"/>
              </w:rPr>
            </w:pPr>
            <w:r>
              <w:rPr>
                <w:lang w:val="ru-RU"/>
              </w:rPr>
              <w:t xml:space="preserve">"Лолита" </w:t>
            </w:r>
            <w:r>
              <w:rPr>
                <w:lang w:val="ru-RU"/>
              </w:rPr>
              <w:br/>
              <w:t>(отрывок ок. 3 тыс. слов)</w:t>
            </w:r>
          </w:p>
        </w:tc>
        <w:tc>
          <w:tcPr>
            <w:tcW w:w="851" w:type="dxa"/>
          </w:tcPr>
          <w:p w:rsidR="0004275D" w:rsidRDefault="00B8254C" w:rsidP="0004275D">
            <w:pPr>
              <w:rPr>
                <w:lang w:val="ru-RU"/>
              </w:rPr>
            </w:pPr>
            <w:r>
              <w:t>6.9</w:t>
            </w:r>
          </w:p>
        </w:tc>
        <w:tc>
          <w:tcPr>
            <w:tcW w:w="1134" w:type="dxa"/>
          </w:tcPr>
          <w:p w:rsidR="0004275D" w:rsidRPr="008667CC" w:rsidRDefault="00B8254C" w:rsidP="0004275D">
            <w:r>
              <w:t>23.4</w:t>
            </w:r>
          </w:p>
        </w:tc>
        <w:tc>
          <w:tcPr>
            <w:tcW w:w="992" w:type="dxa"/>
          </w:tcPr>
          <w:p w:rsidR="0004275D" w:rsidRPr="008667CC" w:rsidRDefault="00B8254C" w:rsidP="0004275D">
            <w:r>
              <w:t>5.5</w:t>
            </w:r>
          </w:p>
        </w:tc>
        <w:tc>
          <w:tcPr>
            <w:tcW w:w="1276" w:type="dxa"/>
          </w:tcPr>
          <w:p w:rsidR="0004275D" w:rsidRPr="008667CC" w:rsidRDefault="00B8254C" w:rsidP="0004275D">
            <w:r>
              <w:t>71%</w:t>
            </w:r>
          </w:p>
        </w:tc>
        <w:tc>
          <w:tcPr>
            <w:tcW w:w="1134" w:type="dxa"/>
          </w:tcPr>
          <w:p w:rsidR="0004275D" w:rsidRPr="008667CC" w:rsidRDefault="00B8254C" w:rsidP="0004275D">
            <w:r>
              <w:t>91%</w:t>
            </w:r>
          </w:p>
        </w:tc>
        <w:tc>
          <w:tcPr>
            <w:tcW w:w="1134" w:type="dxa"/>
          </w:tcPr>
          <w:p w:rsidR="0004275D" w:rsidRPr="001E71D1" w:rsidRDefault="00B8254C" w:rsidP="0004275D">
            <w:r>
              <w:t>54%</w:t>
            </w:r>
          </w:p>
        </w:tc>
      </w:tr>
    </w:tbl>
    <w:p w:rsidR="0004275D" w:rsidRDefault="0004275D" w:rsidP="00F850EA">
      <w:pPr>
        <w:jc w:val="both"/>
      </w:pPr>
    </w:p>
    <w:p w:rsidR="00B8254C" w:rsidRDefault="00F850EA" w:rsidP="00324020">
      <w:pPr>
        <w:ind w:firstLine="709"/>
        <w:jc w:val="both"/>
        <w:rPr>
          <w:sz w:val="28"/>
          <w:szCs w:val="28"/>
          <w:lang w:val="ru-RU"/>
        </w:rPr>
      </w:pPr>
      <w:r w:rsidRPr="00F51465">
        <w:rPr>
          <w:sz w:val="28"/>
          <w:szCs w:val="28"/>
          <w:lang w:val="ru-RU"/>
        </w:rPr>
        <w:t>Как мы видим из этой таблицы</w:t>
      </w:r>
      <w:r w:rsidR="00EF1A84" w:rsidRPr="00F51465">
        <w:rPr>
          <w:sz w:val="28"/>
          <w:szCs w:val="28"/>
          <w:lang w:val="ru-RU"/>
        </w:rPr>
        <w:t xml:space="preserve">, </w:t>
      </w:r>
      <w:r w:rsidRPr="00F51465">
        <w:rPr>
          <w:sz w:val="28"/>
          <w:szCs w:val="28"/>
          <w:lang w:val="ru-RU"/>
        </w:rPr>
        <w:t xml:space="preserve">тексты </w:t>
      </w:r>
      <w:r w:rsidR="00EF1A84" w:rsidRPr="00F51465">
        <w:rPr>
          <w:sz w:val="28"/>
          <w:szCs w:val="28"/>
          <w:lang w:val="ru-RU"/>
        </w:rPr>
        <w:t>в неадаптированном и несокращенном виде должны появляться в обучении начиная с середины третьего уровня (</w:t>
      </w:r>
      <w:r w:rsidR="00EF1A84" w:rsidRPr="00F51465">
        <w:rPr>
          <w:sz w:val="28"/>
          <w:szCs w:val="28"/>
        </w:rPr>
        <w:t>B</w:t>
      </w:r>
      <w:r w:rsidR="00EF1A84" w:rsidRPr="00F51465">
        <w:rPr>
          <w:sz w:val="28"/>
          <w:szCs w:val="28"/>
          <w:lang w:val="ru-RU"/>
        </w:rPr>
        <w:t xml:space="preserve">1), чаще же всего такие тексты оцениваются 5 уровнем (С1) и выше. Это соответствует </w:t>
      </w:r>
      <w:r w:rsidR="00F51465" w:rsidRPr="00F51465">
        <w:rPr>
          <w:sz w:val="28"/>
          <w:szCs w:val="28"/>
          <w:lang w:val="ru-RU"/>
        </w:rPr>
        <w:t>информации, представленной в требованиях государственного стандарта</w:t>
      </w:r>
      <w:r w:rsidR="00EF1A84" w:rsidRPr="00F51465">
        <w:rPr>
          <w:sz w:val="28"/>
          <w:szCs w:val="28"/>
          <w:lang w:val="ru-RU"/>
        </w:rPr>
        <w:t>:</w:t>
      </w:r>
      <w:r w:rsidR="009F2DCF">
        <w:rPr>
          <w:sz w:val="28"/>
          <w:szCs w:val="28"/>
          <w:lang w:val="ru-RU"/>
        </w:rPr>
        <w:t xml:space="preserve"> впервые упоминается о в</w:t>
      </w:r>
      <w:r w:rsidR="00F51465">
        <w:rPr>
          <w:sz w:val="28"/>
          <w:szCs w:val="28"/>
          <w:lang w:val="ru-RU"/>
        </w:rPr>
        <w:t>ведении</w:t>
      </w:r>
      <w:r w:rsidR="009F2DCF">
        <w:rPr>
          <w:sz w:val="28"/>
          <w:szCs w:val="28"/>
          <w:lang w:val="ru-RU"/>
        </w:rPr>
        <w:t xml:space="preserve"> в обучение аутентичных текстов в стандарте 3 уровня, а к пятому </w:t>
      </w:r>
      <w:r w:rsidR="00F51465">
        <w:rPr>
          <w:sz w:val="28"/>
          <w:szCs w:val="28"/>
          <w:lang w:val="ru-RU"/>
        </w:rPr>
        <w:t xml:space="preserve">уровню </w:t>
      </w:r>
      <w:r w:rsidR="009F2DCF">
        <w:rPr>
          <w:sz w:val="28"/>
          <w:szCs w:val="28"/>
          <w:lang w:val="ru-RU"/>
        </w:rPr>
        <w:t xml:space="preserve">предъявляется требование </w:t>
      </w:r>
      <w:r w:rsidR="009F2DCF" w:rsidRPr="009F2DCF">
        <w:rPr>
          <w:sz w:val="28"/>
          <w:szCs w:val="28"/>
          <w:lang w:val="ru-RU"/>
        </w:rPr>
        <w:t>понимать и адекватно интерпретир</w:t>
      </w:r>
      <w:r w:rsidR="009F2DCF">
        <w:rPr>
          <w:sz w:val="28"/>
          <w:szCs w:val="28"/>
          <w:lang w:val="ru-RU"/>
        </w:rPr>
        <w:t xml:space="preserve">овать тексты официально-деловой </w:t>
      </w:r>
      <w:r w:rsidR="009F2DCF" w:rsidRPr="009F2DCF">
        <w:rPr>
          <w:sz w:val="28"/>
          <w:szCs w:val="28"/>
          <w:lang w:val="ru-RU"/>
        </w:rPr>
        <w:t>сфере общения, представленной текстами</w:t>
      </w:r>
      <w:r w:rsidR="009F2DCF">
        <w:rPr>
          <w:sz w:val="28"/>
          <w:szCs w:val="28"/>
          <w:lang w:val="ru-RU"/>
        </w:rPr>
        <w:t xml:space="preserve"> постановлений, законов, офици</w:t>
      </w:r>
      <w:r w:rsidR="009F2DCF" w:rsidRPr="009F2DCF">
        <w:rPr>
          <w:sz w:val="28"/>
          <w:szCs w:val="28"/>
          <w:lang w:val="ru-RU"/>
        </w:rPr>
        <w:t>альными сообщениями</w:t>
      </w:r>
      <w:r w:rsidR="00F51465">
        <w:rPr>
          <w:sz w:val="28"/>
          <w:szCs w:val="28"/>
          <w:lang w:val="ru-RU"/>
        </w:rPr>
        <w:t xml:space="preserve">. Также на основании </w:t>
      </w:r>
      <w:r w:rsidR="002E2B0A">
        <w:rPr>
          <w:sz w:val="28"/>
          <w:szCs w:val="28"/>
          <w:lang w:val="ru-RU"/>
        </w:rPr>
        <w:t xml:space="preserve">этих </w:t>
      </w:r>
      <w:r w:rsidR="00F51465">
        <w:rPr>
          <w:sz w:val="28"/>
          <w:szCs w:val="28"/>
          <w:lang w:val="ru-RU"/>
        </w:rPr>
        <w:t xml:space="preserve">примеров </w:t>
      </w:r>
      <w:r w:rsidR="0070384D">
        <w:rPr>
          <w:sz w:val="28"/>
          <w:szCs w:val="28"/>
          <w:lang w:val="ru-RU"/>
        </w:rPr>
        <w:t>мы можем предположить два основных направления усложнения текста</w:t>
      </w:r>
      <w:r w:rsidR="00F51465">
        <w:rPr>
          <w:sz w:val="28"/>
          <w:szCs w:val="28"/>
          <w:lang w:val="ru-RU"/>
        </w:rPr>
        <w:t>:</w:t>
      </w:r>
      <w:r w:rsidR="0070384D">
        <w:rPr>
          <w:sz w:val="28"/>
          <w:szCs w:val="28"/>
          <w:lang w:val="ru-RU"/>
        </w:rPr>
        <w:t xml:space="preserve"> лексическое (как, например, в договоре на аренду квартиры или правилах пользования метрополитена), которое характеризуется </w:t>
      </w:r>
      <w:r w:rsidR="0070384D">
        <w:rPr>
          <w:sz w:val="28"/>
          <w:szCs w:val="28"/>
          <w:lang w:val="ru-RU"/>
        </w:rPr>
        <w:lastRenderedPageBreak/>
        <w:t xml:space="preserve">высоким процентом абстрактной </w:t>
      </w:r>
      <w:r w:rsidR="002E2B0A">
        <w:rPr>
          <w:sz w:val="28"/>
          <w:szCs w:val="28"/>
          <w:lang w:val="ru-RU"/>
        </w:rPr>
        <w:t>и редкой лексики, и грамматическое (как например, из</w:t>
      </w:r>
      <w:r w:rsidR="00E90554">
        <w:rPr>
          <w:sz w:val="28"/>
          <w:szCs w:val="28"/>
          <w:lang w:val="ru-RU"/>
        </w:rPr>
        <w:t xml:space="preserve">вестное тяготение </w:t>
      </w:r>
      <w:r w:rsidR="002E2B0A">
        <w:rPr>
          <w:sz w:val="28"/>
          <w:szCs w:val="28"/>
          <w:lang w:val="ru-RU"/>
        </w:rPr>
        <w:t>Толстого</w:t>
      </w:r>
      <w:r w:rsidR="00E90554">
        <w:rPr>
          <w:sz w:val="28"/>
          <w:szCs w:val="28"/>
          <w:lang w:val="ru-RU"/>
        </w:rPr>
        <w:t xml:space="preserve"> к длинным языковым конструкциям</w:t>
      </w:r>
      <w:r w:rsidR="002E2B0A">
        <w:rPr>
          <w:sz w:val="28"/>
          <w:szCs w:val="28"/>
          <w:lang w:val="ru-RU"/>
        </w:rPr>
        <w:t>)</w:t>
      </w:r>
      <w:r w:rsidR="00E90554">
        <w:rPr>
          <w:sz w:val="28"/>
          <w:szCs w:val="28"/>
          <w:lang w:val="ru-RU"/>
        </w:rPr>
        <w:t>, выраженное, в основном длинной предложения.</w:t>
      </w:r>
    </w:p>
    <w:p w:rsidR="00324020" w:rsidRPr="002E2B0A" w:rsidRDefault="00324020" w:rsidP="00324020">
      <w:pPr>
        <w:ind w:firstLine="709"/>
        <w:jc w:val="both"/>
        <w:rPr>
          <w:sz w:val="28"/>
          <w:szCs w:val="28"/>
          <w:lang w:val="ru-RU"/>
        </w:rPr>
      </w:pPr>
    </w:p>
    <w:p w:rsidR="003B0E80" w:rsidRPr="00622031" w:rsidRDefault="00622031" w:rsidP="007A3E7E">
      <w:pPr>
        <w:pStyle w:val="3"/>
        <w:spacing w:line="276" w:lineRule="auto"/>
        <w:rPr>
          <w:sz w:val="36"/>
          <w:szCs w:val="36"/>
          <w:lang w:val="ru-RU"/>
        </w:rPr>
      </w:pPr>
      <w:bookmarkStart w:id="65" w:name="_Toc484684838"/>
      <w:r w:rsidRPr="00622031">
        <w:rPr>
          <w:sz w:val="36"/>
          <w:szCs w:val="36"/>
          <w:lang w:val="ru-RU"/>
        </w:rPr>
        <w:t xml:space="preserve">2.6. </w:t>
      </w:r>
      <w:r w:rsidR="001B18EA" w:rsidRPr="00622031">
        <w:rPr>
          <w:sz w:val="36"/>
          <w:szCs w:val="36"/>
          <w:lang w:val="ru-RU"/>
        </w:rPr>
        <w:t>Анализ ошибок</w:t>
      </w:r>
      <w:bookmarkEnd w:id="65"/>
    </w:p>
    <w:p w:rsidR="00AB034A" w:rsidRDefault="00AB034A" w:rsidP="00AB034A">
      <w:pPr>
        <w:ind w:firstLine="709"/>
        <w:jc w:val="both"/>
        <w:rPr>
          <w:sz w:val="28"/>
          <w:szCs w:val="28"/>
          <w:lang w:val="ru-RU"/>
        </w:rPr>
      </w:pPr>
    </w:p>
    <w:p w:rsidR="00703B44" w:rsidRPr="00FC5D4A" w:rsidRDefault="00B21940" w:rsidP="00AB034A">
      <w:pPr>
        <w:ind w:firstLine="709"/>
        <w:jc w:val="both"/>
        <w:rPr>
          <w:sz w:val="28"/>
          <w:szCs w:val="28"/>
          <w:lang w:val="ru-RU"/>
        </w:rPr>
      </w:pPr>
      <w:r w:rsidRPr="00FC5D4A">
        <w:rPr>
          <w:sz w:val="28"/>
          <w:szCs w:val="28"/>
          <w:lang w:val="ru-RU"/>
        </w:rPr>
        <w:t>Мы проанализировали тексты, на которых наш</w:t>
      </w:r>
      <w:r w:rsidR="00C85B67" w:rsidRPr="00FC5D4A">
        <w:rPr>
          <w:sz w:val="28"/>
          <w:szCs w:val="28"/>
          <w:lang w:val="ru-RU"/>
        </w:rPr>
        <w:t>а программа ошибалась более чем на единицу (т.е. на уровень)</w:t>
      </w:r>
      <w:r w:rsidRPr="00FC5D4A">
        <w:rPr>
          <w:sz w:val="28"/>
          <w:szCs w:val="28"/>
          <w:lang w:val="ru-RU"/>
        </w:rPr>
        <w:t>.</w:t>
      </w:r>
      <w:r w:rsidR="00703B44" w:rsidRPr="00FC5D4A">
        <w:rPr>
          <w:sz w:val="28"/>
          <w:szCs w:val="28"/>
          <w:lang w:val="ru-RU"/>
        </w:rPr>
        <w:t xml:space="preserve"> </w:t>
      </w:r>
      <w:r w:rsidRPr="00FC5D4A">
        <w:rPr>
          <w:sz w:val="28"/>
          <w:szCs w:val="28"/>
          <w:lang w:val="ru-RU"/>
        </w:rPr>
        <w:t xml:space="preserve">В среднем таких текстов за один прогон </w:t>
      </w:r>
      <w:r w:rsidR="00C85B67" w:rsidRPr="00FC5D4A">
        <w:rPr>
          <w:sz w:val="28"/>
          <w:szCs w:val="28"/>
          <w:lang w:val="ru-RU"/>
        </w:rPr>
        <w:t xml:space="preserve">оказывается </w:t>
      </w:r>
      <w:r w:rsidR="00C805B6">
        <w:rPr>
          <w:sz w:val="28"/>
          <w:szCs w:val="28"/>
          <w:lang w:val="ru-RU"/>
        </w:rPr>
        <w:t>15</w:t>
      </w:r>
      <w:r w:rsidR="00C85B67" w:rsidRPr="00FC5D4A">
        <w:rPr>
          <w:sz w:val="28"/>
          <w:szCs w:val="28"/>
          <w:lang w:val="ru-RU"/>
        </w:rPr>
        <w:t>%.</w:t>
      </w:r>
      <w:r w:rsidR="00AB034A">
        <w:rPr>
          <w:sz w:val="28"/>
          <w:szCs w:val="28"/>
          <w:lang w:val="ru-RU"/>
        </w:rPr>
        <w:t xml:space="preserve"> </w:t>
      </w:r>
      <w:r w:rsidR="00793A97" w:rsidRPr="00FC5D4A">
        <w:rPr>
          <w:sz w:val="28"/>
          <w:szCs w:val="28"/>
          <w:lang w:val="ru-RU"/>
        </w:rPr>
        <w:t>Анализ показал, что б</w:t>
      </w:r>
      <w:r w:rsidR="00C85B67" w:rsidRPr="00FC5D4A">
        <w:rPr>
          <w:sz w:val="28"/>
          <w:szCs w:val="28"/>
          <w:lang w:val="ru-RU"/>
        </w:rPr>
        <w:t>ольше всего трудностей вызывают тексты 4, 5 и 6 уровней.</w:t>
      </w:r>
      <w:r w:rsidR="00703B44" w:rsidRPr="00FC5D4A">
        <w:rPr>
          <w:sz w:val="28"/>
          <w:szCs w:val="28"/>
          <w:lang w:val="ru-RU"/>
        </w:rPr>
        <w:t xml:space="preserve"> Предполагаем</w:t>
      </w:r>
      <w:r w:rsidR="00C85B67" w:rsidRPr="00FC5D4A">
        <w:rPr>
          <w:sz w:val="28"/>
          <w:szCs w:val="28"/>
          <w:lang w:val="ru-RU"/>
        </w:rPr>
        <w:t>, это связано в первую очередь с недостатками нашего корпуса и особенностями обучения на таких высокий уровнях</w:t>
      </w:r>
      <w:r w:rsidR="00703B44" w:rsidRPr="00FC5D4A">
        <w:rPr>
          <w:sz w:val="28"/>
          <w:szCs w:val="28"/>
          <w:lang w:val="ru-RU"/>
        </w:rPr>
        <w:t>.</w:t>
      </w:r>
    </w:p>
    <w:p w:rsidR="005D2B21" w:rsidRPr="00FC5D4A" w:rsidRDefault="00703B44" w:rsidP="007A3E7E">
      <w:pPr>
        <w:ind w:firstLine="709"/>
        <w:jc w:val="both"/>
        <w:rPr>
          <w:sz w:val="28"/>
          <w:szCs w:val="28"/>
          <w:lang w:val="ru-RU"/>
        </w:rPr>
      </w:pPr>
      <w:r w:rsidRPr="00FC5D4A">
        <w:rPr>
          <w:sz w:val="28"/>
          <w:szCs w:val="28"/>
          <w:lang w:val="ru-RU"/>
        </w:rPr>
        <w:t>Для высоких уровней д</w:t>
      </w:r>
      <w:r w:rsidR="005D2B21" w:rsidRPr="00FC5D4A">
        <w:rPr>
          <w:sz w:val="28"/>
          <w:szCs w:val="28"/>
          <w:lang w:val="ru-RU"/>
        </w:rPr>
        <w:t>остаточно часто авторы пособий указывают два возможных уровня (В1-В2, В2-С1), либо указывают абстрактное "для студентов продвинутого уровня". Во многом они правы, т.к. становится сложно провести границу между уровнями: студенты достаточно свободно владеют грамматическим и лексическим инструментарием и дальнейшая работа заключается в совершенствовании стиля письма и говорения, практике чтения и обсуждения оригинальных текстов, поэтому сложность тут измеряется более сложными параметрами нежели на первых уровнях. Она во многом будет связана с жанровыми особенностями текста, его темой, соотнесенностью с интересами и специальностью студента.</w:t>
      </w:r>
    </w:p>
    <w:p w:rsidR="00DC0BF5" w:rsidRPr="00FC5D4A" w:rsidRDefault="00DC0BF5" w:rsidP="007A3E7E">
      <w:pPr>
        <w:ind w:firstLine="709"/>
        <w:jc w:val="both"/>
        <w:rPr>
          <w:sz w:val="28"/>
          <w:szCs w:val="28"/>
          <w:lang w:val="ru-RU"/>
        </w:rPr>
      </w:pPr>
      <w:r w:rsidRPr="00FC5D4A">
        <w:rPr>
          <w:sz w:val="28"/>
          <w:szCs w:val="28"/>
          <w:lang w:val="ru-RU"/>
        </w:rPr>
        <w:t xml:space="preserve">Присутствует явная тенденция завышения сложности для текстов 5 уровня. Проанализировав повторно корпус, мы предполагаем, что это связано в первую очередь с типами пособий: во-первых, они сложны тематически и жанрово, содержат в себе много научных статей по специальности. Кроме того, на таких высоких уровнях </w:t>
      </w:r>
      <w:r w:rsidR="00703B44" w:rsidRPr="00FC5D4A">
        <w:rPr>
          <w:sz w:val="28"/>
          <w:szCs w:val="28"/>
          <w:lang w:val="ru-RU"/>
        </w:rPr>
        <w:t>уделяется внимание различным</w:t>
      </w:r>
      <w:r w:rsidRPr="00FC5D4A">
        <w:rPr>
          <w:sz w:val="28"/>
          <w:szCs w:val="28"/>
          <w:lang w:val="ru-RU"/>
        </w:rPr>
        <w:t xml:space="preserve"> функциональным стилям русского языка, </w:t>
      </w:r>
      <w:r w:rsidR="00703B44" w:rsidRPr="00FC5D4A">
        <w:rPr>
          <w:sz w:val="28"/>
          <w:szCs w:val="28"/>
          <w:lang w:val="ru-RU"/>
        </w:rPr>
        <w:t xml:space="preserve">оборотам речи, </w:t>
      </w:r>
      <w:r w:rsidRPr="00FC5D4A">
        <w:rPr>
          <w:sz w:val="28"/>
          <w:szCs w:val="28"/>
          <w:lang w:val="ru-RU"/>
        </w:rPr>
        <w:t>фразеологи</w:t>
      </w:r>
      <w:r w:rsidR="00703B44" w:rsidRPr="00FC5D4A">
        <w:rPr>
          <w:sz w:val="28"/>
          <w:szCs w:val="28"/>
          <w:lang w:val="ru-RU"/>
        </w:rPr>
        <w:t>и</w:t>
      </w:r>
      <w:r w:rsidRPr="00FC5D4A">
        <w:rPr>
          <w:sz w:val="28"/>
          <w:szCs w:val="28"/>
          <w:lang w:val="ru-RU"/>
        </w:rPr>
        <w:t>, поэтому иногда там наблюдается такая концентрация сло</w:t>
      </w:r>
      <w:r w:rsidR="00703B44" w:rsidRPr="00FC5D4A">
        <w:rPr>
          <w:sz w:val="28"/>
          <w:szCs w:val="28"/>
          <w:lang w:val="ru-RU"/>
        </w:rPr>
        <w:t>жных оборотов русского языка, какую</w:t>
      </w:r>
      <w:r w:rsidRPr="00FC5D4A">
        <w:rPr>
          <w:sz w:val="28"/>
          <w:szCs w:val="28"/>
          <w:lang w:val="ru-RU"/>
        </w:rPr>
        <w:t xml:space="preserve"> не всегда встретишь в обычной жизни.</w:t>
      </w:r>
    </w:p>
    <w:p w:rsidR="005D2B21" w:rsidRPr="00FC5D4A" w:rsidRDefault="00703B44" w:rsidP="007A3E7E">
      <w:pPr>
        <w:ind w:firstLine="709"/>
        <w:jc w:val="both"/>
        <w:rPr>
          <w:sz w:val="28"/>
          <w:szCs w:val="28"/>
          <w:lang w:val="ru-RU"/>
        </w:rPr>
      </w:pPr>
      <w:r w:rsidRPr="00FC5D4A">
        <w:rPr>
          <w:sz w:val="28"/>
          <w:szCs w:val="28"/>
          <w:lang w:val="ru-RU"/>
        </w:rPr>
        <w:t xml:space="preserve">Одновременно с этим явлением особенно интересна тенденция занижения уровня для текстов С2. Дело в том, что </w:t>
      </w:r>
      <w:r w:rsidR="003D0699" w:rsidRPr="00FC5D4A">
        <w:rPr>
          <w:sz w:val="28"/>
          <w:szCs w:val="28"/>
          <w:lang w:val="ru-RU"/>
        </w:rPr>
        <w:t xml:space="preserve">из-за дефицита корпусного материала, </w:t>
      </w:r>
      <w:r w:rsidR="005D2B21" w:rsidRPr="00FC5D4A">
        <w:rPr>
          <w:sz w:val="28"/>
          <w:szCs w:val="28"/>
          <w:lang w:val="ru-RU"/>
        </w:rPr>
        <w:t xml:space="preserve">для </w:t>
      </w:r>
      <w:r w:rsidR="003D0699" w:rsidRPr="00FC5D4A">
        <w:rPr>
          <w:sz w:val="28"/>
          <w:szCs w:val="28"/>
          <w:lang w:val="ru-RU"/>
        </w:rPr>
        <w:t xml:space="preserve">уровня С2 мы использовали материалы </w:t>
      </w:r>
      <w:r w:rsidR="003D0699" w:rsidRPr="00FC5D4A">
        <w:rPr>
          <w:sz w:val="28"/>
          <w:szCs w:val="28"/>
          <w:lang w:val="ru-RU"/>
        </w:rPr>
        <w:lastRenderedPageBreak/>
        <w:t>русских СМИ разных тематических направленностей: политика, путешествия, науки, социальны</w:t>
      </w:r>
      <w:r w:rsidRPr="00FC5D4A">
        <w:rPr>
          <w:sz w:val="28"/>
          <w:szCs w:val="28"/>
          <w:lang w:val="ru-RU"/>
        </w:rPr>
        <w:t>е исследования. Н</w:t>
      </w:r>
      <w:r w:rsidR="003D0699" w:rsidRPr="00FC5D4A">
        <w:rPr>
          <w:sz w:val="28"/>
          <w:szCs w:val="28"/>
          <w:lang w:val="ru-RU"/>
        </w:rPr>
        <w:t>аша модель достаточно часто занижает уровень этих текстов до 4-5 уровня, но пока не будет проведена комплексная экспертная оценка этих текстов, трудно судить кто прав - субъективное мнение автора или математическая модель.</w:t>
      </w:r>
    </w:p>
    <w:p w:rsidR="0053734C" w:rsidRPr="00FC5D4A" w:rsidRDefault="00DC0BF5" w:rsidP="007A3E7E">
      <w:pPr>
        <w:ind w:firstLine="709"/>
        <w:jc w:val="both"/>
        <w:rPr>
          <w:sz w:val="28"/>
          <w:szCs w:val="28"/>
          <w:lang w:val="ru-RU"/>
        </w:rPr>
      </w:pPr>
      <w:r w:rsidRPr="00FC5D4A">
        <w:rPr>
          <w:sz w:val="28"/>
          <w:szCs w:val="28"/>
          <w:lang w:val="ru-RU"/>
        </w:rPr>
        <w:t>Основными путями исправления ошибок 5 и 6 уровней мы видим</w:t>
      </w:r>
      <w:r w:rsidR="00703B44" w:rsidRPr="00FC5D4A">
        <w:rPr>
          <w:sz w:val="28"/>
          <w:szCs w:val="28"/>
          <w:lang w:val="ru-RU"/>
        </w:rPr>
        <w:t xml:space="preserve"> расширение корпуса и его ручную разметку</w:t>
      </w:r>
      <w:r w:rsidRPr="00FC5D4A">
        <w:rPr>
          <w:sz w:val="28"/>
          <w:szCs w:val="28"/>
          <w:lang w:val="ru-RU"/>
        </w:rPr>
        <w:t xml:space="preserve"> несколькими респондентами. </w:t>
      </w:r>
      <w:r w:rsidR="0053734C" w:rsidRPr="00FC5D4A">
        <w:rPr>
          <w:sz w:val="28"/>
          <w:szCs w:val="28"/>
          <w:lang w:val="ru-RU"/>
        </w:rPr>
        <w:br/>
      </w:r>
    </w:p>
    <w:p w:rsidR="00662F58" w:rsidRDefault="00662F58">
      <w:pPr>
        <w:rPr>
          <w:smallCaps/>
          <w:spacing w:val="5"/>
          <w:sz w:val="44"/>
          <w:szCs w:val="44"/>
          <w:lang w:val="ru-RU"/>
        </w:rPr>
      </w:pPr>
      <w:r>
        <w:rPr>
          <w:sz w:val="44"/>
          <w:szCs w:val="44"/>
          <w:lang w:val="ru-RU"/>
        </w:rPr>
        <w:br w:type="page"/>
      </w:r>
    </w:p>
    <w:p w:rsidR="0003091E" w:rsidRPr="00622031" w:rsidRDefault="0003091E" w:rsidP="0003091E">
      <w:pPr>
        <w:pStyle w:val="1"/>
        <w:jc w:val="center"/>
        <w:rPr>
          <w:b/>
          <w:sz w:val="44"/>
          <w:szCs w:val="44"/>
          <w:lang w:val="ru-RU"/>
        </w:rPr>
      </w:pPr>
      <w:bookmarkStart w:id="66" w:name="_Toc484684839"/>
      <w:r w:rsidRPr="00622031">
        <w:rPr>
          <w:sz w:val="44"/>
          <w:szCs w:val="44"/>
          <w:lang w:val="ru-RU"/>
        </w:rPr>
        <w:lastRenderedPageBreak/>
        <w:t>Заключение и направления дальнейшей работы</w:t>
      </w:r>
      <w:bookmarkEnd w:id="66"/>
    </w:p>
    <w:p w:rsidR="001B18EA" w:rsidRPr="00622031" w:rsidRDefault="001B18EA" w:rsidP="001B18EA">
      <w:pPr>
        <w:rPr>
          <w:sz w:val="44"/>
          <w:szCs w:val="44"/>
          <w:lang w:val="ru-RU"/>
        </w:rPr>
      </w:pPr>
    </w:p>
    <w:p w:rsidR="0003091E" w:rsidRPr="0003091E" w:rsidRDefault="0003091E" w:rsidP="0003091E">
      <w:pPr>
        <w:ind w:firstLine="709"/>
        <w:jc w:val="both"/>
        <w:rPr>
          <w:sz w:val="28"/>
          <w:szCs w:val="28"/>
          <w:lang w:val="ru-RU"/>
        </w:rPr>
      </w:pPr>
      <w:r>
        <w:rPr>
          <w:sz w:val="28"/>
          <w:szCs w:val="28"/>
          <w:lang w:val="ru-RU"/>
        </w:rPr>
        <w:t>Д</w:t>
      </w:r>
      <w:r w:rsidRPr="0003091E">
        <w:rPr>
          <w:sz w:val="28"/>
          <w:szCs w:val="28"/>
          <w:lang w:val="ru-RU"/>
        </w:rPr>
        <w:t xml:space="preserve">анная работа посвящена поиску и отбору релевантных признаков для </w:t>
      </w:r>
      <w:r w:rsidR="00841401" w:rsidRPr="0003091E">
        <w:rPr>
          <w:sz w:val="28"/>
          <w:szCs w:val="28"/>
          <w:lang w:val="ru-RU"/>
        </w:rPr>
        <w:t>а</w:t>
      </w:r>
      <w:ins w:id="67" w:author="Chelombeevanext@mail.ru" w:date="2017-06-15T16:07:00Z">
        <w:r w:rsidR="0014519D">
          <w:rPr>
            <w:sz w:val="28"/>
            <w:szCs w:val="28"/>
            <w:lang w:val="ru-RU"/>
          </w:rPr>
          <w:t>в</w:t>
        </w:r>
      </w:ins>
      <w:r w:rsidR="00841401">
        <w:rPr>
          <w:sz w:val="28"/>
          <w:szCs w:val="28"/>
          <w:lang w:val="ru-RU"/>
        </w:rPr>
        <w:t>т</w:t>
      </w:r>
      <w:r w:rsidR="00841401" w:rsidRPr="0003091E">
        <w:rPr>
          <w:sz w:val="28"/>
          <w:szCs w:val="28"/>
          <w:lang w:val="ru-RU"/>
        </w:rPr>
        <w:t>ом</w:t>
      </w:r>
      <w:ins w:id="68" w:author="Chelombeevanext@mail.ru" w:date="2017-06-15T16:07:00Z">
        <w:r w:rsidR="0014519D">
          <w:rPr>
            <w:sz w:val="28"/>
            <w:szCs w:val="28"/>
            <w:lang w:val="ru-RU"/>
          </w:rPr>
          <w:t>а</w:t>
        </w:r>
      </w:ins>
      <w:del w:id="69" w:author="Chelombeevanext@mail.ru" w:date="2017-06-15T16:07:00Z">
        <w:r w:rsidR="00841401" w:rsidRPr="0003091E" w:rsidDel="0014519D">
          <w:rPr>
            <w:sz w:val="28"/>
            <w:szCs w:val="28"/>
            <w:lang w:val="ru-RU"/>
          </w:rPr>
          <w:delText>ис</w:delText>
        </w:r>
      </w:del>
      <w:r w:rsidR="00841401" w:rsidRPr="0003091E">
        <w:rPr>
          <w:sz w:val="28"/>
          <w:szCs w:val="28"/>
          <w:lang w:val="ru-RU"/>
        </w:rPr>
        <w:t>тического</w:t>
      </w:r>
      <w:r w:rsidRPr="0003091E">
        <w:rPr>
          <w:sz w:val="28"/>
          <w:szCs w:val="28"/>
          <w:lang w:val="ru-RU"/>
        </w:rPr>
        <w:t xml:space="preserve"> определения сложности текста как иностранного. В первой части работы мы остановились на теории и основных методах изучения проблемы сложности текста, а также сделали предположения о разнице составляющих понятия сложности для родного и иностранного текста.</w:t>
      </w:r>
    </w:p>
    <w:p w:rsidR="00B72BF3" w:rsidRPr="0003091E" w:rsidRDefault="001B18EA" w:rsidP="0003091E">
      <w:pPr>
        <w:ind w:firstLine="709"/>
        <w:jc w:val="both"/>
        <w:rPr>
          <w:rFonts w:cs="Times New Roman"/>
          <w:sz w:val="28"/>
          <w:szCs w:val="28"/>
          <w:lang w:val="ru-RU"/>
        </w:rPr>
      </w:pPr>
      <w:r w:rsidRPr="0003091E">
        <w:rPr>
          <w:rFonts w:cs="Times New Roman"/>
          <w:sz w:val="28"/>
          <w:szCs w:val="28"/>
          <w:lang w:val="ru-RU"/>
        </w:rPr>
        <w:t>В</w:t>
      </w:r>
      <w:r w:rsidR="0003091E" w:rsidRPr="0003091E">
        <w:rPr>
          <w:rFonts w:cs="Times New Roman"/>
          <w:sz w:val="28"/>
          <w:szCs w:val="28"/>
          <w:lang w:val="ru-RU"/>
        </w:rPr>
        <w:t xml:space="preserve">о второй </w:t>
      </w:r>
      <w:r w:rsidRPr="0003091E">
        <w:rPr>
          <w:rFonts w:cs="Times New Roman"/>
          <w:sz w:val="28"/>
          <w:szCs w:val="28"/>
          <w:lang w:val="ru-RU"/>
        </w:rPr>
        <w:t xml:space="preserve">главе мы проследили основные этапы работы над созданием предсказательной модели с использованием машинного обучения. Первым важным этапом был сбор корпуса обучающих данных, далее были выделены несколько типов признаков и рассмотрена их корреляция со сложность. </w:t>
      </w:r>
    </w:p>
    <w:p w:rsidR="00B72BF3" w:rsidRDefault="00B72BF3" w:rsidP="0003091E">
      <w:pPr>
        <w:ind w:firstLine="709"/>
        <w:jc w:val="both"/>
        <w:rPr>
          <w:rFonts w:cs="Times New Roman"/>
          <w:sz w:val="28"/>
          <w:szCs w:val="28"/>
          <w:lang w:val="ru-RU"/>
        </w:rPr>
      </w:pPr>
      <w:r w:rsidRPr="00FC5D4A">
        <w:rPr>
          <w:rFonts w:cs="Times New Roman"/>
          <w:sz w:val="28"/>
          <w:szCs w:val="28"/>
          <w:lang w:val="ru-RU"/>
        </w:rPr>
        <w:t>Полученные результаты доказывают существенную корреляцию признаков на основе лексических минимумов и частотных списков и формул читабельности со сложностью русских текстов как иностранных. Среди семантических признаков стоит выделить списки абстрактных слов и субстанций. Некоторые морфологические признаки также показали связь со сложностью - лидерами этой категории признаков стали именительный и родительный падежи, средний род, количество предлогов, а также признаки, связанные с долей причастий и деепричастий в тексте.</w:t>
      </w:r>
    </w:p>
    <w:p w:rsidR="001B18EA" w:rsidRPr="00FC5D4A" w:rsidRDefault="0003091E" w:rsidP="0003091E">
      <w:pPr>
        <w:ind w:firstLine="709"/>
        <w:jc w:val="both"/>
        <w:rPr>
          <w:rFonts w:cs="Times New Roman"/>
          <w:sz w:val="28"/>
          <w:szCs w:val="28"/>
          <w:lang w:val="ru-RU"/>
        </w:rPr>
      </w:pPr>
      <w:r>
        <w:rPr>
          <w:rFonts w:cs="Times New Roman"/>
          <w:sz w:val="28"/>
          <w:szCs w:val="28"/>
          <w:lang w:val="ru-RU"/>
        </w:rPr>
        <w:t xml:space="preserve">Заключительным этапом работы стал эксперимент по обучению предсказательной модели и сравнение результата её работы на всех признаках и только отобранных 44 с наилучшей корреляцией. Эксперимент показал, что лучшие результаты получила модель гребневой регрессии, обученная на отобранных признаках и на корпусе без 0 уровня. </w:t>
      </w:r>
    </w:p>
    <w:p w:rsidR="0023380D" w:rsidRPr="00FC5D4A" w:rsidRDefault="00B72BF3" w:rsidP="0003091E">
      <w:pPr>
        <w:ind w:firstLine="709"/>
        <w:jc w:val="both"/>
        <w:rPr>
          <w:rFonts w:cs="Times New Roman"/>
          <w:sz w:val="28"/>
          <w:szCs w:val="28"/>
          <w:lang w:val="ru-RU"/>
        </w:rPr>
      </w:pPr>
      <w:r w:rsidRPr="00FC5D4A">
        <w:rPr>
          <w:rFonts w:cs="Times New Roman"/>
          <w:sz w:val="28"/>
          <w:szCs w:val="28"/>
          <w:lang w:val="ru-RU"/>
        </w:rPr>
        <w:t>В качестве основных направлений дальнейшей работы мы рассматриваем расширение корпуса, подключение синтаксической и словообразовательной информации</w:t>
      </w:r>
      <w:r w:rsidR="008722F7" w:rsidRPr="00FC5D4A">
        <w:rPr>
          <w:rFonts w:cs="Times New Roman"/>
          <w:sz w:val="28"/>
          <w:szCs w:val="28"/>
          <w:lang w:val="ru-RU"/>
        </w:rPr>
        <w:t xml:space="preserve">, добавление новых семантических групп глаголов (глаголы движения, эмоциональная лексика), дальнейшая отладка методов машинного обучения. </w:t>
      </w:r>
      <w:r w:rsidR="0023380D" w:rsidRPr="00FC5D4A">
        <w:rPr>
          <w:rFonts w:cs="Times New Roman"/>
          <w:sz w:val="28"/>
          <w:szCs w:val="28"/>
          <w:lang w:val="ru-RU"/>
        </w:rPr>
        <w:t xml:space="preserve">Среди первоочередных задач </w:t>
      </w:r>
      <w:r w:rsidR="008722F7" w:rsidRPr="00FC5D4A">
        <w:rPr>
          <w:rFonts w:cs="Times New Roman"/>
          <w:sz w:val="28"/>
          <w:szCs w:val="28"/>
          <w:lang w:val="ru-RU"/>
        </w:rPr>
        <w:t xml:space="preserve">хотелось бы </w:t>
      </w:r>
      <w:r w:rsidR="0023380D" w:rsidRPr="00FC5D4A">
        <w:rPr>
          <w:rFonts w:cs="Times New Roman"/>
          <w:sz w:val="28"/>
          <w:szCs w:val="28"/>
          <w:lang w:val="ru-RU"/>
        </w:rPr>
        <w:t xml:space="preserve">отметить добавление признаков, </w:t>
      </w:r>
      <w:r w:rsidR="0023380D" w:rsidRPr="00FC5D4A">
        <w:rPr>
          <w:rFonts w:cs="Times New Roman"/>
          <w:sz w:val="28"/>
          <w:szCs w:val="28"/>
          <w:lang w:val="ru-RU"/>
        </w:rPr>
        <w:lastRenderedPageBreak/>
        <w:t>связанных</w:t>
      </w:r>
      <w:r w:rsidR="008722F7" w:rsidRPr="00FC5D4A">
        <w:rPr>
          <w:rFonts w:cs="Times New Roman"/>
          <w:sz w:val="28"/>
          <w:szCs w:val="28"/>
          <w:lang w:val="ru-RU"/>
        </w:rPr>
        <w:t xml:space="preserve"> с долей приставок и суффиксов - эти морфемы помимо прочего отвечают за образование видовых пар</w:t>
      </w:r>
      <w:r w:rsidR="0023380D" w:rsidRPr="00FC5D4A">
        <w:rPr>
          <w:rFonts w:cs="Times New Roman"/>
          <w:sz w:val="28"/>
          <w:szCs w:val="28"/>
          <w:lang w:val="ru-RU"/>
        </w:rPr>
        <w:t xml:space="preserve"> (рисовать - нарисовать, закончить - заканчивать)</w:t>
      </w:r>
      <w:r w:rsidR="008722F7" w:rsidRPr="00FC5D4A">
        <w:rPr>
          <w:rFonts w:cs="Times New Roman"/>
          <w:sz w:val="28"/>
          <w:szCs w:val="28"/>
          <w:lang w:val="ru-RU"/>
        </w:rPr>
        <w:t>, групп глаголов движения</w:t>
      </w:r>
      <w:r w:rsidR="0023380D" w:rsidRPr="00FC5D4A">
        <w:rPr>
          <w:rFonts w:cs="Times New Roman"/>
          <w:sz w:val="28"/>
          <w:szCs w:val="28"/>
          <w:lang w:val="ru-RU"/>
        </w:rPr>
        <w:t xml:space="preserve"> с приставками (перейти, пройти, зайти)</w:t>
      </w:r>
      <w:r w:rsidR="008722F7" w:rsidRPr="00FC5D4A">
        <w:rPr>
          <w:rFonts w:cs="Times New Roman"/>
          <w:sz w:val="28"/>
          <w:szCs w:val="28"/>
          <w:lang w:val="ru-RU"/>
        </w:rPr>
        <w:t xml:space="preserve">, </w:t>
      </w:r>
      <w:r w:rsidR="0023380D" w:rsidRPr="00FC5D4A">
        <w:rPr>
          <w:rFonts w:cs="Times New Roman"/>
          <w:sz w:val="28"/>
          <w:szCs w:val="28"/>
          <w:lang w:val="ru-RU"/>
        </w:rPr>
        <w:t xml:space="preserve">пар одно- и </w:t>
      </w:r>
      <w:r w:rsidR="008722F7" w:rsidRPr="00FC5D4A">
        <w:rPr>
          <w:rFonts w:cs="Times New Roman"/>
          <w:sz w:val="28"/>
          <w:szCs w:val="28"/>
          <w:lang w:val="ru-RU"/>
        </w:rPr>
        <w:t>разнонаправленных глаголов</w:t>
      </w:r>
      <w:r w:rsidR="0023380D" w:rsidRPr="00FC5D4A">
        <w:rPr>
          <w:rFonts w:cs="Times New Roman"/>
          <w:sz w:val="28"/>
          <w:szCs w:val="28"/>
          <w:lang w:val="ru-RU"/>
        </w:rPr>
        <w:t xml:space="preserve"> (везти - возить, лететь - летать)</w:t>
      </w:r>
      <w:r w:rsidR="008722F7" w:rsidRPr="00FC5D4A">
        <w:rPr>
          <w:rFonts w:cs="Times New Roman"/>
          <w:sz w:val="28"/>
          <w:szCs w:val="28"/>
          <w:lang w:val="ru-RU"/>
        </w:rPr>
        <w:t xml:space="preserve">, что </w:t>
      </w:r>
      <w:r w:rsidR="0023380D" w:rsidRPr="00FC5D4A">
        <w:rPr>
          <w:rFonts w:cs="Times New Roman"/>
          <w:sz w:val="28"/>
          <w:szCs w:val="28"/>
          <w:lang w:val="ru-RU"/>
        </w:rPr>
        <w:t xml:space="preserve">традиционно </w:t>
      </w:r>
      <w:r w:rsidR="008722F7" w:rsidRPr="00FC5D4A">
        <w:rPr>
          <w:rFonts w:cs="Times New Roman"/>
          <w:sz w:val="28"/>
          <w:szCs w:val="28"/>
          <w:lang w:val="ru-RU"/>
        </w:rPr>
        <w:t>представляет трудность для иностранцев</w:t>
      </w:r>
      <w:r w:rsidR="0023380D" w:rsidRPr="00FC5D4A">
        <w:rPr>
          <w:rFonts w:cs="Times New Roman"/>
          <w:sz w:val="28"/>
          <w:szCs w:val="28"/>
          <w:lang w:val="ru-RU"/>
        </w:rPr>
        <w:t xml:space="preserve">, изучающих русский язык и, скорее всего, сильно отличается от представлений о сложности русского текста как родного. </w:t>
      </w:r>
      <w:r w:rsidRPr="00FC5D4A">
        <w:rPr>
          <w:rFonts w:cs="Times New Roman"/>
          <w:sz w:val="28"/>
          <w:szCs w:val="28"/>
          <w:lang w:val="ru-RU"/>
        </w:rPr>
        <w:t xml:space="preserve">Также интересно было бы сравнить вклад вышеописанных признаков в сложность текстов на других языках. </w:t>
      </w:r>
    </w:p>
    <w:p w:rsidR="00607C23" w:rsidRPr="00FC5D4A" w:rsidRDefault="00607C23" w:rsidP="00607C23">
      <w:pPr>
        <w:rPr>
          <w:sz w:val="28"/>
          <w:szCs w:val="28"/>
          <w:lang w:val="ru-RU"/>
        </w:rPr>
      </w:pPr>
    </w:p>
    <w:p w:rsidR="00662F58" w:rsidRDefault="00662F58">
      <w:pPr>
        <w:rPr>
          <w:smallCaps/>
          <w:spacing w:val="5"/>
          <w:sz w:val="44"/>
          <w:szCs w:val="44"/>
          <w:lang w:val="ru-RU"/>
        </w:rPr>
      </w:pPr>
      <w:r>
        <w:rPr>
          <w:sz w:val="44"/>
          <w:szCs w:val="44"/>
          <w:lang w:val="ru-RU"/>
        </w:rPr>
        <w:br w:type="page"/>
      </w:r>
    </w:p>
    <w:p w:rsidR="00D85D6A" w:rsidRPr="00324020" w:rsidRDefault="00D85D6A" w:rsidP="00324020">
      <w:pPr>
        <w:pStyle w:val="1"/>
        <w:rPr>
          <w:sz w:val="44"/>
          <w:szCs w:val="44"/>
          <w:lang w:val="ru-RU"/>
        </w:rPr>
      </w:pPr>
      <w:bookmarkStart w:id="70" w:name="_Toc484684840"/>
      <w:r w:rsidRPr="00AA6762">
        <w:rPr>
          <w:sz w:val="44"/>
          <w:szCs w:val="44"/>
          <w:lang w:val="ru-RU"/>
        </w:rPr>
        <w:lastRenderedPageBreak/>
        <w:t xml:space="preserve">Приложение </w:t>
      </w:r>
      <w:r w:rsidRPr="00622031">
        <w:rPr>
          <w:sz w:val="44"/>
          <w:szCs w:val="44"/>
          <w:lang w:val="ru-RU"/>
        </w:rPr>
        <w:t>1</w:t>
      </w:r>
      <w:r w:rsidRPr="00AA6762">
        <w:rPr>
          <w:sz w:val="44"/>
          <w:szCs w:val="44"/>
          <w:lang w:val="ru-RU"/>
        </w:rPr>
        <w:t xml:space="preserve">. Программный код </w:t>
      </w:r>
      <w:r w:rsidR="00AB034A" w:rsidRPr="00AA6762">
        <w:rPr>
          <w:sz w:val="44"/>
          <w:szCs w:val="44"/>
          <w:lang w:val="ru-RU"/>
        </w:rPr>
        <w:t>для анализа текста и сбора признаков.</w:t>
      </w:r>
      <w:bookmarkEnd w:id="70"/>
      <w:r w:rsidRPr="00622031">
        <w:rPr>
          <w:sz w:val="44"/>
          <w:szCs w:val="44"/>
          <w:lang w:val="ru-RU"/>
        </w:rPr>
        <w:br/>
      </w:r>
    </w:p>
    <w:p w:rsidR="00D85D6A" w:rsidRPr="00C93FE5"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b/>
          <w:bCs/>
          <w:color w:val="800000"/>
          <w:sz w:val="20"/>
          <w:szCs w:val="20"/>
          <w:lang w:eastAsia="ru-RU" w:bidi="ar-SA"/>
        </w:rPr>
        <w:t>import</w:t>
      </w:r>
      <w:r w:rsidRPr="00D85D6A">
        <w:rPr>
          <w:rFonts w:ascii="Courier New" w:eastAsia="Times New Roman" w:hAnsi="Courier New" w:cs="Courier New"/>
          <w:color w:val="000000"/>
          <w:sz w:val="20"/>
          <w:szCs w:val="20"/>
          <w:lang w:eastAsia="ru-RU" w:bidi="ar-SA"/>
        </w:rPr>
        <w:t xml:space="preserve"> re</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b/>
          <w:bCs/>
          <w:color w:val="800000"/>
          <w:sz w:val="20"/>
          <w:szCs w:val="20"/>
          <w:lang w:eastAsia="ru-RU" w:bidi="ar-SA"/>
        </w:rPr>
        <w:t>import</w:t>
      </w:r>
      <w:r w:rsidRPr="00D85D6A">
        <w:rPr>
          <w:rFonts w:ascii="Courier New" w:eastAsia="Times New Roman" w:hAnsi="Courier New" w:cs="Courier New"/>
          <w:color w:val="000000"/>
          <w:sz w:val="20"/>
          <w:szCs w:val="20"/>
          <w:lang w:eastAsia="ru-RU" w:bidi="ar-SA"/>
        </w:rPr>
        <w:t xml:space="preserve"> pymystem3</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b/>
          <w:bCs/>
          <w:color w:val="800000"/>
          <w:sz w:val="20"/>
          <w:szCs w:val="20"/>
          <w:lang w:eastAsia="ru-RU" w:bidi="ar-SA"/>
        </w:rPr>
        <w:t>from</w:t>
      </w:r>
      <w:r w:rsidRPr="00D85D6A">
        <w:rPr>
          <w:rFonts w:ascii="Courier New" w:eastAsia="Times New Roman" w:hAnsi="Courier New" w:cs="Courier New"/>
          <w:color w:val="000000"/>
          <w:sz w:val="20"/>
          <w:szCs w:val="20"/>
          <w:lang w:eastAsia="ru-RU" w:bidi="ar-SA"/>
        </w:rPr>
        <w:t xml:space="preserve"> collections </w:t>
      </w:r>
      <w:r w:rsidRPr="00D85D6A">
        <w:rPr>
          <w:rFonts w:ascii="Courier New" w:eastAsia="Times New Roman" w:hAnsi="Courier New" w:cs="Courier New"/>
          <w:b/>
          <w:bCs/>
          <w:color w:val="800000"/>
          <w:sz w:val="20"/>
          <w:szCs w:val="20"/>
          <w:lang w:eastAsia="ru-RU" w:bidi="ar-SA"/>
        </w:rPr>
        <w:t>import</w:t>
      </w:r>
      <w:r w:rsidRPr="00D85D6A">
        <w:rPr>
          <w:rFonts w:ascii="Courier New" w:eastAsia="Times New Roman" w:hAnsi="Courier New" w:cs="Courier New"/>
          <w:color w:val="000000"/>
          <w:sz w:val="20"/>
          <w:szCs w:val="20"/>
          <w:lang w:eastAsia="ru-RU" w:bidi="ar-SA"/>
        </w:rPr>
        <w:t xml:space="preserve"> defaultdict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b/>
          <w:bCs/>
          <w:color w:val="800000"/>
          <w:sz w:val="20"/>
          <w:szCs w:val="20"/>
          <w:lang w:eastAsia="ru-RU" w:bidi="ar-SA"/>
        </w:rPr>
        <w:t>import</w:t>
      </w:r>
      <w:r w:rsidRPr="00D85D6A">
        <w:rPr>
          <w:rFonts w:ascii="Courier New" w:eastAsia="Times New Roman" w:hAnsi="Courier New" w:cs="Courier New"/>
          <w:color w:val="000000"/>
          <w:sz w:val="20"/>
          <w:szCs w:val="20"/>
          <w:lang w:eastAsia="ru-RU" w:bidi="ar-SA"/>
        </w:rPr>
        <w:t xml:space="preserve"> json</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b/>
          <w:bCs/>
          <w:color w:val="800000"/>
          <w:sz w:val="20"/>
          <w:szCs w:val="20"/>
          <w:lang w:eastAsia="ru-RU" w:bidi="ar-SA"/>
        </w:rPr>
        <w:t>import</w:t>
      </w:r>
      <w:r w:rsidRPr="00D85D6A">
        <w:rPr>
          <w:rFonts w:ascii="Courier New" w:eastAsia="Times New Roman" w:hAnsi="Courier New" w:cs="Courier New"/>
          <w:color w:val="000000"/>
          <w:sz w:val="20"/>
          <w:szCs w:val="20"/>
          <w:lang w:eastAsia="ru-RU" w:bidi="ar-SA"/>
        </w:rPr>
        <w:t xml:space="preserve"> statistics</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m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pymystem3</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Mystem</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entire_input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74726"/>
          <w:sz w:val="20"/>
          <w:szCs w:val="20"/>
          <w:lang w:eastAsia="ru-RU" w:bidi="ar-SA"/>
        </w:rPr>
        <w:t>False</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whole_texts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'text_all.txt'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result_list_of_features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'result_features_text_all.txt'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'utf-8'</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all_features_for_all_texts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dict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словники</w:t>
      </w:r>
      <w:r w:rsidRPr="00D85D6A">
        <w:rPr>
          <w:rFonts w:ascii="Courier New" w:eastAsia="Times New Roman" w:hAnsi="Courier New" w:cs="Courier New"/>
          <w:color w:val="696969"/>
          <w:sz w:val="20"/>
          <w:szCs w:val="20"/>
          <w:lang w:eastAsia="ru-RU" w:bidi="ar-SA"/>
        </w:rPr>
        <w:t xml:space="preserve"> ##</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slovnik_A1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'slovnik_A1.txt'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slovnik_A1_list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slovnik_A1</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slovnik_A2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'slovnik_A2.txt'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slovnik_A2_list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slovnik_A2</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slovnik_B1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'slovnik_B1.txt'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slovnik_B1_list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slovnik_B1</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slovnik_B2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'slovnik_B2.txt'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slovnik_B2_list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slovnik_B2</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Списки</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частотных</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слов</w:t>
      </w:r>
      <w:r w:rsidRPr="00D85D6A">
        <w:rPr>
          <w:rFonts w:ascii="Courier New" w:eastAsia="Times New Roman" w:hAnsi="Courier New" w:cs="Courier New"/>
          <w:color w:val="696969"/>
          <w:sz w:val="20"/>
          <w:szCs w:val="20"/>
          <w:lang w:eastAsia="ru-RU" w:bidi="ar-SA"/>
        </w:rPr>
        <w:t xml:space="preserve"> ##</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fr_100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'fr_100.txt'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fr_100_list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fr_100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fr_300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'fr_300.txt'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fr_300_list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fr_300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fr_500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'fr_500.txt'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fr_500_list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fr_500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fr_1000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'fr_1000.txt'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fr_1000_list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fr_1000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fr_3000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'fr_3000.txt'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fr_3000_list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fr_3000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fr_5000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'fr_5000.txt'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fr_5000_list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fr_5000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fr_10000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'fr_10000.txt'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fr_10000_list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fr_10000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fr_20000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'fr_20000.txt'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fr_20000_list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fr_20000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fr_33000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'fr_33000.txt'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fr_33000_list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fr_33000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семантические</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списки</w:t>
      </w:r>
      <w:r w:rsidRPr="00D85D6A">
        <w:rPr>
          <w:rFonts w:ascii="Courier New" w:eastAsia="Times New Roman" w:hAnsi="Courier New" w:cs="Courier New"/>
          <w:color w:val="696969"/>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lex_physical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'lex_physical.txt'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lex_physical_list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lex_physical</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lex_abstract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'lex_abstract.txt'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lex_abstract_list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lex_abstract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lex_substance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'lex_substance.txt'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lex_substance_list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lex_substance</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lex_virtual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open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'lex_virtual.txt'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encoding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'utf_8'</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readlines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lex_virtual_list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lex_virtual</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lastRenderedPageBreak/>
        <w:t xml:space="preserve">modal_words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хочется</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нужно</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надо</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кажется</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казаться</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пожалуй</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хотеть</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должный</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val="ru-RU" w:eastAsia="ru-RU" w:bidi="ar-SA"/>
        </w:rPr>
        <w:t>'хотеться'</w:t>
      </w:r>
      <w:r w:rsidRPr="00D85D6A">
        <w:rPr>
          <w:rFonts w:ascii="Courier New" w:eastAsia="Times New Roman" w:hAnsi="Courier New" w:cs="Courier New"/>
          <w:color w:val="808030"/>
          <w:sz w:val="20"/>
          <w:szCs w:val="20"/>
          <w:lang w:val="ru-RU"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696969"/>
          <w:sz w:val="20"/>
          <w:szCs w:val="20"/>
          <w:lang w:val="ru-RU" w:eastAsia="ru-RU" w:bidi="ar-SA"/>
        </w:rPr>
        <w:t>##делим документ на тексты и начинаем работу##</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whole_texts_list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whole_texts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split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"&lt;border&gt;"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whole_texts_list_len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whole_texts_list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gram_features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'ADV'</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'ADVPRO'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'ANUM'</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'APRO'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'COM'</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'CONJ'</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'INTJ'</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'NUM'</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'PART'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E6"/>
          <w:sz w:val="20"/>
          <w:szCs w:val="20"/>
          <w:lang w:eastAsia="ru-RU" w:bidi="ar-SA"/>
        </w:rPr>
        <w:t>'PR'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'SPRO'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'V'</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наст</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непрош</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прош</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вин</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дат</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зват</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им</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местн</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парт</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пр</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род</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твор</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ед</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мн</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деепр</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изъяв</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инф</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пов</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прич</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кр</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полн</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притяж</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'1-</w:t>
      </w:r>
      <w:r w:rsidRPr="00D85D6A">
        <w:rPr>
          <w:rFonts w:ascii="Courier New" w:eastAsia="Times New Roman" w:hAnsi="Courier New" w:cs="Courier New"/>
          <w:color w:val="0000E6"/>
          <w:sz w:val="20"/>
          <w:szCs w:val="20"/>
          <w:lang w:val="ru-RU" w:eastAsia="ru-RU" w:bidi="ar-SA"/>
        </w:rPr>
        <w:t>л</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'2-</w:t>
      </w:r>
      <w:r w:rsidRPr="00D85D6A">
        <w:rPr>
          <w:rFonts w:ascii="Courier New" w:eastAsia="Times New Roman" w:hAnsi="Courier New" w:cs="Courier New"/>
          <w:color w:val="0000E6"/>
          <w:sz w:val="20"/>
          <w:szCs w:val="20"/>
          <w:lang w:val="ru-RU" w:eastAsia="ru-RU" w:bidi="ar-SA"/>
        </w:rPr>
        <w:t>л</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'3-</w:t>
      </w:r>
      <w:r w:rsidRPr="00D85D6A">
        <w:rPr>
          <w:rFonts w:ascii="Courier New" w:eastAsia="Times New Roman" w:hAnsi="Courier New" w:cs="Courier New"/>
          <w:color w:val="0000E6"/>
          <w:sz w:val="20"/>
          <w:szCs w:val="20"/>
          <w:lang w:val="ru-RU" w:eastAsia="ru-RU" w:bidi="ar-SA"/>
        </w:rPr>
        <w:t>л</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жен</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муж</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сред</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несов</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сов</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действ</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страд</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неод</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од</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нп</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пе</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бьем</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на</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предложения</w:t>
      </w:r>
      <w:r w:rsidRPr="00D85D6A">
        <w:rPr>
          <w:rFonts w:ascii="Courier New" w:eastAsia="Times New Roman" w:hAnsi="Courier New" w:cs="Courier New"/>
          <w:color w:val="696969"/>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b/>
          <w:bCs/>
          <w:color w:val="800000"/>
          <w:sz w:val="20"/>
          <w:szCs w:val="20"/>
          <w:lang w:eastAsia="ru-RU" w:bidi="ar-SA"/>
        </w:rPr>
        <w:t>def</w:t>
      </w:r>
      <w:r w:rsidRPr="00D85D6A">
        <w:rPr>
          <w:rFonts w:ascii="Courier New" w:eastAsia="Times New Roman" w:hAnsi="Courier New" w:cs="Courier New"/>
          <w:color w:val="000000"/>
          <w:sz w:val="20"/>
          <w:szCs w:val="20"/>
          <w:lang w:eastAsia="ru-RU" w:bidi="ar-SA"/>
        </w:rPr>
        <w:t xml:space="preserve"> split_into_sentences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text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caps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А</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Я</w:t>
      </w:r>
      <w:r w:rsidRPr="00D85D6A">
        <w:rPr>
          <w:rFonts w:ascii="Courier New" w:eastAsia="Times New Roman" w:hAnsi="Courier New" w:cs="Courier New"/>
          <w:color w:val="0000E6"/>
          <w:sz w:val="20"/>
          <w:szCs w:val="20"/>
          <w:lang w:eastAsia="ru-RU" w:bidi="ar-SA"/>
        </w:rPr>
        <w:t>A-Z])"</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prefixes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"(Mr|St|Mrs|Ms|Dr|</w:t>
      </w:r>
      <w:r w:rsidRPr="00D85D6A">
        <w:rPr>
          <w:rFonts w:ascii="Courier New" w:eastAsia="Times New Roman" w:hAnsi="Courier New" w:cs="Courier New"/>
          <w:color w:val="0000E6"/>
          <w:sz w:val="20"/>
          <w:szCs w:val="20"/>
          <w:lang w:val="ru-RU" w:eastAsia="ru-RU" w:bidi="ar-SA"/>
        </w:rPr>
        <w:t>прим</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т</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д</w:t>
      </w:r>
      <w:r w:rsidRPr="00D85D6A">
        <w:rPr>
          <w:rFonts w:ascii="Courier New" w:eastAsia="Times New Roman" w:hAnsi="Courier New" w:cs="Courier New"/>
          <w:color w:val="0000E6"/>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acronyms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"([A-Z][.][A-Z][.](?:[A-Z][.])?)"</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websites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"[.](com|net|org|ru|gov|</w:t>
      </w:r>
      <w:r w:rsidRPr="00D85D6A">
        <w:rPr>
          <w:rFonts w:ascii="Courier New" w:eastAsia="Times New Roman" w:hAnsi="Courier New" w:cs="Courier New"/>
          <w:color w:val="0000E6"/>
          <w:sz w:val="20"/>
          <w:szCs w:val="20"/>
          <w:lang w:val="ru-RU" w:eastAsia="ru-RU" w:bidi="ar-SA"/>
        </w:rPr>
        <w:t>ру</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орг</w:t>
      </w:r>
      <w:r w:rsidRPr="00D85D6A">
        <w:rPr>
          <w:rFonts w:ascii="Courier New" w:eastAsia="Times New Roman" w:hAnsi="Courier New" w:cs="Courier New"/>
          <w:color w:val="0000E6"/>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 "</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  "</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\n</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 "</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re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sub</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prefixes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1&lt;prd&gt;"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text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re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sub</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websites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"&lt;prd&gt;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1"</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text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re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sub</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\s</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caps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 xml:space="preserve">" </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1&lt;prd&gt;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text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re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sub</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caps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caps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caps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1&lt;prd&gt;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2&lt;prd&gt;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3&lt;prd&gt;"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text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re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sub</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caps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caps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1&lt;prd&gt;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2&lt;prd&gt;"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text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re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sub</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 "</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caps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 xml:space="preserve">" </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1&lt;prd&gt;"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text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F69FF"/>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"!&lt;stop&gt;"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"!&lt;stop&gt;"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".&lt;stop&gt;"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"?&lt;stop&gt;"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"!&lt;stop&gt;"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"&lt;prd&gt;"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sentences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split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"&lt;stop&gt;"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sentences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&gt;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1</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sentences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sentences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8C00"/>
          <w:sz w:val="20"/>
          <w:szCs w:val="20"/>
          <w:lang w:eastAsia="ru-RU" w:bidi="ar-SA"/>
        </w:rPr>
        <w:t>1</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sentences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strip</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s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sentences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return</w:t>
      </w:r>
      <w:r w:rsidRPr="00D85D6A">
        <w:rPr>
          <w:rFonts w:ascii="Courier New" w:eastAsia="Times New Roman" w:hAnsi="Courier New" w:cs="Courier New"/>
          <w:color w:val="000000"/>
          <w:sz w:val="20"/>
          <w:szCs w:val="20"/>
          <w:lang w:eastAsia="ru-RU" w:bidi="ar-SA"/>
        </w:rPr>
        <w:t xml:space="preserve"> sentences</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t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range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whole_texts_list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start_one_text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time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clock</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text_number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str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level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whole_texts_list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val="ru-RU" w:eastAsia="ru-RU" w:bidi="ar-SA"/>
        </w:rPr>
        <w:t>if</w:t>
      </w:r>
      <w:r w:rsidRPr="00D85D6A">
        <w:rPr>
          <w:rFonts w:ascii="Courier New" w:eastAsia="Times New Roman" w:hAnsi="Courier New" w:cs="Courier New"/>
          <w:color w:val="000000"/>
          <w:sz w:val="20"/>
          <w:szCs w:val="20"/>
          <w:lang w:val="ru-RU" w:eastAsia="ru-RU" w:bidi="ar-SA"/>
        </w:rPr>
        <w:t xml:space="preserve"> level </w:t>
      </w:r>
      <w:r w:rsidRPr="00D85D6A">
        <w:rPr>
          <w:rFonts w:ascii="Courier New" w:eastAsia="Times New Roman" w:hAnsi="Courier New" w:cs="Courier New"/>
          <w:color w:val="44AADD"/>
          <w:sz w:val="20"/>
          <w:szCs w:val="20"/>
          <w:lang w:val="ru-RU" w:eastAsia="ru-RU" w:bidi="ar-SA"/>
        </w:rPr>
        <w:t>==</w:t>
      </w: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0000E6"/>
          <w:sz w:val="20"/>
          <w:szCs w:val="20"/>
          <w:lang w:val="ru-RU" w:eastAsia="ru-RU" w:bidi="ar-SA"/>
        </w:rPr>
        <w:t>'</w:t>
      </w:r>
      <w:r w:rsidRPr="00D85D6A">
        <w:rPr>
          <w:rFonts w:ascii="Courier New" w:eastAsia="Times New Roman" w:hAnsi="Courier New" w:cs="Courier New"/>
          <w:color w:val="0F69FF"/>
          <w:sz w:val="20"/>
          <w:szCs w:val="20"/>
          <w:lang w:val="ru-RU" w:eastAsia="ru-RU" w:bidi="ar-SA"/>
        </w:rPr>
        <w:t>\n</w:t>
      </w:r>
      <w:r w:rsidRPr="00D85D6A">
        <w:rPr>
          <w:rFonts w:ascii="Courier New" w:eastAsia="Times New Roman" w:hAnsi="Courier New" w:cs="Courier New"/>
          <w:color w:val="0000E6"/>
          <w:sz w:val="20"/>
          <w:szCs w:val="20"/>
          <w:lang w:val="ru-RU" w:eastAsia="ru-RU" w:bidi="ar-SA"/>
        </w:rPr>
        <w:t>'</w:t>
      </w:r>
      <w:r w:rsidRPr="00D85D6A">
        <w:rPr>
          <w:rFonts w:ascii="Courier New" w:eastAsia="Times New Roman" w:hAnsi="Courier New" w:cs="Courier New"/>
          <w:color w:val="808030"/>
          <w:sz w:val="20"/>
          <w:szCs w:val="20"/>
          <w:lang w:val="ru-RU"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b/>
          <w:bCs/>
          <w:color w:val="800000"/>
          <w:sz w:val="20"/>
          <w:szCs w:val="20"/>
          <w:lang w:val="ru-RU" w:eastAsia="ru-RU" w:bidi="ar-SA"/>
        </w:rPr>
        <w:t>print</w:t>
      </w:r>
      <w:r w:rsidRPr="00D85D6A">
        <w:rPr>
          <w:rFonts w:ascii="Courier New" w:eastAsia="Times New Roman" w:hAnsi="Courier New" w:cs="Courier New"/>
          <w:color w:val="808030"/>
          <w:sz w:val="20"/>
          <w:szCs w:val="20"/>
          <w:lang w:val="ru-RU" w:eastAsia="ru-RU" w:bidi="ar-SA"/>
        </w:rPr>
        <w:t>(</w:t>
      </w:r>
      <w:r w:rsidRPr="00D85D6A">
        <w:rPr>
          <w:rFonts w:ascii="Courier New" w:eastAsia="Times New Roman" w:hAnsi="Courier New" w:cs="Courier New"/>
          <w:color w:val="0000E6"/>
          <w:sz w:val="20"/>
          <w:szCs w:val="20"/>
          <w:lang w:val="ru-RU" w:eastAsia="ru-RU" w:bidi="ar-SA"/>
        </w:rPr>
        <w:t>'ошибка в уровне(пустая строка)'</w:t>
      </w:r>
      <w:r w:rsidRPr="00D85D6A">
        <w:rPr>
          <w:rFonts w:ascii="Courier New" w:eastAsia="Times New Roman" w:hAnsi="Courier New" w:cs="Courier New"/>
          <w:color w:val="808030"/>
          <w:sz w:val="20"/>
          <w:szCs w:val="20"/>
          <w:lang w:val="ru-RU"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000000"/>
          <w:sz w:val="20"/>
          <w:szCs w:val="20"/>
          <w:lang w:eastAsia="ru-RU" w:bidi="ar-SA"/>
        </w:rPr>
        <w:t xml:space="preserve">sentences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split_into_sentences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whole_texts_list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список</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строк</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из</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предложений</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whole_analized_text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m</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analyze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whole_texts_list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весь</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текст</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одним</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списком</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whole_lemmas_list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noun_list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bastard_list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geo_imen_list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conj_adversative_list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противительные</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союзы</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lastRenderedPageBreak/>
        <w:t xml:space="preserve">    modal_words_list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words_length_list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number_of_syllables_list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p>
    <w:p w:rsidR="00D85D6A" w:rsidRPr="00C805B6"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BE01D7">
        <w:rPr>
          <w:rFonts w:ascii="Courier New" w:eastAsia="Times New Roman" w:hAnsi="Courier New" w:cs="Courier New"/>
          <w:color w:val="000000"/>
          <w:sz w:val="20"/>
          <w:szCs w:val="20"/>
          <w:lang w:eastAsia="ru-RU" w:bidi="ar-SA"/>
        </w:rPr>
        <w:t>long</w:t>
      </w:r>
      <w:r w:rsidRPr="00C805B6">
        <w:rPr>
          <w:rFonts w:ascii="Courier New" w:eastAsia="Times New Roman" w:hAnsi="Courier New" w:cs="Courier New"/>
          <w:color w:val="000000"/>
          <w:sz w:val="20"/>
          <w:szCs w:val="20"/>
          <w:lang w:val="ru-RU" w:eastAsia="ru-RU" w:bidi="ar-SA"/>
        </w:rPr>
        <w:t>_</w:t>
      </w:r>
      <w:r w:rsidRPr="00BE01D7">
        <w:rPr>
          <w:rFonts w:ascii="Courier New" w:eastAsia="Times New Roman" w:hAnsi="Courier New" w:cs="Courier New"/>
          <w:color w:val="000000"/>
          <w:sz w:val="20"/>
          <w:szCs w:val="20"/>
          <w:lang w:eastAsia="ru-RU" w:bidi="ar-SA"/>
        </w:rPr>
        <w:t>words</w:t>
      </w:r>
      <w:r w:rsidRPr="00C805B6">
        <w:rPr>
          <w:rFonts w:ascii="Courier New" w:eastAsia="Times New Roman" w:hAnsi="Courier New" w:cs="Courier New"/>
          <w:color w:val="000000"/>
          <w:sz w:val="20"/>
          <w:szCs w:val="20"/>
          <w:lang w:val="ru-RU" w:eastAsia="ru-RU" w:bidi="ar-SA"/>
        </w:rPr>
        <w:t>_</w:t>
      </w:r>
      <w:r w:rsidRPr="00BE01D7">
        <w:rPr>
          <w:rFonts w:ascii="Courier New" w:eastAsia="Times New Roman" w:hAnsi="Courier New" w:cs="Courier New"/>
          <w:color w:val="000000"/>
          <w:sz w:val="20"/>
          <w:szCs w:val="20"/>
          <w:lang w:eastAsia="ru-RU" w:bidi="ar-SA"/>
        </w:rPr>
        <w:t>list</w:t>
      </w:r>
      <w:r w:rsidRPr="00C805B6">
        <w:rPr>
          <w:rFonts w:ascii="Courier New" w:eastAsia="Times New Roman" w:hAnsi="Courier New" w:cs="Courier New"/>
          <w:color w:val="000000"/>
          <w:sz w:val="20"/>
          <w:szCs w:val="20"/>
          <w:lang w:val="ru-RU" w:eastAsia="ru-RU" w:bidi="ar-SA"/>
        </w:rPr>
        <w:t xml:space="preserve"> </w:t>
      </w:r>
      <w:r w:rsidRPr="00C805B6">
        <w:rPr>
          <w:rFonts w:ascii="Courier New" w:eastAsia="Times New Roman" w:hAnsi="Courier New" w:cs="Courier New"/>
          <w:color w:val="808030"/>
          <w:sz w:val="20"/>
          <w:szCs w:val="20"/>
          <w:lang w:val="ru-RU" w:eastAsia="ru-RU" w:bidi="ar-SA"/>
        </w:rPr>
        <w:t>=</w:t>
      </w:r>
      <w:r w:rsidRPr="00C805B6">
        <w:rPr>
          <w:rFonts w:ascii="Courier New" w:eastAsia="Times New Roman" w:hAnsi="Courier New" w:cs="Courier New"/>
          <w:color w:val="000000"/>
          <w:sz w:val="20"/>
          <w:szCs w:val="20"/>
          <w:lang w:val="ru-RU" w:eastAsia="ru-RU" w:bidi="ar-SA"/>
        </w:rPr>
        <w:t xml:space="preserve"> </w:t>
      </w:r>
      <w:r w:rsidRPr="00C805B6">
        <w:rPr>
          <w:rFonts w:ascii="Courier New" w:eastAsia="Times New Roman" w:hAnsi="Courier New" w:cs="Courier New"/>
          <w:color w:val="808030"/>
          <w:sz w:val="20"/>
          <w:szCs w:val="20"/>
          <w:lang w:val="ru-RU" w:eastAsia="ru-RU" w:bidi="ar-SA"/>
        </w:rPr>
        <w:t>[]</w:t>
      </w:r>
      <w:r w:rsidRPr="00C805B6">
        <w:rPr>
          <w:rFonts w:ascii="Courier New" w:eastAsia="Times New Roman" w:hAnsi="Courier New" w:cs="Courier New"/>
          <w:color w:val="000000"/>
          <w:sz w:val="20"/>
          <w:szCs w:val="20"/>
          <w:lang w:val="ru-RU" w:eastAsia="ru-RU" w:bidi="ar-SA"/>
        </w:rPr>
        <w:t xml:space="preserve"> </w:t>
      </w:r>
      <w:r w:rsidRPr="00C805B6">
        <w:rPr>
          <w:rFonts w:ascii="Courier New" w:eastAsia="Times New Roman" w:hAnsi="Courier New" w:cs="Courier New"/>
          <w:color w:val="696969"/>
          <w:sz w:val="20"/>
          <w:szCs w:val="20"/>
          <w:lang w:val="ru-RU" w:eastAsia="ru-RU" w:bidi="ar-SA"/>
        </w:rPr>
        <w:t>#</w:t>
      </w:r>
      <w:r w:rsidRPr="00D85D6A">
        <w:rPr>
          <w:rFonts w:ascii="Courier New" w:eastAsia="Times New Roman" w:hAnsi="Courier New" w:cs="Courier New"/>
          <w:color w:val="696969"/>
          <w:sz w:val="20"/>
          <w:szCs w:val="20"/>
          <w:lang w:val="ru-RU" w:eastAsia="ru-RU" w:bidi="ar-SA"/>
        </w:rPr>
        <w:t>слова</w:t>
      </w:r>
      <w:r w:rsidRPr="00C805B6">
        <w:rPr>
          <w:rFonts w:ascii="Courier New" w:eastAsia="Times New Roman" w:hAnsi="Courier New" w:cs="Courier New"/>
          <w:color w:val="696969"/>
          <w:sz w:val="20"/>
          <w:szCs w:val="20"/>
          <w:lang w:val="ru-RU" w:eastAsia="ru-RU" w:bidi="ar-SA"/>
        </w:rPr>
        <w:t xml:space="preserve"> </w:t>
      </w:r>
      <w:r w:rsidRPr="00D85D6A">
        <w:rPr>
          <w:rFonts w:ascii="Courier New" w:eastAsia="Times New Roman" w:hAnsi="Courier New" w:cs="Courier New"/>
          <w:color w:val="696969"/>
          <w:sz w:val="20"/>
          <w:szCs w:val="20"/>
          <w:lang w:val="ru-RU" w:eastAsia="ru-RU" w:bidi="ar-SA"/>
        </w:rPr>
        <w:t>более</w:t>
      </w:r>
      <w:r w:rsidRPr="00C805B6">
        <w:rPr>
          <w:rFonts w:ascii="Courier New" w:eastAsia="Times New Roman" w:hAnsi="Courier New" w:cs="Courier New"/>
          <w:color w:val="696969"/>
          <w:sz w:val="20"/>
          <w:szCs w:val="20"/>
          <w:lang w:val="ru-RU" w:eastAsia="ru-RU" w:bidi="ar-SA"/>
        </w:rPr>
        <w:t xml:space="preserve"> </w:t>
      </w:r>
      <w:r w:rsidRPr="00D85D6A">
        <w:rPr>
          <w:rFonts w:ascii="Courier New" w:eastAsia="Times New Roman" w:hAnsi="Courier New" w:cs="Courier New"/>
          <w:color w:val="696969"/>
          <w:sz w:val="20"/>
          <w:szCs w:val="20"/>
          <w:lang w:val="ru-RU" w:eastAsia="ru-RU" w:bidi="ar-SA"/>
        </w:rPr>
        <w:t>чем</w:t>
      </w:r>
      <w:r w:rsidRPr="00C805B6">
        <w:rPr>
          <w:rFonts w:ascii="Courier New" w:eastAsia="Times New Roman" w:hAnsi="Courier New" w:cs="Courier New"/>
          <w:color w:val="696969"/>
          <w:sz w:val="20"/>
          <w:szCs w:val="20"/>
          <w:lang w:val="ru-RU" w:eastAsia="ru-RU" w:bidi="ar-SA"/>
        </w:rPr>
        <w:t xml:space="preserve"> 4 </w:t>
      </w:r>
      <w:r w:rsidRPr="00D85D6A">
        <w:rPr>
          <w:rFonts w:ascii="Courier New" w:eastAsia="Times New Roman" w:hAnsi="Courier New" w:cs="Courier New"/>
          <w:color w:val="696969"/>
          <w:sz w:val="20"/>
          <w:szCs w:val="20"/>
          <w:lang w:val="ru-RU" w:eastAsia="ru-RU" w:bidi="ar-SA"/>
        </w:rPr>
        <w:t>слога</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C805B6">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000000"/>
          <w:sz w:val="20"/>
          <w:szCs w:val="20"/>
          <w:lang w:eastAsia="ru-RU" w:bidi="ar-SA"/>
        </w:rPr>
        <w:t xml:space="preserve">dict_of_features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defaultdict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400000"/>
          <w:sz w:val="20"/>
          <w:szCs w:val="20"/>
          <w:lang w:eastAsia="ru-RU" w:bidi="ar-SA"/>
        </w:rPr>
        <w:t>int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i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gram_features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i</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0</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считаем</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слоги</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и</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буквы</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def</w:t>
      </w:r>
      <w:r w:rsidRPr="00D85D6A">
        <w:rPr>
          <w:rFonts w:ascii="Courier New" w:eastAsia="Times New Roman" w:hAnsi="Courier New" w:cs="Courier New"/>
          <w:color w:val="000000"/>
          <w:sz w:val="20"/>
          <w:szCs w:val="20"/>
          <w:lang w:eastAsia="ru-RU" w:bidi="ar-SA"/>
        </w:rPr>
        <w:t xml:space="preserve"> count_syllables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i_text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'text'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i_text_syl_counter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0</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syllables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а</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е</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ё</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и</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о</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у</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ы</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ь</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ii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i_text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ii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syllables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i_text_syl_counter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1</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i_text_syl_counter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i_text_syl_counter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1</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number_of_syllables_list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append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i_text_syl_counter</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words_length_list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append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i_text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i_text_syl_counter </w:t>
      </w:r>
      <w:r w:rsidRPr="00D85D6A">
        <w:rPr>
          <w:rFonts w:ascii="Courier New" w:eastAsia="Times New Roman" w:hAnsi="Courier New" w:cs="Courier New"/>
          <w:color w:val="44AADD"/>
          <w:sz w:val="20"/>
          <w:szCs w:val="20"/>
          <w:lang w:eastAsia="ru-RU" w:bidi="ar-SA"/>
        </w:rPr>
        <w:t>&gt;=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4</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long_words_list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append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i_text_syl_counter</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val="ru-RU" w:eastAsia="ru-RU" w:bidi="ar-SA"/>
        </w:rPr>
        <w:t>return</w:t>
      </w: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074726"/>
          <w:sz w:val="20"/>
          <w:szCs w:val="20"/>
          <w:lang w:val="ru-RU" w:eastAsia="ru-RU" w:bidi="ar-SA"/>
        </w:rPr>
        <w:t>True</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696969"/>
          <w:sz w:val="20"/>
          <w:szCs w:val="20"/>
          <w:lang w:val="ru-RU" w:eastAsia="ru-RU" w:bidi="ar-SA"/>
        </w:rPr>
        <w:t>#чистка от имен, гео объектов и бастардов</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b/>
          <w:bCs/>
          <w:color w:val="800000"/>
          <w:sz w:val="20"/>
          <w:szCs w:val="20"/>
          <w:lang w:eastAsia="ru-RU" w:bidi="ar-SA"/>
        </w:rPr>
        <w:t>def</w:t>
      </w:r>
      <w:r w:rsidRPr="00D85D6A">
        <w:rPr>
          <w:rFonts w:ascii="Courier New" w:eastAsia="Times New Roman" w:hAnsi="Courier New" w:cs="Courier New"/>
          <w:color w:val="000000"/>
          <w:sz w:val="20"/>
          <w:szCs w:val="20"/>
          <w:lang w:eastAsia="ru-RU" w:bidi="ar-SA"/>
        </w:rPr>
        <w:t xml:space="preserve"> clean_from_name_geo_bastard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whole_lemmas_list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append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gr_info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'gr'</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'qual'</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'qual'</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'bastard'</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bastard_list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append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'text'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gr_info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find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имя</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&gt;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or</w:t>
      </w:r>
      <w:r w:rsidRPr="00D85D6A">
        <w:rPr>
          <w:rFonts w:ascii="Courier New" w:eastAsia="Times New Roman" w:hAnsi="Courier New" w:cs="Courier New"/>
          <w:color w:val="000000"/>
          <w:sz w:val="20"/>
          <w:szCs w:val="20"/>
          <w:lang w:eastAsia="ru-RU" w:bidi="ar-SA"/>
        </w:rPr>
        <w:t xml:space="preserve"> gr_info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find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гео</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&gt;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geo_imen_list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append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gr_info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find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фам</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&gt;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or</w:t>
      </w:r>
      <w:r w:rsidRPr="00D85D6A">
        <w:rPr>
          <w:rFonts w:ascii="Courier New" w:eastAsia="Times New Roman" w:hAnsi="Courier New" w:cs="Courier New"/>
          <w:color w:val="000000"/>
          <w:sz w:val="20"/>
          <w:szCs w:val="20"/>
          <w:lang w:eastAsia="ru-RU" w:bidi="ar-SA"/>
        </w:rPr>
        <w:t xml:space="preserve"> gr_info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find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отч</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&gt;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geo_imen_list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append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но</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or</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а</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or</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однако</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or</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0000E6"/>
          <w:sz w:val="20"/>
          <w:szCs w:val="20"/>
          <w:lang w:val="ru-RU" w:eastAsia="ru-RU" w:bidi="ar-SA"/>
        </w:rPr>
        <w:t>зато</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conj_adversative_list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append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modal_words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modal_words_list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append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val="ru-RU" w:eastAsia="ru-RU" w:bidi="ar-SA"/>
        </w:rPr>
        <w:t>return</w:t>
      </w: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074726"/>
          <w:sz w:val="20"/>
          <w:szCs w:val="20"/>
          <w:lang w:val="ru-RU" w:eastAsia="ru-RU" w:bidi="ar-SA"/>
        </w:rPr>
        <w:t>True</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696969"/>
          <w:sz w:val="20"/>
          <w:szCs w:val="20"/>
          <w:lang w:val="ru-RU" w:eastAsia="ru-RU" w:bidi="ar-SA"/>
        </w:rPr>
        <w:t>##подсчет грам. информации##</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b/>
          <w:bCs/>
          <w:color w:val="800000"/>
          <w:sz w:val="20"/>
          <w:szCs w:val="20"/>
          <w:lang w:eastAsia="ru-RU" w:bidi="ar-SA"/>
        </w:rPr>
        <w:t>def</w:t>
      </w:r>
      <w:r w:rsidRPr="00D85D6A">
        <w:rPr>
          <w:rFonts w:ascii="Courier New" w:eastAsia="Times New Roman" w:hAnsi="Courier New" w:cs="Courier New"/>
          <w:color w:val="000000"/>
          <w:sz w:val="20"/>
          <w:szCs w:val="20"/>
          <w:lang w:eastAsia="ru-RU" w:bidi="ar-SA"/>
        </w:rPr>
        <w:t xml:space="preserve"> count_gram</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gr_info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'gr'</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gr_info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gr_info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'&lt;b&gt;'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gr_info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gr_info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'&lt;b&gt;'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gr_info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gr_info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split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'&lt;b&gt;'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i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gram_features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i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gr_info</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i</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1</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E6"/>
          <w:sz w:val="20"/>
          <w:szCs w:val="20"/>
          <w:lang w:eastAsia="ru-RU" w:bidi="ar-SA"/>
        </w:rPr>
        <w:t>'S'</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gr_info</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noun_list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append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val="ru-RU" w:eastAsia="ru-RU" w:bidi="ar-SA"/>
        </w:rPr>
        <w:t>return</w:t>
      </w: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074726"/>
          <w:sz w:val="20"/>
          <w:szCs w:val="20"/>
          <w:lang w:val="ru-RU" w:eastAsia="ru-RU" w:bidi="ar-SA"/>
        </w:rPr>
        <w:t>True</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696969"/>
          <w:sz w:val="20"/>
          <w:szCs w:val="20"/>
          <w:lang w:val="ru-RU" w:eastAsia="ru-RU" w:bidi="ar-SA"/>
        </w:rPr>
        <w:t>##общий цикл просмотра анализа слов##</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b/>
          <w:bCs/>
          <w:color w:val="800000"/>
          <w:sz w:val="20"/>
          <w:szCs w:val="20"/>
          <w:lang w:eastAsia="ru-RU" w:bidi="ar-SA"/>
        </w:rPr>
        <w:t>def</w:t>
      </w:r>
      <w:r w:rsidRPr="00D85D6A">
        <w:rPr>
          <w:rFonts w:ascii="Courier New" w:eastAsia="Times New Roman" w:hAnsi="Courier New" w:cs="Courier New"/>
          <w:color w:val="000000"/>
          <w:sz w:val="20"/>
          <w:szCs w:val="20"/>
          <w:lang w:eastAsia="ru-RU" w:bidi="ar-SA"/>
        </w:rPr>
        <w:t xml:space="preserve"> gram_analyze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i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element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count_syllables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i</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lastRenderedPageBreak/>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i</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&gt;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clean_from_name_geo_bastard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i</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0000"/>
          <w:sz w:val="20"/>
          <w:szCs w:val="20"/>
          <w:lang w:val="ru-RU" w:eastAsia="ru-RU" w:bidi="ar-SA"/>
        </w:rPr>
        <w:t>count_gram</w:t>
      </w:r>
      <w:r w:rsidRPr="00D85D6A">
        <w:rPr>
          <w:rFonts w:ascii="Courier New" w:eastAsia="Times New Roman" w:hAnsi="Courier New" w:cs="Courier New"/>
          <w:color w:val="808030"/>
          <w:sz w:val="20"/>
          <w:szCs w:val="20"/>
          <w:lang w:val="ru-RU" w:eastAsia="ru-RU" w:bidi="ar-SA"/>
        </w:rPr>
        <w:t>(</w:t>
      </w:r>
      <w:r w:rsidRPr="00D85D6A">
        <w:rPr>
          <w:rFonts w:ascii="Courier New" w:eastAsia="Times New Roman" w:hAnsi="Courier New" w:cs="Courier New"/>
          <w:color w:val="000000"/>
          <w:sz w:val="20"/>
          <w:szCs w:val="20"/>
          <w:lang w:val="ru-RU" w:eastAsia="ru-RU" w:bidi="ar-SA"/>
        </w:rPr>
        <w:t>i</w:t>
      </w:r>
      <w:r w:rsidRPr="00D85D6A">
        <w:rPr>
          <w:rFonts w:ascii="Courier New" w:eastAsia="Times New Roman" w:hAnsi="Courier New" w:cs="Courier New"/>
          <w:color w:val="808030"/>
          <w:sz w:val="20"/>
          <w:szCs w:val="20"/>
          <w:lang w:val="ru-RU"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b/>
          <w:bCs/>
          <w:color w:val="800000"/>
          <w:sz w:val="20"/>
          <w:szCs w:val="20"/>
          <w:lang w:val="ru-RU" w:eastAsia="ru-RU" w:bidi="ar-SA"/>
        </w:rPr>
        <w:t>return</w:t>
      </w: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074726"/>
          <w:sz w:val="20"/>
          <w:szCs w:val="20"/>
          <w:lang w:val="ru-RU" w:eastAsia="ru-RU" w:bidi="ar-SA"/>
        </w:rPr>
        <w:t>True</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696969"/>
          <w:sz w:val="20"/>
          <w:szCs w:val="20"/>
          <w:lang w:val="ru-RU" w:eastAsia="ru-RU" w:bidi="ar-SA"/>
        </w:rPr>
        <w:t>##подсчет медианного грам. признака на предложение##</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b/>
          <w:bCs/>
          <w:color w:val="800000"/>
          <w:sz w:val="20"/>
          <w:szCs w:val="20"/>
          <w:lang w:eastAsia="ru-RU" w:bidi="ar-SA"/>
        </w:rPr>
        <w:t>def</w:t>
      </w:r>
      <w:r w:rsidRPr="00D85D6A">
        <w:rPr>
          <w:rFonts w:ascii="Courier New" w:eastAsia="Times New Roman" w:hAnsi="Courier New" w:cs="Courier New"/>
          <w:color w:val="000000"/>
          <w:sz w:val="20"/>
          <w:szCs w:val="20"/>
          <w:lang w:eastAsia="ru-RU" w:bidi="ar-SA"/>
        </w:rPr>
        <w:t xml:space="preserve"> gram_value_per_sentence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gr_feature</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list_of_gram_value_per_sentence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i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element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counter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0</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ii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i</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ii</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&gt;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gr_info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ii</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'analysis'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'gr'</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gr_info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gr_info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'&lt;b&gt;'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gr_info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gr_info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replace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'&lt;b&gt;'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gr_info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gr_info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split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'&lt;b&gt;'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gr_feature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gr_info</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counter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1</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list_of_gram_value_per_sentence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append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counter</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return</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list_of_gram_value_per_sentence</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считаем</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пунктуацию</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по</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предложениям</w:t>
      </w:r>
      <w:r w:rsidRPr="00D85D6A">
        <w:rPr>
          <w:rFonts w:ascii="Courier New" w:eastAsia="Times New Roman" w:hAnsi="Courier New" w:cs="Courier New"/>
          <w:color w:val="696969"/>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def</w:t>
      </w:r>
      <w:r w:rsidRPr="00D85D6A">
        <w:rPr>
          <w:rFonts w:ascii="Courier New" w:eastAsia="Times New Roman" w:hAnsi="Courier New" w:cs="Courier New"/>
          <w:color w:val="000000"/>
          <w:sz w:val="20"/>
          <w:szCs w:val="20"/>
          <w:lang w:eastAsia="ru-RU" w:bidi="ar-SA"/>
        </w:rPr>
        <w:t xml:space="preserve"> punctuation_per_sentence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list_punctuation_score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punctuation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i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sentences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counter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0</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ii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i</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ii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punctuation</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counter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008C00"/>
          <w:sz w:val="20"/>
          <w:szCs w:val="20"/>
          <w:lang w:eastAsia="ru-RU" w:bidi="ar-SA"/>
        </w:rPr>
        <w:t>1</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list_punctuation_score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append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counter</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val="ru-RU" w:eastAsia="ru-RU" w:bidi="ar-SA"/>
        </w:rPr>
        <w:t>return</w:t>
      </w:r>
      <w:r w:rsidRPr="00D85D6A">
        <w:rPr>
          <w:rFonts w:ascii="Courier New" w:eastAsia="Times New Roman" w:hAnsi="Courier New" w:cs="Courier New"/>
          <w:color w:val="000000"/>
          <w:sz w:val="20"/>
          <w:szCs w:val="20"/>
          <w:lang w:val="ru-RU" w:eastAsia="ru-RU" w:bidi="ar-SA"/>
        </w:rPr>
        <w:t xml:space="preserve"> list_punctuation_score</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696969"/>
          <w:sz w:val="20"/>
          <w:szCs w:val="20"/>
          <w:lang w:val="ru-RU" w:eastAsia="ru-RU" w:bidi="ar-SA"/>
        </w:rPr>
        <w:t>## Вычисляем процент слов из разных словников и частотных списков ##</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b/>
          <w:bCs/>
          <w:color w:val="800000"/>
          <w:sz w:val="20"/>
          <w:szCs w:val="20"/>
          <w:lang w:eastAsia="ru-RU" w:bidi="ar-SA"/>
        </w:rPr>
        <w:t>def</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list_of_words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known_words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w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w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element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w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list_of_words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unknown_words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f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element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not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list_of_words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percent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element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eastAsia="ru-RU" w:bidi="ar-SA"/>
        </w:rPr>
        <w:t>#print('</w:t>
      </w:r>
      <w:r w:rsidRPr="00D85D6A">
        <w:rPr>
          <w:rFonts w:ascii="Tahoma" w:eastAsia="Times New Roman" w:hAnsi="Tahoma" w:cs="Tahoma"/>
          <w:color w:val="696969"/>
          <w:sz w:val="20"/>
          <w:szCs w:val="20"/>
          <w:lang w:val="ru-RU" w:eastAsia="ru-RU" w:bidi="ar-SA"/>
        </w:rPr>
        <w:t>�</w:t>
      </w:r>
      <w:r w:rsidRPr="00D85D6A">
        <w:rPr>
          <w:rFonts w:ascii="Courier New" w:eastAsia="Times New Roman" w:hAnsi="Courier New" w:cs="Courier New"/>
          <w:color w:val="696969"/>
          <w:sz w:val="20"/>
          <w:szCs w:val="20"/>
          <w:lang w:val="ru-RU" w:eastAsia="ru-RU" w:bidi="ar-SA"/>
        </w:rPr>
        <w:t>звестные</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слова</w:t>
      </w:r>
      <w:r w:rsidRPr="00D85D6A">
        <w:rPr>
          <w:rFonts w:ascii="Courier New" w:eastAsia="Times New Roman" w:hAnsi="Courier New" w:cs="Courier New"/>
          <w:color w:val="696969"/>
          <w:sz w:val="20"/>
          <w:szCs w:val="20"/>
          <w:lang w:eastAsia="ru-RU" w:bidi="ar-SA"/>
        </w:rPr>
        <w:t>: ', known_words)</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eastAsia="ru-RU" w:bidi="ar-SA"/>
        </w:rPr>
        <w:t>#print('</w:t>
      </w:r>
      <w:r w:rsidRPr="00D85D6A">
        <w:rPr>
          <w:rFonts w:ascii="Courier New" w:eastAsia="Times New Roman" w:hAnsi="Courier New" w:cs="Courier New"/>
          <w:color w:val="696969"/>
          <w:sz w:val="20"/>
          <w:szCs w:val="20"/>
          <w:lang w:val="ru-RU" w:eastAsia="ru-RU" w:bidi="ar-SA"/>
        </w:rPr>
        <w:t>Незнакомые</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слова</w:t>
      </w:r>
      <w:r w:rsidRPr="00D85D6A">
        <w:rPr>
          <w:rFonts w:ascii="Courier New" w:eastAsia="Times New Roman" w:hAnsi="Courier New" w:cs="Courier New"/>
          <w:color w:val="696969"/>
          <w:sz w:val="20"/>
          <w:szCs w:val="20"/>
          <w:lang w:eastAsia="ru-RU" w:bidi="ar-SA"/>
        </w:rPr>
        <w:t>: ', unknown_words)</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val="ru-RU" w:eastAsia="ru-RU" w:bidi="ar-SA"/>
        </w:rPr>
        <w:t>return</w:t>
      </w:r>
      <w:r w:rsidRPr="00D85D6A">
        <w:rPr>
          <w:rFonts w:ascii="Courier New" w:eastAsia="Times New Roman" w:hAnsi="Courier New" w:cs="Courier New"/>
          <w:color w:val="000000"/>
          <w:sz w:val="20"/>
          <w:szCs w:val="20"/>
          <w:lang w:val="ru-RU" w:eastAsia="ru-RU" w:bidi="ar-SA"/>
        </w:rPr>
        <w:t xml:space="preserve"> percent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696969"/>
          <w:sz w:val="20"/>
          <w:szCs w:val="20"/>
          <w:lang w:val="ru-RU" w:eastAsia="ru-RU" w:bidi="ar-SA"/>
        </w:rPr>
        <w:t>##запускаем функцию со всеми грам. анализами##</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000000"/>
          <w:sz w:val="20"/>
          <w:szCs w:val="20"/>
          <w:lang w:eastAsia="ru-RU" w:bidi="ar-SA"/>
        </w:rPr>
        <w:t>gram_analyze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whole_analized_text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##меняем значения в словаре с простых счетчиков на процент встречаемости в тексте##</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i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gram_features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i</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i</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whole_lemmas_list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i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gram_features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i</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E6"/>
          <w:sz w:val="20"/>
          <w:szCs w:val="20"/>
          <w:lang w:eastAsia="ru-RU" w:bidi="ar-SA"/>
        </w:rPr>
        <w:t>'_sentence'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i</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sentences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clean_lemmas_list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f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whole_lemmas_list </w:t>
      </w:r>
      <w:r w:rsidRPr="00D85D6A">
        <w:rPr>
          <w:rFonts w:ascii="Courier New" w:eastAsia="Times New Roman" w:hAnsi="Courier New" w:cs="Courier New"/>
          <w:b/>
          <w:bCs/>
          <w:color w:val="800000"/>
          <w:sz w:val="20"/>
          <w:szCs w:val="20"/>
          <w:lang w:eastAsia="ru-RU" w:bidi="ar-SA"/>
        </w:rPr>
        <w:t>if</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not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geo_imen_list </w:t>
      </w:r>
      <w:r w:rsidRPr="00D85D6A">
        <w:rPr>
          <w:rFonts w:ascii="Courier New" w:eastAsia="Times New Roman" w:hAnsi="Courier New" w:cs="Courier New"/>
          <w:b/>
          <w:bCs/>
          <w:color w:val="800000"/>
          <w:sz w:val="20"/>
          <w:szCs w:val="20"/>
          <w:lang w:eastAsia="ru-RU" w:bidi="ar-SA"/>
        </w:rPr>
        <w:t>and</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not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bastard_list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eastAsia="ru-RU" w:bidi="ar-SA"/>
        </w:rPr>
        <w:t>#clean_lemmas_list = list(set(clean_lemmas_list)) #</w:t>
      </w:r>
      <w:r w:rsidRPr="00D85D6A">
        <w:rPr>
          <w:rFonts w:ascii="Courier New" w:eastAsia="Times New Roman" w:hAnsi="Courier New" w:cs="Courier New"/>
          <w:color w:val="696969"/>
          <w:sz w:val="20"/>
          <w:szCs w:val="20"/>
          <w:lang w:val="ru-RU" w:eastAsia="ru-RU" w:bidi="ar-SA"/>
        </w:rPr>
        <w:t>список</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лемм</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без</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имен</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и</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гео</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noun_unic_list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400000"/>
          <w:sz w:val="20"/>
          <w:szCs w:val="20"/>
          <w:lang w:eastAsia="ru-RU" w:bidi="ar-SA"/>
        </w:rPr>
        <w:t>set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noun_list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список</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уникальный</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сущ</w:t>
      </w:r>
      <w:r w:rsidRPr="00D85D6A">
        <w:rPr>
          <w:rFonts w:ascii="Courier New" w:eastAsia="Times New Roman" w:hAnsi="Courier New" w:cs="Courier New"/>
          <w:color w:val="696969"/>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all_words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whole_analized_text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all_sentences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sentences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all_syllables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sum</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number_of_syllables_list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lastRenderedPageBreak/>
        <w:t xml:space="preserve">    all_letters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sum</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words_length_list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long_words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long_words_list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all_len_words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whole_lemmas_list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all_len_sentences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split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b/>
          <w:bCs/>
          <w:color w:val="800000"/>
          <w:sz w:val="20"/>
          <w:szCs w:val="20"/>
          <w:lang w:eastAsia="ru-RU" w:bidi="ar-SA"/>
        </w:rPr>
        <w:t>for</w:t>
      </w:r>
      <w:r w:rsidRPr="00D85D6A">
        <w:rPr>
          <w:rFonts w:ascii="Courier New" w:eastAsia="Times New Roman" w:hAnsi="Courier New" w:cs="Courier New"/>
          <w:color w:val="000000"/>
          <w:sz w:val="20"/>
          <w:szCs w:val="20"/>
          <w:lang w:eastAsia="ru-RU" w:bidi="ar-SA"/>
        </w:rPr>
        <w:t xml:space="preserve"> f </w:t>
      </w:r>
      <w:r w:rsidRPr="00D85D6A">
        <w:rPr>
          <w:rFonts w:ascii="Courier New" w:eastAsia="Times New Roman" w:hAnsi="Courier New" w:cs="Courier New"/>
          <w:b/>
          <w:bCs/>
          <w:color w:val="800000"/>
          <w:sz w:val="20"/>
          <w:szCs w:val="20"/>
          <w:lang w:eastAsia="ru-RU" w:bidi="ar-SA"/>
        </w:rPr>
        <w:t>in</w:t>
      </w:r>
      <w:r w:rsidRPr="00D85D6A">
        <w:rPr>
          <w:rFonts w:ascii="Courier New" w:eastAsia="Times New Roman" w:hAnsi="Courier New" w:cs="Courier New"/>
          <w:color w:val="000000"/>
          <w:sz w:val="20"/>
          <w:szCs w:val="20"/>
          <w:lang w:eastAsia="ru-RU" w:bidi="ar-SA"/>
        </w:rPr>
        <w:t xml:space="preserve"> sentences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цифры</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про</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текст</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whole_analized_text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всего</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слов</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в</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тексте</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'sentences'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400000"/>
          <w:sz w:val="20"/>
          <w:szCs w:val="20"/>
          <w:lang w:eastAsia="ru-RU" w:bidi="ar-SA"/>
        </w:rPr>
        <w:t>len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sentences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всего</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предложений</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в</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тексте</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'mean_len_word'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400000"/>
          <w:sz w:val="20"/>
          <w:szCs w:val="20"/>
          <w:lang w:eastAsia="ru-RU" w:bidi="ar-SA"/>
        </w:rPr>
        <w:t>sum</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words_length_list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all_words </w:t>
      </w: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средняя</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длина</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слова</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в</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тексте</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'median_len_word'</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statistics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median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all_len_words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'median_len_sentence'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statistics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median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all_len_sentences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'mean_len_sentence'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all_words</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all_sentences </w:t>
      </w: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средняя</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длина</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предложения</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в</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тексте</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'mean_len_word_in_syllables'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all_syllables</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all_words</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'percent_of_long_words'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long_words</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all_words</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##формулы читабельности (адаптированные, из Бегтина)##</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000000"/>
          <w:sz w:val="20"/>
          <w:szCs w:val="20"/>
          <w:lang w:eastAsia="ru-RU" w:bidi="ar-SA"/>
        </w:rPr>
        <w:t>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'formula_flesh_kinc'</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all_words</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all_sentences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all_syllables</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all_words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'formula_coleman'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all_letters</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all_words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all_sentences</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all_words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'formula_senter'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all_letters</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all_words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all_words</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all_sentences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'formula_dale'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long_words</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all_words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all_words</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all_sentences</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'formula_smog'</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8C00"/>
          <w:sz w:val="20"/>
          <w:szCs w:val="20"/>
          <w:lang w:eastAsia="ru-RU" w:bidi="ar-SA"/>
        </w:rPr>
        <w:t>30</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long_words</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all_sentences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8000"/>
          <w:sz w:val="20"/>
          <w:szCs w:val="20"/>
          <w:lang w:eastAsia="ru-RU" w:bidi="ar-SA"/>
        </w:rPr>
        <w:t>0.5</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##Доля слов, входящих в лексические минимумы##</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000000"/>
          <w:sz w:val="20"/>
          <w:szCs w:val="20"/>
          <w:lang w:eastAsia="ru-RU" w:bidi="ar-SA"/>
        </w:rPr>
        <w:t>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'inA1'</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slovnik_A1_list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'inA2'</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slovnik_A2_list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'inB1'</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slovnik_B1_list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'inB2'</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slovnik_B2_list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##Доля слов, входящих в частотные списки##</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000000"/>
          <w:sz w:val="20"/>
          <w:szCs w:val="20"/>
          <w:lang w:eastAsia="ru-RU" w:bidi="ar-SA"/>
        </w:rPr>
        <w:t>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'infr100'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fr_100_list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'infr300'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fr_300_list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'infr500'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fr_500_list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'infr1000'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fr_1000_list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'infr3000'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fr_3000_list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'infr5000'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fr_5000_list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'infr10000'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fr_10000_list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'infr20000'</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fr_20000_list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'infr_all'</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fr_33000_list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##Доля абстрактных/конкретных сущ от всех сущ##</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val="ru-RU" w:eastAsia="ru-RU" w:bidi="ar-SA"/>
        </w:rPr>
        <w:lastRenderedPageBreak/>
        <w:t xml:space="preserve">    </w:t>
      </w:r>
      <w:r w:rsidRPr="00D85D6A">
        <w:rPr>
          <w:rFonts w:ascii="Courier New" w:eastAsia="Times New Roman" w:hAnsi="Courier New" w:cs="Courier New"/>
          <w:color w:val="000000"/>
          <w:sz w:val="20"/>
          <w:szCs w:val="20"/>
          <w:lang w:eastAsia="ru-RU" w:bidi="ar-SA"/>
        </w:rPr>
        <w:t>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'lex_physical'</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noun_unic_list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lex_physical_list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'lex_abstract'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noun_unic_list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lex_abstract_list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'lex_substance'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noun_unic_list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lex_substance_list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'lex_virtual'</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noun_unic_list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lex_virtual_list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bidi="ar-SA"/>
        </w:rPr>
      </w:pPr>
      <w:r w:rsidRPr="00AA6762">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##Доля названий и бастардов</w:t>
      </w:r>
      <w:r>
        <w:rPr>
          <w:rFonts w:ascii="Courier New" w:eastAsia="Times New Roman" w:hAnsi="Courier New" w:cs="Courier New"/>
          <w:color w:val="696969"/>
          <w:sz w:val="20"/>
          <w:szCs w:val="20"/>
          <w:lang w:val="ru-RU" w:eastAsia="ru-RU" w:bidi="ar-SA"/>
        </w:rPr>
        <w:t xml:space="preserve"> и др.</w:t>
      </w:r>
      <w:r w:rsidRPr="00D85D6A">
        <w:rPr>
          <w:rFonts w:ascii="Courier New" w:eastAsia="Times New Roman" w:hAnsi="Courier New" w:cs="Courier New"/>
          <w:color w:val="696969"/>
          <w:sz w:val="20"/>
          <w:szCs w:val="20"/>
          <w:lang w:val="ru-RU"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val="ru-RU" w:eastAsia="ru-RU" w:bidi="ar-SA"/>
        </w:rPr>
        <w:t xml:space="preserve">    </w:t>
      </w:r>
      <w:r w:rsidRPr="00D85D6A">
        <w:rPr>
          <w:rFonts w:ascii="Courier New" w:eastAsia="Times New Roman" w:hAnsi="Courier New" w:cs="Courier New"/>
          <w:color w:val="000000"/>
          <w:sz w:val="20"/>
          <w:szCs w:val="20"/>
          <w:lang w:eastAsia="ru-RU" w:bidi="ar-SA"/>
        </w:rPr>
        <w:t>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'lex_names_and_geo'</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whole_lemmas_list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geo_imen_list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'lex_bastards'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whole_lemmas_list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bastard_list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'conj_adversative'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conj_adversative_list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'modal_verbs'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percent_of_known_words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clean_lemmas_list</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modal_words_list</w:t>
      </w:r>
      <w:r w:rsidRPr="00D85D6A">
        <w:rPr>
          <w:rFonts w:ascii="Courier New" w:eastAsia="Times New Roman" w:hAnsi="Courier New" w:cs="Courier New"/>
          <w:color w:val="808030"/>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грам</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значения</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на</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предложение</w:t>
      </w:r>
      <w:r w:rsidRPr="00D85D6A">
        <w:rPr>
          <w:rFonts w:ascii="Courier New" w:eastAsia="Times New Roman" w:hAnsi="Courier New" w:cs="Courier New"/>
          <w:color w:val="696969"/>
          <w:sz w:val="20"/>
          <w:szCs w:val="20"/>
          <w:lang w:eastAsia="ru-RU" w:bidi="ar-SA"/>
        </w:rPr>
        <w:t>##</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dict_of_features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E6"/>
          <w:sz w:val="20"/>
          <w:szCs w:val="20"/>
          <w:lang w:eastAsia="ru-RU" w:bidi="ar-SA"/>
        </w:rPr>
        <w:t>'median_punct_per_sentence'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statistics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median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punctuation_per_sentence</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sentences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696969"/>
          <w:sz w:val="20"/>
          <w:szCs w:val="20"/>
          <w:lang w:eastAsia="ru-RU" w:bidi="ar-SA"/>
        </w:rPr>
        <w:t>#</w:t>
      </w:r>
      <w:r w:rsidRPr="00D85D6A">
        <w:rPr>
          <w:rFonts w:ascii="Courier New" w:eastAsia="Times New Roman" w:hAnsi="Courier New" w:cs="Courier New"/>
          <w:color w:val="696969"/>
          <w:sz w:val="20"/>
          <w:szCs w:val="20"/>
          <w:lang w:val="ru-RU" w:eastAsia="ru-RU" w:bidi="ar-SA"/>
        </w:rPr>
        <w:t>медианное</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пунктуации</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на</w:t>
      </w:r>
      <w:r w:rsidRPr="00D85D6A">
        <w:rPr>
          <w:rFonts w:ascii="Courier New" w:eastAsia="Times New Roman" w:hAnsi="Courier New" w:cs="Courier New"/>
          <w:color w:val="696969"/>
          <w:sz w:val="20"/>
          <w:szCs w:val="20"/>
          <w:lang w:eastAsia="ru-RU" w:bidi="ar-SA"/>
        </w:rPr>
        <w:t xml:space="preserve"> </w:t>
      </w:r>
      <w:r w:rsidRPr="00D85D6A">
        <w:rPr>
          <w:rFonts w:ascii="Courier New" w:eastAsia="Times New Roman" w:hAnsi="Courier New" w:cs="Courier New"/>
          <w:color w:val="696969"/>
          <w:sz w:val="20"/>
          <w:szCs w:val="20"/>
          <w:lang w:val="ru-RU" w:eastAsia="ru-RU" w:bidi="ar-SA"/>
        </w:rPr>
        <w:t>предложение</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 xml:space="preserve">    all_features_for_all_texts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level</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E6"/>
          <w:sz w:val="20"/>
          <w:szCs w:val="20"/>
          <w:lang w:eastAsia="ru-RU" w:bidi="ar-SA"/>
        </w:rPr>
        <w:t>' '</w:t>
      </w:r>
      <w:r w:rsidRPr="00D85D6A">
        <w:rPr>
          <w:rFonts w:ascii="Courier New" w:eastAsia="Times New Roman" w:hAnsi="Courier New" w:cs="Courier New"/>
          <w:color w:val="44AADD"/>
          <w:sz w:val="20"/>
          <w:szCs w:val="20"/>
          <w:lang w:eastAsia="ru-RU" w:bidi="ar-SA"/>
        </w:rPr>
        <w:t>+</w:t>
      </w:r>
      <w:r w:rsidRPr="00D85D6A">
        <w:rPr>
          <w:rFonts w:ascii="Courier New" w:eastAsia="Times New Roman" w:hAnsi="Courier New" w:cs="Courier New"/>
          <w:color w:val="000000"/>
          <w:sz w:val="20"/>
          <w:szCs w:val="20"/>
          <w:lang w:eastAsia="ru-RU" w:bidi="ar-SA"/>
        </w:rPr>
        <w:t>text_number</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dict_of_features</w:t>
      </w: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p>
    <w:p w:rsidR="00D85D6A" w:rsidRPr="00D85D6A" w:rsidRDefault="00D85D6A" w:rsidP="00D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bidi="ar-SA"/>
        </w:rPr>
      </w:pPr>
      <w:r w:rsidRPr="00D85D6A">
        <w:rPr>
          <w:rFonts w:ascii="Courier New" w:eastAsia="Times New Roman" w:hAnsi="Courier New" w:cs="Courier New"/>
          <w:color w:val="000000"/>
          <w:sz w:val="20"/>
          <w:szCs w:val="20"/>
          <w:lang w:eastAsia="ru-RU" w:bidi="ar-SA"/>
        </w:rPr>
        <w:t>json</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dump</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all_features_for_all_texts</w:t>
      </w:r>
      <w:r w:rsidRPr="00D85D6A">
        <w:rPr>
          <w:rFonts w:ascii="Courier New" w:eastAsia="Times New Roman" w:hAnsi="Courier New" w:cs="Courier New"/>
          <w:color w:val="808030"/>
          <w:sz w:val="20"/>
          <w:szCs w:val="20"/>
          <w:lang w:eastAsia="ru-RU" w:bidi="ar-SA"/>
        </w:rPr>
        <w:t>,</w:t>
      </w:r>
      <w:r w:rsidRPr="00D85D6A">
        <w:rPr>
          <w:rFonts w:ascii="Courier New" w:eastAsia="Times New Roman" w:hAnsi="Courier New" w:cs="Courier New"/>
          <w:color w:val="000000"/>
          <w:sz w:val="20"/>
          <w:szCs w:val="20"/>
          <w:lang w:eastAsia="ru-RU" w:bidi="ar-SA"/>
        </w:rPr>
        <w:t xml:space="preserve"> result_list_of_features</w:t>
      </w:r>
      <w:r w:rsidRPr="00D85D6A">
        <w:rPr>
          <w:rFonts w:ascii="Courier New" w:eastAsia="Times New Roman" w:hAnsi="Courier New" w:cs="Courier New"/>
          <w:color w:val="808030"/>
          <w:sz w:val="20"/>
          <w:szCs w:val="20"/>
          <w:lang w:eastAsia="ru-RU" w:bidi="ar-SA"/>
        </w:rPr>
        <w:t>)</w:t>
      </w:r>
    </w:p>
    <w:p w:rsidR="00AB034A" w:rsidRPr="00D85D6A" w:rsidRDefault="00AB034A" w:rsidP="00AB034A"/>
    <w:p w:rsidR="00662F58" w:rsidRPr="00C93FE5" w:rsidRDefault="00662F58">
      <w:pPr>
        <w:rPr>
          <w:smallCaps/>
          <w:spacing w:val="5"/>
          <w:sz w:val="44"/>
          <w:szCs w:val="44"/>
        </w:rPr>
      </w:pPr>
      <w:r w:rsidRPr="00C93FE5">
        <w:rPr>
          <w:sz w:val="44"/>
          <w:szCs w:val="44"/>
        </w:rPr>
        <w:br w:type="page"/>
      </w:r>
    </w:p>
    <w:p w:rsidR="00AB034A" w:rsidRPr="00622031" w:rsidRDefault="00D85D6A" w:rsidP="00D85D6A">
      <w:pPr>
        <w:pStyle w:val="1"/>
        <w:rPr>
          <w:sz w:val="44"/>
          <w:szCs w:val="44"/>
          <w:lang w:val="ru-RU"/>
        </w:rPr>
      </w:pPr>
      <w:bookmarkStart w:id="71" w:name="_Toc484684841"/>
      <w:r w:rsidRPr="00622031">
        <w:rPr>
          <w:sz w:val="44"/>
          <w:szCs w:val="44"/>
          <w:lang w:val="ru-RU"/>
        </w:rPr>
        <w:lastRenderedPageBreak/>
        <w:t>Приложение 2. Программный код для настройки работы предсказательной модели.</w:t>
      </w:r>
      <w:bookmarkEnd w:id="71"/>
    </w:p>
    <w:p w:rsidR="00622031" w:rsidRPr="00B724CF" w:rsidRDefault="00622031" w:rsidP="00622031">
      <w:pPr>
        <w:pStyle w:val="HTML"/>
        <w:shd w:val="clear" w:color="auto" w:fill="FFFFFF"/>
        <w:rPr>
          <w:color w:val="000000"/>
        </w:rPr>
      </w:pPr>
    </w:p>
    <w:p w:rsidR="00622031" w:rsidRPr="00622031" w:rsidRDefault="00622031" w:rsidP="00622031">
      <w:pPr>
        <w:pStyle w:val="HTML"/>
        <w:shd w:val="clear" w:color="auto" w:fill="FFFFFF"/>
        <w:rPr>
          <w:color w:val="000000"/>
          <w:lang w:val="en-US"/>
        </w:rPr>
      </w:pPr>
      <w:r w:rsidRPr="00622031">
        <w:rPr>
          <w:b/>
          <w:bCs/>
          <w:color w:val="800000"/>
          <w:lang w:val="en-US"/>
        </w:rPr>
        <w:t>import</w:t>
      </w:r>
      <w:r w:rsidRPr="00622031">
        <w:rPr>
          <w:color w:val="000000"/>
          <w:lang w:val="en-US"/>
        </w:rPr>
        <w:t xml:space="preserve"> numpy </w:t>
      </w:r>
      <w:r w:rsidRPr="00622031">
        <w:rPr>
          <w:b/>
          <w:bCs/>
          <w:color w:val="800000"/>
          <w:lang w:val="en-US"/>
        </w:rPr>
        <w:t>as</w:t>
      </w:r>
      <w:r w:rsidRPr="00622031">
        <w:rPr>
          <w:color w:val="000000"/>
          <w:lang w:val="en-US"/>
        </w:rPr>
        <w:t xml:space="preserve"> np</w:t>
      </w:r>
    </w:p>
    <w:p w:rsidR="00622031" w:rsidRPr="00622031" w:rsidRDefault="00622031" w:rsidP="00622031">
      <w:pPr>
        <w:pStyle w:val="HTML"/>
        <w:shd w:val="clear" w:color="auto" w:fill="FFFFFF"/>
        <w:rPr>
          <w:color w:val="000000"/>
          <w:lang w:val="en-US"/>
        </w:rPr>
      </w:pPr>
      <w:r w:rsidRPr="00622031">
        <w:rPr>
          <w:b/>
          <w:bCs/>
          <w:color w:val="800000"/>
          <w:lang w:val="en-US"/>
        </w:rPr>
        <w:t>import</w:t>
      </w:r>
      <w:r w:rsidRPr="00622031">
        <w:rPr>
          <w:color w:val="000000"/>
          <w:lang w:val="en-US"/>
        </w:rPr>
        <w:t xml:space="preserve"> math</w:t>
      </w:r>
    </w:p>
    <w:p w:rsidR="00622031" w:rsidRPr="00622031" w:rsidRDefault="00622031" w:rsidP="00622031">
      <w:pPr>
        <w:pStyle w:val="HTML"/>
        <w:shd w:val="clear" w:color="auto" w:fill="FFFFFF"/>
        <w:rPr>
          <w:color w:val="000000"/>
          <w:lang w:val="en-US"/>
        </w:rPr>
      </w:pPr>
      <w:r w:rsidRPr="00622031">
        <w:rPr>
          <w:b/>
          <w:bCs/>
          <w:color w:val="800000"/>
          <w:lang w:val="en-US"/>
        </w:rPr>
        <w:t>import</w:t>
      </w:r>
      <w:r w:rsidRPr="00622031">
        <w:rPr>
          <w:color w:val="000000"/>
          <w:lang w:val="en-US"/>
        </w:rPr>
        <w:t xml:space="preserve"> json</w:t>
      </w:r>
    </w:p>
    <w:p w:rsidR="00622031" w:rsidRPr="00622031" w:rsidRDefault="00622031" w:rsidP="00622031">
      <w:pPr>
        <w:pStyle w:val="HTML"/>
        <w:shd w:val="clear" w:color="auto" w:fill="FFFFFF"/>
        <w:rPr>
          <w:color w:val="000000"/>
          <w:lang w:val="en-US"/>
        </w:rPr>
      </w:pPr>
      <w:r w:rsidRPr="00622031">
        <w:rPr>
          <w:b/>
          <w:bCs/>
          <w:color w:val="800000"/>
          <w:lang w:val="en-US"/>
        </w:rPr>
        <w:t>import</w:t>
      </w:r>
      <w:r w:rsidRPr="00622031">
        <w:rPr>
          <w:color w:val="000000"/>
          <w:lang w:val="en-US"/>
        </w:rPr>
        <w:t xml:space="preserve"> matplotlib</w:t>
      </w:r>
      <w:r w:rsidRPr="00622031">
        <w:rPr>
          <w:color w:val="808030"/>
          <w:lang w:val="en-US"/>
        </w:rPr>
        <w:t>.</w:t>
      </w:r>
      <w:r w:rsidRPr="00622031">
        <w:rPr>
          <w:color w:val="000000"/>
          <w:lang w:val="en-US"/>
        </w:rPr>
        <w:t xml:space="preserve">pyplot </w:t>
      </w:r>
      <w:r w:rsidRPr="00622031">
        <w:rPr>
          <w:b/>
          <w:bCs/>
          <w:color w:val="800000"/>
          <w:lang w:val="en-US"/>
        </w:rPr>
        <w:t>as</w:t>
      </w:r>
      <w:r w:rsidRPr="00622031">
        <w:rPr>
          <w:color w:val="000000"/>
          <w:lang w:val="en-US"/>
        </w:rPr>
        <w:t xml:space="preserve"> plt</w:t>
      </w:r>
    </w:p>
    <w:p w:rsidR="00622031" w:rsidRPr="00622031" w:rsidRDefault="00622031" w:rsidP="00622031">
      <w:pPr>
        <w:pStyle w:val="HTML"/>
        <w:shd w:val="clear" w:color="auto" w:fill="FFFFFF"/>
        <w:rPr>
          <w:color w:val="000000"/>
          <w:lang w:val="en-US"/>
        </w:rPr>
      </w:pPr>
      <w:r w:rsidRPr="00622031">
        <w:rPr>
          <w:b/>
          <w:bCs/>
          <w:color w:val="800000"/>
          <w:lang w:val="en-US"/>
        </w:rPr>
        <w:t>from</w:t>
      </w:r>
      <w:r w:rsidRPr="00622031">
        <w:rPr>
          <w:color w:val="000000"/>
          <w:lang w:val="en-US"/>
        </w:rPr>
        <w:t xml:space="preserve"> sklearn </w:t>
      </w:r>
      <w:r w:rsidRPr="00622031">
        <w:rPr>
          <w:b/>
          <w:bCs/>
          <w:color w:val="800000"/>
          <w:lang w:val="en-US"/>
        </w:rPr>
        <w:t>import</w:t>
      </w:r>
      <w:r w:rsidRPr="00622031">
        <w:rPr>
          <w:color w:val="000000"/>
          <w:lang w:val="en-US"/>
        </w:rPr>
        <w:t xml:space="preserve"> linear_model</w:t>
      </w:r>
    </w:p>
    <w:p w:rsidR="00622031" w:rsidRPr="00622031" w:rsidRDefault="00622031" w:rsidP="00622031">
      <w:pPr>
        <w:pStyle w:val="HTML"/>
        <w:shd w:val="clear" w:color="auto" w:fill="FFFFFF"/>
        <w:rPr>
          <w:color w:val="000000"/>
          <w:lang w:val="en-US"/>
        </w:rPr>
      </w:pPr>
      <w:r w:rsidRPr="00622031">
        <w:rPr>
          <w:b/>
          <w:bCs/>
          <w:color w:val="800000"/>
          <w:lang w:val="en-US"/>
        </w:rPr>
        <w:t>from</w:t>
      </w:r>
      <w:r w:rsidRPr="00622031">
        <w:rPr>
          <w:color w:val="000000"/>
          <w:lang w:val="en-US"/>
        </w:rPr>
        <w:t xml:space="preserve"> sklearn</w:t>
      </w:r>
      <w:r w:rsidRPr="00622031">
        <w:rPr>
          <w:color w:val="808030"/>
          <w:lang w:val="en-US"/>
        </w:rPr>
        <w:t>.</w:t>
      </w:r>
      <w:r w:rsidRPr="00622031">
        <w:rPr>
          <w:color w:val="000000"/>
          <w:lang w:val="en-US"/>
        </w:rPr>
        <w:t xml:space="preserve">cross_validation </w:t>
      </w:r>
      <w:r w:rsidRPr="00622031">
        <w:rPr>
          <w:b/>
          <w:bCs/>
          <w:color w:val="800000"/>
          <w:lang w:val="en-US"/>
        </w:rPr>
        <w:t>import</w:t>
      </w:r>
      <w:r w:rsidRPr="00622031">
        <w:rPr>
          <w:color w:val="000000"/>
          <w:lang w:val="en-US"/>
        </w:rPr>
        <w:t xml:space="preserve"> StratifiedShuffleSplit</w:t>
      </w:r>
    </w:p>
    <w:p w:rsidR="00622031" w:rsidRPr="00622031" w:rsidRDefault="00622031" w:rsidP="00622031">
      <w:pPr>
        <w:pStyle w:val="HTML"/>
        <w:shd w:val="clear" w:color="auto" w:fill="FFFFFF"/>
        <w:rPr>
          <w:color w:val="000000"/>
          <w:lang w:val="en-US"/>
        </w:rPr>
      </w:pPr>
      <w:r w:rsidRPr="00622031">
        <w:rPr>
          <w:b/>
          <w:bCs/>
          <w:color w:val="800000"/>
          <w:lang w:val="en-US"/>
        </w:rPr>
        <w:t>from</w:t>
      </w:r>
      <w:r w:rsidRPr="00622031">
        <w:rPr>
          <w:color w:val="000000"/>
          <w:lang w:val="en-US"/>
        </w:rPr>
        <w:t xml:space="preserve"> sklearn</w:t>
      </w:r>
      <w:r w:rsidRPr="00622031">
        <w:rPr>
          <w:color w:val="808030"/>
          <w:lang w:val="en-US"/>
        </w:rPr>
        <w:t>.</w:t>
      </w:r>
      <w:r w:rsidRPr="00622031">
        <w:rPr>
          <w:color w:val="000000"/>
          <w:lang w:val="en-US"/>
        </w:rPr>
        <w:t xml:space="preserve">metrics </w:t>
      </w:r>
      <w:r w:rsidRPr="00622031">
        <w:rPr>
          <w:b/>
          <w:bCs/>
          <w:color w:val="800000"/>
          <w:lang w:val="en-US"/>
        </w:rPr>
        <w:t>import</w:t>
      </w:r>
      <w:r w:rsidRPr="00622031">
        <w:rPr>
          <w:color w:val="000000"/>
          <w:lang w:val="en-US"/>
        </w:rPr>
        <w:t xml:space="preserve"> mean_absolute_error</w:t>
      </w:r>
    </w:p>
    <w:p w:rsidR="00622031" w:rsidRPr="00622031" w:rsidRDefault="00622031" w:rsidP="00622031">
      <w:pPr>
        <w:pStyle w:val="HTML"/>
        <w:shd w:val="clear" w:color="auto" w:fill="FFFFFF"/>
        <w:rPr>
          <w:color w:val="000000"/>
          <w:lang w:val="en-US"/>
        </w:rPr>
      </w:pPr>
      <w:r w:rsidRPr="00622031">
        <w:rPr>
          <w:b/>
          <w:bCs/>
          <w:color w:val="800000"/>
          <w:lang w:val="en-US"/>
        </w:rPr>
        <w:t>from</w:t>
      </w:r>
      <w:r w:rsidRPr="00622031">
        <w:rPr>
          <w:color w:val="000000"/>
          <w:lang w:val="en-US"/>
        </w:rPr>
        <w:t xml:space="preserve"> sklearn</w:t>
      </w:r>
      <w:r w:rsidRPr="00622031">
        <w:rPr>
          <w:color w:val="808030"/>
          <w:lang w:val="en-US"/>
        </w:rPr>
        <w:t>.</w:t>
      </w:r>
      <w:r w:rsidRPr="00622031">
        <w:rPr>
          <w:color w:val="000000"/>
          <w:lang w:val="en-US"/>
        </w:rPr>
        <w:t xml:space="preserve">metrics </w:t>
      </w:r>
      <w:r w:rsidRPr="00622031">
        <w:rPr>
          <w:b/>
          <w:bCs/>
          <w:color w:val="800000"/>
          <w:lang w:val="en-US"/>
        </w:rPr>
        <w:t>import</w:t>
      </w:r>
      <w:r w:rsidRPr="00622031">
        <w:rPr>
          <w:color w:val="000000"/>
          <w:lang w:val="en-US"/>
        </w:rPr>
        <w:t xml:space="preserve"> r2_score</w:t>
      </w:r>
    </w:p>
    <w:p w:rsidR="00622031" w:rsidRPr="00622031" w:rsidRDefault="00622031" w:rsidP="00622031">
      <w:pPr>
        <w:pStyle w:val="HTML"/>
        <w:shd w:val="clear" w:color="auto" w:fill="FFFFFF"/>
        <w:rPr>
          <w:color w:val="000000"/>
          <w:lang w:val="en-US"/>
        </w:rPr>
      </w:pPr>
      <w:r w:rsidRPr="00622031">
        <w:rPr>
          <w:b/>
          <w:bCs/>
          <w:color w:val="800000"/>
          <w:lang w:val="en-US"/>
        </w:rPr>
        <w:t>from</w:t>
      </w:r>
      <w:r w:rsidRPr="00622031">
        <w:rPr>
          <w:color w:val="000000"/>
          <w:lang w:val="en-US"/>
        </w:rPr>
        <w:t xml:space="preserve"> sklearn</w:t>
      </w:r>
      <w:r w:rsidRPr="00622031">
        <w:rPr>
          <w:color w:val="808030"/>
          <w:lang w:val="en-US"/>
        </w:rPr>
        <w:t>.</w:t>
      </w:r>
      <w:r w:rsidRPr="00622031">
        <w:rPr>
          <w:color w:val="000000"/>
          <w:lang w:val="en-US"/>
        </w:rPr>
        <w:t xml:space="preserve">metrics </w:t>
      </w:r>
      <w:r w:rsidRPr="00622031">
        <w:rPr>
          <w:b/>
          <w:bCs/>
          <w:color w:val="800000"/>
          <w:lang w:val="en-US"/>
        </w:rPr>
        <w:t>import</w:t>
      </w:r>
      <w:r w:rsidRPr="00622031">
        <w:rPr>
          <w:color w:val="000000"/>
          <w:lang w:val="en-US"/>
        </w:rPr>
        <w:t xml:space="preserve"> mean_squared_error</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000000"/>
          <w:lang w:val="en-US"/>
        </w:rPr>
        <w:t xml:space="preserve">regr </w:t>
      </w:r>
      <w:r w:rsidRPr="00622031">
        <w:rPr>
          <w:color w:val="808030"/>
          <w:lang w:val="en-US"/>
        </w:rPr>
        <w:t>=</w:t>
      </w:r>
      <w:r w:rsidRPr="00622031">
        <w:rPr>
          <w:color w:val="000000"/>
          <w:lang w:val="en-US"/>
        </w:rPr>
        <w:t xml:space="preserve"> linear_model</w:t>
      </w:r>
      <w:r w:rsidRPr="00622031">
        <w:rPr>
          <w:color w:val="808030"/>
          <w:lang w:val="en-US"/>
        </w:rPr>
        <w:t>.</w:t>
      </w:r>
      <w:r w:rsidRPr="00622031">
        <w:rPr>
          <w:color w:val="000000"/>
          <w:lang w:val="en-US"/>
        </w:rPr>
        <w:t>LinearRegression</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ridge </w:t>
      </w:r>
      <w:r w:rsidRPr="00622031">
        <w:rPr>
          <w:color w:val="808030"/>
          <w:lang w:val="en-US"/>
        </w:rPr>
        <w:t>=</w:t>
      </w:r>
      <w:r w:rsidRPr="00622031">
        <w:rPr>
          <w:color w:val="000000"/>
          <w:lang w:val="en-US"/>
        </w:rPr>
        <w:t xml:space="preserve"> linear_model</w:t>
      </w:r>
      <w:r w:rsidRPr="00622031">
        <w:rPr>
          <w:color w:val="808030"/>
          <w:lang w:val="en-US"/>
        </w:rPr>
        <w:t>.</w:t>
      </w:r>
      <w:r w:rsidRPr="00622031">
        <w:rPr>
          <w:color w:val="000000"/>
          <w:lang w:val="en-US"/>
        </w:rPr>
        <w:t>Ridge</w:t>
      </w:r>
      <w:r w:rsidRPr="00622031">
        <w:rPr>
          <w:color w:val="808030"/>
          <w:lang w:val="en-US"/>
        </w:rPr>
        <w:t>(</w:t>
      </w:r>
      <w:r w:rsidRPr="00622031">
        <w:rPr>
          <w:color w:val="000000"/>
          <w:lang w:val="en-US"/>
        </w:rPr>
        <w:t>alpha</w:t>
      </w:r>
      <w:r w:rsidRPr="00622031">
        <w:rPr>
          <w:color w:val="808030"/>
          <w:lang w:val="en-US"/>
        </w:rPr>
        <w:t>=</w:t>
      </w:r>
      <w:r w:rsidRPr="00622031">
        <w:rPr>
          <w:color w:val="008000"/>
          <w:lang w:val="en-US"/>
        </w:rPr>
        <w:t>0.1</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696969"/>
          <w:lang w:val="en-US"/>
        </w:rPr>
        <w:t>##</w:t>
      </w:r>
      <w:r>
        <w:rPr>
          <w:color w:val="696969"/>
        </w:rPr>
        <w:t>все</w:t>
      </w:r>
      <w:r w:rsidRPr="00622031">
        <w:rPr>
          <w:color w:val="696969"/>
          <w:lang w:val="en-US"/>
        </w:rPr>
        <w:t xml:space="preserve"> </w:t>
      </w:r>
      <w:r>
        <w:rPr>
          <w:color w:val="696969"/>
        </w:rPr>
        <w:t>признаки</w:t>
      </w:r>
      <w:r w:rsidRPr="00622031">
        <w:rPr>
          <w:color w:val="696969"/>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feature_names_list </w:t>
      </w:r>
      <w:r w:rsidRPr="00622031">
        <w:rPr>
          <w:color w:val="808030"/>
          <w:lang w:val="en-US"/>
        </w:rPr>
        <w:t>=</w:t>
      </w:r>
      <w:r w:rsidRPr="00622031">
        <w:rPr>
          <w:color w:val="000000"/>
          <w:lang w:val="en-US"/>
        </w:rPr>
        <w:t xml:space="preserve"> </w:t>
      </w:r>
      <w:r w:rsidRPr="00622031">
        <w:rPr>
          <w:color w:val="808030"/>
          <w:lang w:val="en-US"/>
        </w:rPr>
        <w:t>[</w:t>
      </w:r>
      <w:r w:rsidRPr="00622031">
        <w:rPr>
          <w:color w:val="0000E6"/>
          <w:lang w:val="en-US"/>
        </w:rPr>
        <w:t>'inA1'</w:t>
      </w:r>
      <w:r w:rsidRPr="00622031">
        <w:rPr>
          <w:color w:val="808030"/>
          <w:lang w:val="en-US"/>
        </w:rPr>
        <w:t>,</w:t>
      </w:r>
      <w:r w:rsidRPr="00622031">
        <w:rPr>
          <w:color w:val="000000"/>
          <w:lang w:val="en-US"/>
        </w:rPr>
        <w:t xml:space="preserve"> </w:t>
      </w:r>
      <w:r w:rsidRPr="00622031">
        <w:rPr>
          <w:color w:val="0000E6"/>
          <w:lang w:val="en-US"/>
        </w:rPr>
        <w:t>'inA2'</w:t>
      </w:r>
      <w:r w:rsidRPr="00622031">
        <w:rPr>
          <w:color w:val="808030"/>
          <w:lang w:val="en-US"/>
        </w:rPr>
        <w:t>,</w:t>
      </w:r>
      <w:r w:rsidRPr="00622031">
        <w:rPr>
          <w:color w:val="0000E6"/>
          <w:lang w:val="en-US"/>
        </w:rPr>
        <w:t>'inB1'</w:t>
      </w:r>
      <w:r w:rsidRPr="00622031">
        <w:rPr>
          <w:color w:val="808030"/>
          <w:lang w:val="en-US"/>
        </w:rPr>
        <w:t>,</w:t>
      </w:r>
      <w:r w:rsidRPr="00622031">
        <w:rPr>
          <w:color w:val="0000E6"/>
          <w:lang w:val="en-US"/>
        </w:rPr>
        <w:t>'inB2'</w:t>
      </w:r>
      <w:r w:rsidRPr="00622031">
        <w:rPr>
          <w:color w:val="808030"/>
          <w:lang w:val="en-US"/>
        </w:rPr>
        <w:t>,</w:t>
      </w:r>
    </w:p>
    <w:p w:rsidR="00622031" w:rsidRPr="00BE01D7" w:rsidRDefault="00975EC3" w:rsidP="00622031">
      <w:pPr>
        <w:pStyle w:val="HTML"/>
        <w:shd w:val="clear" w:color="auto" w:fill="FFFFFF"/>
        <w:rPr>
          <w:color w:val="000000"/>
          <w:lang w:val="de-DE"/>
        </w:rPr>
      </w:pPr>
      <w:r w:rsidRPr="00975EC3">
        <w:rPr>
          <w:color w:val="0000E6"/>
          <w:lang w:val="de-DE"/>
        </w:rPr>
        <w:t>'infr100'</w:t>
      </w:r>
      <w:r w:rsidRPr="00975EC3">
        <w:rPr>
          <w:color w:val="808030"/>
          <w:lang w:val="de-DE"/>
        </w:rPr>
        <w:t>,</w:t>
      </w:r>
      <w:r w:rsidRPr="00975EC3">
        <w:rPr>
          <w:color w:val="0000E6"/>
          <w:lang w:val="de-DE"/>
        </w:rPr>
        <w:t>'infr300'</w:t>
      </w:r>
      <w:r w:rsidRPr="00975EC3">
        <w:rPr>
          <w:color w:val="808030"/>
          <w:lang w:val="de-DE"/>
        </w:rPr>
        <w:t>,</w:t>
      </w:r>
      <w:r w:rsidRPr="00975EC3">
        <w:rPr>
          <w:color w:val="000000"/>
          <w:lang w:val="de-DE"/>
        </w:rPr>
        <w:t xml:space="preserve"> </w:t>
      </w:r>
      <w:r w:rsidRPr="00975EC3">
        <w:rPr>
          <w:color w:val="0000E6"/>
          <w:lang w:val="de-DE"/>
        </w:rPr>
        <w:t>'infr500'</w:t>
      </w:r>
      <w:r w:rsidRPr="00975EC3">
        <w:rPr>
          <w:color w:val="808030"/>
          <w:lang w:val="de-DE"/>
        </w:rPr>
        <w:t>,</w:t>
      </w:r>
      <w:r w:rsidRPr="00975EC3">
        <w:rPr>
          <w:color w:val="0000E6"/>
          <w:lang w:val="de-DE"/>
        </w:rPr>
        <w:t>'infr1000'</w:t>
      </w:r>
      <w:r w:rsidRPr="00975EC3">
        <w:rPr>
          <w:color w:val="808030"/>
          <w:lang w:val="de-DE"/>
        </w:rPr>
        <w:t>,</w:t>
      </w:r>
      <w:r w:rsidRPr="00975EC3">
        <w:rPr>
          <w:color w:val="0000E6"/>
          <w:lang w:val="de-DE"/>
        </w:rPr>
        <w:t>'infr3000'</w:t>
      </w:r>
      <w:r w:rsidRPr="00975EC3">
        <w:rPr>
          <w:color w:val="808030"/>
          <w:lang w:val="de-DE"/>
        </w:rPr>
        <w:t>,</w:t>
      </w:r>
      <w:r w:rsidRPr="00975EC3">
        <w:rPr>
          <w:color w:val="0000E6"/>
          <w:lang w:val="de-DE"/>
        </w:rPr>
        <w:t>'infr5000'</w:t>
      </w:r>
      <w:r w:rsidRPr="00975EC3">
        <w:rPr>
          <w:color w:val="808030"/>
          <w:lang w:val="de-DE"/>
        </w:rPr>
        <w:t>,</w:t>
      </w:r>
      <w:r w:rsidRPr="00975EC3">
        <w:rPr>
          <w:color w:val="0000E6"/>
          <w:lang w:val="de-DE"/>
        </w:rPr>
        <w:t>'infr10000'</w:t>
      </w:r>
      <w:r w:rsidRPr="00975EC3">
        <w:rPr>
          <w:color w:val="808030"/>
          <w:lang w:val="de-DE"/>
        </w:rPr>
        <w:t>,</w:t>
      </w:r>
      <w:r w:rsidRPr="00975EC3">
        <w:rPr>
          <w:color w:val="0000E6"/>
          <w:lang w:val="de-DE"/>
        </w:rPr>
        <w:t>'infr20000'</w:t>
      </w:r>
      <w:r w:rsidRPr="00975EC3">
        <w:rPr>
          <w:color w:val="808030"/>
          <w:lang w:val="de-DE"/>
        </w:rPr>
        <w:t>,</w:t>
      </w:r>
      <w:r w:rsidRPr="00975EC3">
        <w:rPr>
          <w:color w:val="0000E6"/>
          <w:lang w:val="de-DE"/>
        </w:rPr>
        <w:t>'infr_all'</w:t>
      </w:r>
      <w:r w:rsidRPr="00975EC3">
        <w:rPr>
          <w:color w:val="808030"/>
          <w:lang w:val="de-DE"/>
        </w:rPr>
        <w:t>,</w:t>
      </w:r>
    </w:p>
    <w:p w:rsidR="00622031" w:rsidRPr="00622031" w:rsidRDefault="00622031" w:rsidP="00622031">
      <w:pPr>
        <w:pStyle w:val="HTML"/>
        <w:shd w:val="clear" w:color="auto" w:fill="FFFFFF"/>
        <w:rPr>
          <w:color w:val="000000"/>
          <w:lang w:val="en-US"/>
        </w:rPr>
      </w:pPr>
      <w:r w:rsidRPr="00622031">
        <w:rPr>
          <w:color w:val="0000E6"/>
          <w:lang w:val="en-US"/>
        </w:rPr>
        <w:t>'lex_physical'</w:t>
      </w:r>
      <w:r w:rsidRPr="00622031">
        <w:rPr>
          <w:color w:val="808030"/>
          <w:lang w:val="en-US"/>
        </w:rPr>
        <w:t>,</w:t>
      </w:r>
      <w:r w:rsidRPr="00622031">
        <w:rPr>
          <w:color w:val="000000"/>
          <w:lang w:val="en-US"/>
        </w:rPr>
        <w:t xml:space="preserve"> </w:t>
      </w:r>
      <w:r w:rsidRPr="00622031">
        <w:rPr>
          <w:color w:val="0000E6"/>
          <w:lang w:val="en-US"/>
        </w:rPr>
        <w:t>'lex_abstract'</w:t>
      </w:r>
      <w:r w:rsidRPr="00622031">
        <w:rPr>
          <w:color w:val="808030"/>
          <w:lang w:val="en-US"/>
        </w:rPr>
        <w:t>,</w:t>
      </w:r>
      <w:r w:rsidRPr="00622031">
        <w:rPr>
          <w:color w:val="0000E6"/>
          <w:lang w:val="en-US"/>
        </w:rPr>
        <w:t>'lex_substance'</w:t>
      </w:r>
      <w:r w:rsidRPr="00622031">
        <w:rPr>
          <w:color w:val="808030"/>
          <w:lang w:val="en-US"/>
        </w:rPr>
        <w:t>,</w:t>
      </w:r>
      <w:r w:rsidRPr="00622031">
        <w:rPr>
          <w:color w:val="0000E6"/>
          <w:lang w:val="en-US"/>
        </w:rPr>
        <w:t>'lex_virtual'</w:t>
      </w:r>
      <w:r w:rsidRPr="00622031">
        <w:rPr>
          <w:color w:val="808030"/>
          <w:lang w:val="en-US"/>
        </w:rPr>
        <w:t>,</w:t>
      </w:r>
      <w:r w:rsidRPr="00622031">
        <w:rPr>
          <w:color w:val="0000E6"/>
          <w:lang w:val="en-US"/>
        </w:rPr>
        <w:t>'lex_names_and_geo'</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'lex_bastards'</w:t>
      </w:r>
      <w:r w:rsidRPr="00622031">
        <w:rPr>
          <w:color w:val="808030"/>
          <w:lang w:val="en-US"/>
        </w:rPr>
        <w:t>,</w:t>
      </w:r>
      <w:r w:rsidRPr="00622031">
        <w:rPr>
          <w:color w:val="0000E6"/>
          <w:lang w:val="en-US"/>
        </w:rPr>
        <w:t>'conj_adversative'</w:t>
      </w:r>
      <w:r w:rsidRPr="00622031">
        <w:rPr>
          <w:color w:val="808030"/>
          <w:lang w:val="en-US"/>
        </w:rPr>
        <w:t>,</w:t>
      </w:r>
      <w:r w:rsidRPr="00622031">
        <w:rPr>
          <w:color w:val="0000E6"/>
          <w:lang w:val="en-US"/>
        </w:rPr>
        <w:t>'modal_verbs'</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0000E6"/>
          <w:lang w:val="en-US"/>
        </w:rPr>
        <w:t>'A'</w:t>
      </w:r>
      <w:r w:rsidRPr="00622031">
        <w:rPr>
          <w:color w:val="808030"/>
          <w:lang w:val="en-US"/>
        </w:rPr>
        <w:t>,</w:t>
      </w:r>
      <w:r w:rsidRPr="00622031">
        <w:rPr>
          <w:color w:val="000000"/>
          <w:lang w:val="en-US"/>
        </w:rPr>
        <w:t xml:space="preserve"> </w:t>
      </w:r>
      <w:r w:rsidRPr="00622031">
        <w:rPr>
          <w:color w:val="0000E6"/>
          <w:lang w:val="en-US"/>
        </w:rPr>
        <w:t>'ADV'</w:t>
      </w:r>
      <w:r w:rsidRPr="00622031">
        <w:rPr>
          <w:color w:val="808030"/>
          <w:lang w:val="en-US"/>
        </w:rPr>
        <w:t>,</w:t>
      </w:r>
      <w:r w:rsidRPr="00622031">
        <w:rPr>
          <w:color w:val="000000"/>
          <w:lang w:val="en-US"/>
        </w:rPr>
        <w:t xml:space="preserve"> </w:t>
      </w:r>
      <w:r w:rsidRPr="00622031">
        <w:rPr>
          <w:color w:val="0000E6"/>
          <w:lang w:val="en-US"/>
        </w:rPr>
        <w:t>'ADVPRO'</w:t>
      </w:r>
      <w:r w:rsidRPr="00622031">
        <w:rPr>
          <w:color w:val="808030"/>
          <w:lang w:val="en-US"/>
        </w:rPr>
        <w:t>,</w:t>
      </w:r>
      <w:r w:rsidRPr="00622031">
        <w:rPr>
          <w:color w:val="000000"/>
          <w:lang w:val="en-US"/>
        </w:rPr>
        <w:t xml:space="preserve"> </w:t>
      </w:r>
      <w:r w:rsidRPr="00622031">
        <w:rPr>
          <w:color w:val="0000E6"/>
          <w:lang w:val="en-US"/>
        </w:rPr>
        <w:t>'ANUM'</w:t>
      </w:r>
      <w:r w:rsidRPr="00622031">
        <w:rPr>
          <w:color w:val="808030"/>
          <w:lang w:val="en-US"/>
        </w:rPr>
        <w:t>,</w:t>
      </w:r>
      <w:r w:rsidRPr="00622031">
        <w:rPr>
          <w:color w:val="000000"/>
          <w:lang w:val="en-US"/>
        </w:rPr>
        <w:t xml:space="preserve"> </w:t>
      </w:r>
      <w:r w:rsidRPr="00622031">
        <w:rPr>
          <w:color w:val="0000E6"/>
          <w:lang w:val="en-US"/>
        </w:rPr>
        <w:t>'APRO'</w:t>
      </w:r>
      <w:r w:rsidRPr="00622031">
        <w:rPr>
          <w:color w:val="808030"/>
          <w:lang w:val="en-US"/>
        </w:rPr>
        <w:t>,</w:t>
      </w:r>
      <w:r w:rsidRPr="00622031">
        <w:rPr>
          <w:color w:val="000000"/>
          <w:lang w:val="en-US"/>
        </w:rPr>
        <w:t xml:space="preserve"> </w:t>
      </w:r>
      <w:r w:rsidRPr="00622031">
        <w:rPr>
          <w:color w:val="0000E6"/>
          <w:lang w:val="en-US"/>
        </w:rPr>
        <w:t>'COM'</w:t>
      </w:r>
      <w:r w:rsidRPr="00622031">
        <w:rPr>
          <w:color w:val="808030"/>
          <w:lang w:val="en-US"/>
        </w:rPr>
        <w:t>,</w:t>
      </w:r>
      <w:r w:rsidRPr="00622031">
        <w:rPr>
          <w:color w:val="000000"/>
          <w:lang w:val="en-US"/>
        </w:rPr>
        <w:t xml:space="preserve"> </w:t>
      </w:r>
      <w:r w:rsidRPr="00622031">
        <w:rPr>
          <w:color w:val="0000E6"/>
          <w:lang w:val="en-US"/>
        </w:rPr>
        <w:t>'CONJ'</w:t>
      </w:r>
      <w:r w:rsidRPr="00622031">
        <w:rPr>
          <w:color w:val="808030"/>
          <w:lang w:val="en-US"/>
        </w:rPr>
        <w:t>,</w:t>
      </w:r>
      <w:r w:rsidRPr="00622031">
        <w:rPr>
          <w:color w:val="000000"/>
          <w:lang w:val="en-US"/>
        </w:rPr>
        <w:t xml:space="preserve"> </w:t>
      </w:r>
      <w:r w:rsidRPr="00622031">
        <w:rPr>
          <w:color w:val="0000E6"/>
          <w:lang w:val="en-US"/>
        </w:rPr>
        <w:t>'INTJ'</w:t>
      </w:r>
      <w:r w:rsidRPr="00622031">
        <w:rPr>
          <w:color w:val="808030"/>
          <w:lang w:val="en-US"/>
        </w:rPr>
        <w:t>,</w:t>
      </w:r>
      <w:r w:rsidRPr="00622031">
        <w:rPr>
          <w:color w:val="000000"/>
          <w:lang w:val="en-US"/>
        </w:rPr>
        <w:t xml:space="preserve"> </w:t>
      </w:r>
      <w:r w:rsidRPr="00622031">
        <w:rPr>
          <w:color w:val="0000E6"/>
          <w:lang w:val="en-US"/>
        </w:rPr>
        <w:t>'NUM'</w:t>
      </w:r>
      <w:r w:rsidRPr="00622031">
        <w:rPr>
          <w:color w:val="808030"/>
          <w:lang w:val="en-US"/>
        </w:rPr>
        <w:t>,</w:t>
      </w:r>
      <w:r w:rsidRPr="00622031">
        <w:rPr>
          <w:color w:val="000000"/>
          <w:lang w:val="en-US"/>
        </w:rPr>
        <w:t xml:space="preserve"> </w:t>
      </w:r>
      <w:r w:rsidRPr="00622031">
        <w:rPr>
          <w:color w:val="0000E6"/>
          <w:lang w:val="en-US"/>
        </w:rPr>
        <w:t>'PART'</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'PR'</w:t>
      </w:r>
      <w:r w:rsidRPr="00622031">
        <w:rPr>
          <w:color w:val="808030"/>
          <w:lang w:val="en-US"/>
        </w:rPr>
        <w:t>,</w:t>
      </w:r>
      <w:r w:rsidRPr="00622031">
        <w:rPr>
          <w:color w:val="000000"/>
          <w:lang w:val="en-US"/>
        </w:rPr>
        <w:t xml:space="preserve"> </w:t>
      </w:r>
      <w:r w:rsidRPr="00622031">
        <w:rPr>
          <w:color w:val="0000E6"/>
          <w:lang w:val="en-US"/>
        </w:rPr>
        <w:t>'S'</w:t>
      </w:r>
      <w:r w:rsidRPr="00622031">
        <w:rPr>
          <w:color w:val="808030"/>
          <w:lang w:val="en-US"/>
        </w:rPr>
        <w:t>,</w:t>
      </w:r>
      <w:r w:rsidRPr="00622031">
        <w:rPr>
          <w:color w:val="000000"/>
          <w:lang w:val="en-US"/>
        </w:rPr>
        <w:t xml:space="preserve"> </w:t>
      </w:r>
      <w:r w:rsidRPr="00622031">
        <w:rPr>
          <w:color w:val="0000E6"/>
          <w:lang w:val="en-US"/>
        </w:rPr>
        <w:t>'SPRO'</w:t>
      </w:r>
      <w:r w:rsidRPr="00622031">
        <w:rPr>
          <w:color w:val="808030"/>
          <w:lang w:val="en-US"/>
        </w:rPr>
        <w:t>,</w:t>
      </w:r>
      <w:r w:rsidRPr="00622031">
        <w:rPr>
          <w:color w:val="000000"/>
          <w:lang w:val="en-US"/>
        </w:rPr>
        <w:t xml:space="preserve"> </w:t>
      </w:r>
      <w:r w:rsidRPr="00622031">
        <w:rPr>
          <w:color w:val="0000E6"/>
          <w:lang w:val="en-US"/>
        </w:rPr>
        <w:t>'V'</w:t>
      </w:r>
      <w:r w:rsidRPr="00622031">
        <w:rPr>
          <w:color w:val="808030"/>
          <w:lang w:val="en-US"/>
        </w:rPr>
        <w:t>,</w:t>
      </w:r>
      <w:r w:rsidRPr="00622031">
        <w:rPr>
          <w:color w:val="000000"/>
          <w:lang w:val="en-US"/>
        </w:rPr>
        <w:t xml:space="preserve"> </w:t>
      </w:r>
      <w:r w:rsidRPr="00622031">
        <w:rPr>
          <w:color w:val="0000E6"/>
          <w:lang w:val="en-US"/>
        </w:rPr>
        <w:t>'</w:t>
      </w:r>
      <w:r>
        <w:rPr>
          <w:color w:val="0000E6"/>
        </w:rPr>
        <w:t>непрош</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прош</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вин</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дат</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зват</w:t>
      </w:r>
      <w:r w:rsidRPr="00622031">
        <w:rPr>
          <w:color w:val="0000E6"/>
          <w:lang w:val="en-US"/>
        </w:rPr>
        <w:t>'</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w:t>
      </w:r>
      <w:r>
        <w:rPr>
          <w:color w:val="0000E6"/>
        </w:rPr>
        <w:t>им</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пр</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род</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твор</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ед</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мн</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деепр</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изъяв</w:t>
      </w:r>
      <w:r w:rsidRPr="00622031">
        <w:rPr>
          <w:color w:val="0000E6"/>
          <w:lang w:val="en-US"/>
        </w:rPr>
        <w:t>'</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w:t>
      </w:r>
      <w:r>
        <w:rPr>
          <w:color w:val="0000E6"/>
        </w:rPr>
        <w:t>инф</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пов</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прич</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кр</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полн</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притяж</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'1-</w:t>
      </w:r>
      <w:r>
        <w:rPr>
          <w:color w:val="0000E6"/>
        </w:rPr>
        <w:t>л</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'2-</w:t>
      </w:r>
      <w:r>
        <w:rPr>
          <w:color w:val="0000E6"/>
        </w:rPr>
        <w:t>л</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'3-</w:t>
      </w:r>
      <w:r>
        <w:rPr>
          <w:color w:val="0000E6"/>
        </w:rPr>
        <w:t>л</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жен</w:t>
      </w:r>
      <w:r w:rsidRPr="00622031">
        <w:rPr>
          <w:color w:val="0000E6"/>
          <w:lang w:val="en-US"/>
        </w:rPr>
        <w:t>'</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w:t>
      </w:r>
      <w:r>
        <w:rPr>
          <w:color w:val="0000E6"/>
        </w:rPr>
        <w:t>муж</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сред</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несов</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сов</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действ</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страд</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неод</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од</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нп</w:t>
      </w:r>
      <w:r w:rsidRPr="00622031">
        <w:rPr>
          <w:color w:val="0000E6"/>
          <w:lang w:val="en-US"/>
        </w:rPr>
        <w:t>'</w:t>
      </w:r>
      <w:r w:rsidRPr="00622031">
        <w:rPr>
          <w:color w:val="808030"/>
          <w:lang w:val="en-US"/>
        </w:rPr>
        <w:t>,</w:t>
      </w:r>
      <w:r w:rsidRPr="00622031">
        <w:rPr>
          <w:color w:val="000000"/>
          <w:lang w:val="en-US"/>
        </w:rPr>
        <w:t xml:space="preserve"> </w:t>
      </w:r>
      <w:r w:rsidRPr="00622031">
        <w:rPr>
          <w:color w:val="0000E6"/>
          <w:lang w:val="en-US"/>
        </w:rPr>
        <w:t>'</w:t>
      </w:r>
      <w:r>
        <w:rPr>
          <w:color w:val="0000E6"/>
        </w:rPr>
        <w:t>пе</w:t>
      </w:r>
      <w:r w:rsidRPr="00622031">
        <w:rPr>
          <w:color w:val="0000E6"/>
          <w:lang w:val="en-US"/>
        </w:rPr>
        <w:t>'</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0000E6"/>
          <w:lang w:val="en-US"/>
        </w:rPr>
        <w:t>'A_sentence'</w:t>
      </w:r>
      <w:r w:rsidRPr="00622031">
        <w:rPr>
          <w:color w:val="808030"/>
          <w:lang w:val="en-US"/>
        </w:rPr>
        <w:t>,</w:t>
      </w:r>
      <w:r w:rsidRPr="00622031">
        <w:rPr>
          <w:color w:val="000000"/>
          <w:lang w:val="en-US"/>
        </w:rPr>
        <w:t xml:space="preserve"> </w:t>
      </w:r>
      <w:r w:rsidRPr="00622031">
        <w:rPr>
          <w:color w:val="0000E6"/>
          <w:lang w:val="en-US"/>
        </w:rPr>
        <w:t>'ADV_sentence'</w:t>
      </w:r>
      <w:r w:rsidRPr="00622031">
        <w:rPr>
          <w:color w:val="808030"/>
          <w:lang w:val="en-US"/>
        </w:rPr>
        <w:t>,</w:t>
      </w:r>
      <w:r w:rsidRPr="00622031">
        <w:rPr>
          <w:color w:val="000000"/>
          <w:lang w:val="en-US"/>
        </w:rPr>
        <w:t xml:space="preserve"> </w:t>
      </w:r>
      <w:r w:rsidRPr="00622031">
        <w:rPr>
          <w:color w:val="0000E6"/>
          <w:lang w:val="en-US"/>
        </w:rPr>
        <w:t>'ADVPRO_sentence'</w:t>
      </w:r>
      <w:r w:rsidRPr="00622031">
        <w:rPr>
          <w:color w:val="808030"/>
          <w:lang w:val="en-US"/>
        </w:rPr>
        <w:t>,</w:t>
      </w:r>
      <w:r w:rsidRPr="00622031">
        <w:rPr>
          <w:color w:val="000000"/>
          <w:lang w:val="en-US"/>
        </w:rPr>
        <w:t xml:space="preserve"> </w:t>
      </w:r>
      <w:r w:rsidRPr="00622031">
        <w:rPr>
          <w:color w:val="0000E6"/>
          <w:lang w:val="en-US"/>
        </w:rPr>
        <w:t>'ANUM_sentence'</w:t>
      </w:r>
      <w:r w:rsidRPr="00622031">
        <w:rPr>
          <w:color w:val="808030"/>
          <w:lang w:val="en-US"/>
        </w:rPr>
        <w:t>,</w:t>
      </w:r>
      <w:r w:rsidRPr="00622031">
        <w:rPr>
          <w:color w:val="000000"/>
          <w:lang w:val="en-US"/>
        </w:rPr>
        <w:t xml:space="preserve"> </w:t>
      </w:r>
      <w:r w:rsidRPr="00622031">
        <w:rPr>
          <w:color w:val="0000E6"/>
          <w:lang w:val="en-US"/>
        </w:rPr>
        <w:t>'APRO_sentence'</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'COM_sentence'</w:t>
      </w:r>
      <w:r w:rsidRPr="00622031">
        <w:rPr>
          <w:color w:val="808030"/>
          <w:lang w:val="en-US"/>
        </w:rPr>
        <w:t>,</w:t>
      </w:r>
      <w:r w:rsidRPr="00622031">
        <w:rPr>
          <w:color w:val="000000"/>
          <w:lang w:val="en-US"/>
        </w:rPr>
        <w:t xml:space="preserve"> </w:t>
      </w:r>
      <w:r w:rsidRPr="00622031">
        <w:rPr>
          <w:color w:val="0000E6"/>
          <w:lang w:val="en-US"/>
        </w:rPr>
        <w:t>'CONJ_sentence'</w:t>
      </w:r>
      <w:r w:rsidRPr="00622031">
        <w:rPr>
          <w:color w:val="808030"/>
          <w:lang w:val="en-US"/>
        </w:rPr>
        <w:t>,</w:t>
      </w:r>
      <w:r w:rsidRPr="00622031">
        <w:rPr>
          <w:color w:val="000000"/>
          <w:lang w:val="en-US"/>
        </w:rPr>
        <w:t xml:space="preserve"> </w:t>
      </w:r>
      <w:r w:rsidRPr="00622031">
        <w:rPr>
          <w:color w:val="0000E6"/>
          <w:lang w:val="en-US"/>
        </w:rPr>
        <w:t>'INTJ_sentence'</w:t>
      </w:r>
      <w:r w:rsidRPr="00622031">
        <w:rPr>
          <w:color w:val="808030"/>
          <w:lang w:val="en-US"/>
        </w:rPr>
        <w:t>,</w:t>
      </w:r>
      <w:r w:rsidRPr="00622031">
        <w:rPr>
          <w:color w:val="000000"/>
          <w:lang w:val="en-US"/>
        </w:rPr>
        <w:t xml:space="preserve"> </w:t>
      </w:r>
      <w:r w:rsidRPr="00622031">
        <w:rPr>
          <w:color w:val="0000E6"/>
          <w:lang w:val="en-US"/>
        </w:rPr>
        <w:t>'NUM_sentence'</w:t>
      </w:r>
      <w:r w:rsidRPr="00622031">
        <w:rPr>
          <w:color w:val="808030"/>
          <w:lang w:val="en-US"/>
        </w:rPr>
        <w:t>,</w:t>
      </w:r>
      <w:r w:rsidRPr="00622031">
        <w:rPr>
          <w:color w:val="000000"/>
          <w:lang w:val="en-US"/>
        </w:rPr>
        <w:t xml:space="preserve"> </w:t>
      </w:r>
      <w:r w:rsidRPr="00622031">
        <w:rPr>
          <w:color w:val="0000E6"/>
          <w:lang w:val="en-US"/>
        </w:rPr>
        <w:t>'PART_sentence'</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'PR_sentence'</w:t>
      </w:r>
      <w:r w:rsidRPr="00622031">
        <w:rPr>
          <w:color w:val="808030"/>
          <w:lang w:val="en-US"/>
        </w:rPr>
        <w:t>,</w:t>
      </w:r>
      <w:r w:rsidRPr="00622031">
        <w:rPr>
          <w:color w:val="000000"/>
          <w:lang w:val="en-US"/>
        </w:rPr>
        <w:t xml:space="preserve"> </w:t>
      </w:r>
      <w:r w:rsidRPr="00622031">
        <w:rPr>
          <w:color w:val="0000E6"/>
          <w:lang w:val="en-US"/>
        </w:rPr>
        <w:t>'S_sentence'</w:t>
      </w:r>
      <w:r w:rsidRPr="00622031">
        <w:rPr>
          <w:color w:val="808030"/>
          <w:lang w:val="en-US"/>
        </w:rPr>
        <w:t>,</w:t>
      </w:r>
      <w:r w:rsidRPr="00622031">
        <w:rPr>
          <w:color w:val="000000"/>
          <w:lang w:val="en-US"/>
        </w:rPr>
        <w:t xml:space="preserve"> </w:t>
      </w:r>
      <w:r w:rsidRPr="00622031">
        <w:rPr>
          <w:color w:val="0000E6"/>
          <w:lang w:val="en-US"/>
        </w:rPr>
        <w:t>'SPRO_sentence'</w:t>
      </w:r>
      <w:r w:rsidRPr="00622031">
        <w:rPr>
          <w:color w:val="808030"/>
          <w:lang w:val="en-US"/>
        </w:rPr>
        <w:t>,</w:t>
      </w:r>
      <w:r w:rsidRPr="00622031">
        <w:rPr>
          <w:color w:val="000000"/>
          <w:lang w:val="en-US"/>
        </w:rPr>
        <w:t xml:space="preserve"> </w:t>
      </w:r>
      <w:r w:rsidRPr="00622031">
        <w:rPr>
          <w:color w:val="0000E6"/>
          <w:lang w:val="en-US"/>
        </w:rPr>
        <w:t>'V_sentence'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непрош</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прош</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вин</w:t>
      </w:r>
      <w:r w:rsidRPr="00622031">
        <w:rPr>
          <w:color w:val="0000E6"/>
          <w:lang w:val="en-US"/>
        </w:rPr>
        <w:t>_sentence'</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w:t>
      </w:r>
      <w:r>
        <w:rPr>
          <w:color w:val="0000E6"/>
        </w:rPr>
        <w:t>дат</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зват</w:t>
      </w:r>
      <w:r w:rsidRPr="00622031">
        <w:rPr>
          <w:color w:val="0000E6"/>
          <w:lang w:val="en-US"/>
        </w:rPr>
        <w:t>_sentence'</w:t>
      </w:r>
      <w:r w:rsidRPr="00622031">
        <w:rPr>
          <w:color w:val="808030"/>
          <w:lang w:val="en-US"/>
        </w:rPr>
        <w:t>,</w:t>
      </w:r>
      <w:r w:rsidRPr="00622031">
        <w:rPr>
          <w:color w:val="0000E6"/>
          <w:lang w:val="en-US"/>
        </w:rPr>
        <w:t>'</w:t>
      </w:r>
      <w:r>
        <w:rPr>
          <w:color w:val="0000E6"/>
        </w:rPr>
        <w:t>им</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пр</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род</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твор</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ед</w:t>
      </w:r>
      <w:r w:rsidRPr="00622031">
        <w:rPr>
          <w:color w:val="0000E6"/>
          <w:lang w:val="en-US"/>
        </w:rPr>
        <w:t>_sentence'</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w:t>
      </w:r>
      <w:r>
        <w:rPr>
          <w:color w:val="0000E6"/>
        </w:rPr>
        <w:t>мн</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деепр</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изъяв</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инф</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пов</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прич</w:t>
      </w:r>
      <w:r w:rsidRPr="00622031">
        <w:rPr>
          <w:color w:val="0000E6"/>
          <w:lang w:val="en-US"/>
        </w:rPr>
        <w:t>_sentence'</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w:t>
      </w:r>
      <w:r>
        <w:rPr>
          <w:color w:val="0000E6"/>
        </w:rPr>
        <w:t>кр</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полн</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притяж</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'1-</w:t>
      </w:r>
      <w:r>
        <w:rPr>
          <w:color w:val="0000E6"/>
        </w:rPr>
        <w:t>л</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'2-</w:t>
      </w:r>
      <w:r>
        <w:rPr>
          <w:color w:val="0000E6"/>
        </w:rPr>
        <w:t>л</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'3-</w:t>
      </w:r>
      <w:r>
        <w:rPr>
          <w:color w:val="0000E6"/>
        </w:rPr>
        <w:t>л</w:t>
      </w:r>
      <w:r w:rsidRPr="00622031">
        <w:rPr>
          <w:color w:val="0000E6"/>
          <w:lang w:val="en-US"/>
        </w:rPr>
        <w:t>_sentence'</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w:t>
      </w:r>
      <w:r>
        <w:rPr>
          <w:color w:val="0000E6"/>
        </w:rPr>
        <w:t>жен</w:t>
      </w:r>
      <w:r w:rsidRPr="00622031">
        <w:rPr>
          <w:color w:val="0000E6"/>
          <w:lang w:val="en-US"/>
        </w:rPr>
        <w:t>_sentence'</w:t>
      </w:r>
      <w:r w:rsidRPr="00622031">
        <w:rPr>
          <w:color w:val="808030"/>
          <w:lang w:val="en-US"/>
        </w:rPr>
        <w:t>,</w:t>
      </w:r>
      <w:r w:rsidRPr="00622031">
        <w:rPr>
          <w:color w:val="0000E6"/>
          <w:lang w:val="en-US"/>
        </w:rPr>
        <w:t>'</w:t>
      </w:r>
      <w:r>
        <w:rPr>
          <w:color w:val="0000E6"/>
        </w:rPr>
        <w:t>муж</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сред</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несов</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сов</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действ</w:t>
      </w:r>
      <w:r w:rsidRPr="00622031">
        <w:rPr>
          <w:color w:val="0000E6"/>
          <w:lang w:val="en-US"/>
        </w:rPr>
        <w:t>_sentence'</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w:t>
      </w:r>
      <w:r>
        <w:rPr>
          <w:color w:val="0000E6"/>
        </w:rPr>
        <w:t>страд</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неод</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од</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нп</w:t>
      </w:r>
      <w:r w:rsidRPr="00622031">
        <w:rPr>
          <w:color w:val="0000E6"/>
          <w:lang w:val="en-US"/>
        </w:rPr>
        <w:t>_sentence'</w:t>
      </w:r>
      <w:r w:rsidRPr="00622031">
        <w:rPr>
          <w:color w:val="808030"/>
          <w:lang w:val="en-US"/>
        </w:rPr>
        <w:t>,</w:t>
      </w:r>
      <w:r w:rsidRPr="00622031">
        <w:rPr>
          <w:color w:val="000000"/>
          <w:lang w:val="en-US"/>
        </w:rPr>
        <w:t xml:space="preserve"> </w:t>
      </w:r>
      <w:r w:rsidRPr="00622031">
        <w:rPr>
          <w:color w:val="0000E6"/>
          <w:lang w:val="en-US"/>
        </w:rPr>
        <w:t>'</w:t>
      </w:r>
      <w:r>
        <w:rPr>
          <w:color w:val="0000E6"/>
        </w:rPr>
        <w:t>пе</w:t>
      </w:r>
      <w:r w:rsidRPr="00622031">
        <w:rPr>
          <w:color w:val="0000E6"/>
          <w:lang w:val="en-US"/>
        </w:rPr>
        <w:t>_sentence'</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0000E6"/>
          <w:lang w:val="en-US"/>
        </w:rPr>
        <w:t>'words'</w:t>
      </w:r>
      <w:r w:rsidRPr="00622031">
        <w:rPr>
          <w:color w:val="808030"/>
          <w:lang w:val="en-US"/>
        </w:rPr>
        <w:t>,</w:t>
      </w:r>
      <w:r w:rsidRPr="00622031">
        <w:rPr>
          <w:color w:val="0000E6"/>
          <w:lang w:val="en-US"/>
        </w:rPr>
        <w:t>'sentences'</w:t>
      </w:r>
      <w:r w:rsidRPr="00622031">
        <w:rPr>
          <w:color w:val="808030"/>
          <w:lang w:val="en-US"/>
        </w:rPr>
        <w:t>,</w:t>
      </w:r>
      <w:r w:rsidRPr="00622031">
        <w:rPr>
          <w:color w:val="0000E6"/>
          <w:lang w:val="en-US"/>
        </w:rPr>
        <w:t>'mean_len_word'</w:t>
      </w:r>
      <w:r w:rsidRPr="00622031">
        <w:rPr>
          <w:color w:val="808030"/>
          <w:lang w:val="en-US"/>
        </w:rPr>
        <w:t>,</w:t>
      </w:r>
      <w:r w:rsidRPr="00622031">
        <w:rPr>
          <w:color w:val="000000"/>
          <w:lang w:val="en-US"/>
        </w:rPr>
        <w:t xml:space="preserve"> </w:t>
      </w:r>
      <w:r w:rsidRPr="00622031">
        <w:rPr>
          <w:color w:val="0000E6"/>
          <w:lang w:val="en-US"/>
        </w:rPr>
        <w:t>'mean_len_sentence'</w:t>
      </w:r>
      <w:r w:rsidRPr="00622031">
        <w:rPr>
          <w:color w:val="808030"/>
          <w:lang w:val="en-US"/>
        </w:rPr>
        <w:t>,</w:t>
      </w:r>
      <w:r w:rsidRPr="00622031">
        <w:rPr>
          <w:color w:val="000000"/>
          <w:lang w:val="en-US"/>
        </w:rPr>
        <w:t xml:space="preserve"> </w:t>
      </w:r>
      <w:r w:rsidRPr="00622031">
        <w:rPr>
          <w:color w:val="0000E6"/>
          <w:lang w:val="en-US"/>
        </w:rPr>
        <w:t>'median_len_word'</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'percent_of_long_words'</w:t>
      </w:r>
      <w:r w:rsidRPr="00622031">
        <w:rPr>
          <w:color w:val="808030"/>
          <w:lang w:val="en-US"/>
        </w:rPr>
        <w:t>,</w:t>
      </w:r>
      <w:r w:rsidRPr="00622031">
        <w:rPr>
          <w:color w:val="0000E6"/>
          <w:lang w:val="en-US"/>
        </w:rPr>
        <w:t>'mean_len_word_in_syllables'</w:t>
      </w:r>
      <w:r w:rsidRPr="00622031">
        <w:rPr>
          <w:color w:val="808030"/>
          <w:lang w:val="en-US"/>
        </w:rPr>
        <w:t>,</w:t>
      </w:r>
      <w:r w:rsidRPr="00622031">
        <w:rPr>
          <w:color w:val="0000E6"/>
          <w:lang w:val="en-US"/>
        </w:rPr>
        <w:t>'median_punct_per_sentence'</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E6"/>
          <w:lang w:val="en-US"/>
        </w:rPr>
        <w:t>'median_len_sentence'</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0000E6"/>
          <w:lang w:val="en-US"/>
        </w:rPr>
        <w:t>'formula_flesh_kinc'</w:t>
      </w:r>
      <w:r w:rsidRPr="00622031">
        <w:rPr>
          <w:color w:val="808030"/>
          <w:lang w:val="en-US"/>
        </w:rPr>
        <w:t>,</w:t>
      </w:r>
      <w:r w:rsidRPr="00622031">
        <w:rPr>
          <w:color w:val="000000"/>
          <w:lang w:val="en-US"/>
        </w:rPr>
        <w:t xml:space="preserve"> </w:t>
      </w:r>
      <w:r w:rsidRPr="00622031">
        <w:rPr>
          <w:color w:val="0000E6"/>
          <w:lang w:val="en-US"/>
        </w:rPr>
        <w:t>'formula_senter'</w:t>
      </w:r>
      <w:r w:rsidRPr="00622031">
        <w:rPr>
          <w:color w:val="808030"/>
          <w:lang w:val="en-US"/>
        </w:rPr>
        <w:t>,</w:t>
      </w:r>
      <w:r w:rsidRPr="00622031">
        <w:rPr>
          <w:color w:val="000000"/>
          <w:lang w:val="en-US"/>
        </w:rPr>
        <w:t xml:space="preserve"> </w:t>
      </w:r>
      <w:r w:rsidRPr="00622031">
        <w:rPr>
          <w:color w:val="0000E6"/>
          <w:lang w:val="en-US"/>
        </w:rPr>
        <w:t>'formula_coleman'</w:t>
      </w:r>
      <w:r w:rsidRPr="00622031">
        <w:rPr>
          <w:color w:val="808030"/>
          <w:lang w:val="en-US"/>
        </w:rPr>
        <w:t>,</w:t>
      </w:r>
      <w:r w:rsidRPr="00622031">
        <w:rPr>
          <w:color w:val="0000E6"/>
          <w:lang w:val="en-US"/>
        </w:rPr>
        <w:t>'formula_dale'</w:t>
      </w:r>
      <w:r w:rsidRPr="00622031">
        <w:rPr>
          <w:color w:val="808030"/>
          <w:lang w:val="en-US"/>
        </w:rPr>
        <w:t>,</w:t>
      </w:r>
      <w:r w:rsidRPr="00622031">
        <w:rPr>
          <w:color w:val="000000"/>
          <w:lang w:val="en-US"/>
        </w:rPr>
        <w:t xml:space="preserve"> </w:t>
      </w:r>
      <w:r w:rsidRPr="00622031">
        <w:rPr>
          <w:color w:val="0000E6"/>
          <w:lang w:val="en-US"/>
        </w:rPr>
        <w:t>'formula_smog'</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696969"/>
          <w:lang w:val="en-US"/>
        </w:rPr>
        <w:t>##</w:t>
      </w:r>
      <w:r>
        <w:rPr>
          <w:color w:val="696969"/>
        </w:rPr>
        <w:t>считываем</w:t>
      </w:r>
      <w:r w:rsidRPr="00622031">
        <w:rPr>
          <w:color w:val="696969"/>
          <w:lang w:val="en-US"/>
        </w:rPr>
        <w:t xml:space="preserve"> </w:t>
      </w:r>
      <w:r>
        <w:rPr>
          <w:color w:val="696969"/>
        </w:rPr>
        <w:t>данные</w:t>
      </w:r>
    </w:p>
    <w:p w:rsidR="00622031" w:rsidRPr="00622031" w:rsidRDefault="00622031" w:rsidP="00622031">
      <w:pPr>
        <w:pStyle w:val="HTML"/>
        <w:shd w:val="clear" w:color="auto" w:fill="FFFFFF"/>
        <w:rPr>
          <w:color w:val="000000"/>
          <w:lang w:val="en-US"/>
        </w:rPr>
      </w:pPr>
      <w:r w:rsidRPr="00622031">
        <w:rPr>
          <w:color w:val="000000"/>
          <w:lang w:val="en-US"/>
        </w:rPr>
        <w:t xml:space="preserve">open_features </w:t>
      </w:r>
      <w:r w:rsidRPr="00622031">
        <w:rPr>
          <w:color w:val="808030"/>
          <w:lang w:val="en-US"/>
        </w:rPr>
        <w:t>=</w:t>
      </w:r>
      <w:r w:rsidRPr="00622031">
        <w:rPr>
          <w:color w:val="000000"/>
          <w:lang w:val="en-US"/>
        </w:rPr>
        <w:t xml:space="preserve"> </w:t>
      </w:r>
      <w:r w:rsidRPr="00622031">
        <w:rPr>
          <w:color w:val="400000"/>
          <w:lang w:val="en-US"/>
        </w:rPr>
        <w:t>open</w:t>
      </w:r>
      <w:r w:rsidRPr="00622031">
        <w:rPr>
          <w:color w:val="808030"/>
          <w:lang w:val="en-US"/>
        </w:rPr>
        <w:t>(</w:t>
      </w:r>
      <w:r w:rsidRPr="00622031">
        <w:rPr>
          <w:color w:val="0000E6"/>
          <w:lang w:val="en-US"/>
        </w:rPr>
        <w:t>'my_features.txt'</w:t>
      </w:r>
      <w:r w:rsidRPr="00622031">
        <w:rPr>
          <w:color w:val="808030"/>
          <w:lang w:val="en-US"/>
        </w:rPr>
        <w:t>,</w:t>
      </w:r>
      <w:r w:rsidRPr="00622031">
        <w:rPr>
          <w:color w:val="000000"/>
          <w:lang w:val="en-US"/>
        </w:rPr>
        <w:t xml:space="preserve"> </w:t>
      </w:r>
      <w:r w:rsidRPr="00622031">
        <w:rPr>
          <w:color w:val="0000E6"/>
          <w:lang w:val="en-US"/>
        </w:rPr>
        <w:t>'r'</w:t>
      </w:r>
      <w:r w:rsidRPr="00622031">
        <w:rPr>
          <w:color w:val="808030"/>
          <w:lang w:val="en-US"/>
        </w:rPr>
        <w:t>,</w:t>
      </w:r>
      <w:r w:rsidRPr="00622031">
        <w:rPr>
          <w:color w:val="000000"/>
          <w:lang w:val="en-US"/>
        </w:rPr>
        <w:t xml:space="preserve"> encoding</w:t>
      </w:r>
      <w:r w:rsidRPr="00622031">
        <w:rPr>
          <w:color w:val="808030"/>
          <w:lang w:val="en-US"/>
        </w:rPr>
        <w:t>=</w:t>
      </w:r>
      <w:r w:rsidRPr="00622031">
        <w:rPr>
          <w:color w:val="0000E6"/>
          <w:lang w:val="en-US"/>
        </w:rPr>
        <w:t>'utf-8'</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data </w:t>
      </w:r>
      <w:r w:rsidRPr="00622031">
        <w:rPr>
          <w:color w:val="808030"/>
          <w:lang w:val="en-US"/>
        </w:rPr>
        <w:t>=</w:t>
      </w:r>
      <w:r w:rsidRPr="00622031">
        <w:rPr>
          <w:color w:val="000000"/>
          <w:lang w:val="en-US"/>
        </w:rPr>
        <w:t xml:space="preserve"> json</w:t>
      </w:r>
      <w:r w:rsidRPr="00622031">
        <w:rPr>
          <w:color w:val="808030"/>
          <w:lang w:val="en-US"/>
        </w:rPr>
        <w:t>.</w:t>
      </w:r>
      <w:r w:rsidRPr="00622031">
        <w:rPr>
          <w:color w:val="000000"/>
          <w:lang w:val="en-US"/>
        </w:rPr>
        <w:t>load</w:t>
      </w:r>
      <w:r w:rsidRPr="00622031">
        <w:rPr>
          <w:color w:val="808030"/>
          <w:lang w:val="en-US"/>
        </w:rPr>
        <w:t>(</w:t>
      </w:r>
      <w:r w:rsidRPr="00622031">
        <w:rPr>
          <w:color w:val="000000"/>
          <w:lang w:val="en-US"/>
        </w:rPr>
        <w:t>open_features</w:t>
      </w:r>
      <w:r w:rsidRPr="00622031">
        <w:rPr>
          <w:color w:val="808030"/>
          <w:lang w:val="en-US"/>
        </w:rPr>
        <w:t>)</w:t>
      </w:r>
    </w:p>
    <w:p w:rsidR="00622031" w:rsidRPr="00622031" w:rsidRDefault="00622031" w:rsidP="00622031">
      <w:pPr>
        <w:pStyle w:val="HTML"/>
        <w:shd w:val="clear" w:color="auto" w:fill="FFFFFF"/>
        <w:rPr>
          <w:color w:val="000000"/>
          <w:lang w:val="en-US"/>
        </w:rPr>
      </w:pPr>
      <w:bookmarkStart w:id="72" w:name="_GoBack"/>
      <w:bookmarkEnd w:id="72"/>
    </w:p>
    <w:p w:rsidR="00622031" w:rsidRPr="00622031" w:rsidRDefault="00622031" w:rsidP="00622031">
      <w:pPr>
        <w:pStyle w:val="HTML"/>
        <w:shd w:val="clear" w:color="auto" w:fill="FFFFFF"/>
        <w:rPr>
          <w:color w:val="000000"/>
          <w:lang w:val="en-US"/>
        </w:rPr>
      </w:pPr>
      <w:r w:rsidRPr="00622031">
        <w:rPr>
          <w:color w:val="000000"/>
          <w:lang w:val="en-US"/>
        </w:rPr>
        <w:lastRenderedPageBreak/>
        <w:t xml:space="preserve">result_list_of_features_x_train </w:t>
      </w:r>
      <w:r w:rsidRPr="00622031">
        <w:rPr>
          <w:color w:val="808030"/>
          <w:lang w:val="en-US"/>
        </w:rPr>
        <w:t>=</w:t>
      </w:r>
      <w:r w:rsidRPr="00622031">
        <w:rPr>
          <w:color w:val="000000"/>
          <w:lang w:val="en-US"/>
        </w:rPr>
        <w:t xml:space="preserve"> </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result_list_of_levels_y_train </w:t>
      </w:r>
      <w:r w:rsidRPr="00622031">
        <w:rPr>
          <w:color w:val="808030"/>
          <w:lang w:val="en-US"/>
        </w:rPr>
        <w:t>=</w:t>
      </w:r>
      <w:r w:rsidRPr="00622031">
        <w:rPr>
          <w:color w:val="000000"/>
          <w:lang w:val="en-US"/>
        </w:rPr>
        <w:t xml:space="preserve"> </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result_list_of_text_numbers </w:t>
      </w:r>
      <w:r w:rsidRPr="00622031">
        <w:rPr>
          <w:color w:val="808030"/>
          <w:lang w:val="en-US"/>
        </w:rPr>
        <w:t>=</w:t>
      </w:r>
      <w:r w:rsidRPr="00622031">
        <w:rPr>
          <w:color w:val="000000"/>
          <w:lang w:val="en-US"/>
        </w:rPr>
        <w:t xml:space="preserve"> </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b/>
          <w:bCs/>
          <w:color w:val="800000"/>
          <w:lang w:val="en-US"/>
        </w:rPr>
        <w:t>for</w:t>
      </w:r>
      <w:r w:rsidRPr="00622031">
        <w:rPr>
          <w:color w:val="000000"/>
          <w:lang w:val="en-US"/>
        </w:rPr>
        <w:t xml:space="preserve"> i </w:t>
      </w:r>
      <w:r w:rsidRPr="00622031">
        <w:rPr>
          <w:b/>
          <w:bCs/>
          <w:color w:val="800000"/>
          <w:lang w:val="en-US"/>
        </w:rPr>
        <w:t>in</w:t>
      </w:r>
      <w:r w:rsidRPr="00622031">
        <w:rPr>
          <w:color w:val="000000"/>
          <w:lang w:val="en-US"/>
        </w:rPr>
        <w:t xml:space="preserve"> data</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i_list </w:t>
      </w:r>
      <w:r w:rsidRPr="00622031">
        <w:rPr>
          <w:color w:val="808030"/>
          <w:lang w:val="en-US"/>
        </w:rPr>
        <w:t>=</w:t>
      </w:r>
      <w:r w:rsidRPr="00622031">
        <w:rPr>
          <w:color w:val="000000"/>
          <w:lang w:val="en-US"/>
        </w:rPr>
        <w:t xml:space="preserve"> i</w:t>
      </w:r>
      <w:r w:rsidRPr="00622031">
        <w:rPr>
          <w:color w:val="808030"/>
          <w:lang w:val="en-US"/>
        </w:rPr>
        <w:t>.</w:t>
      </w:r>
      <w:r w:rsidRPr="00622031">
        <w:rPr>
          <w:color w:val="000000"/>
          <w:lang w:val="en-US"/>
        </w:rPr>
        <w:t>split</w:t>
      </w:r>
      <w:r w:rsidRPr="00622031">
        <w:rPr>
          <w:color w:val="808030"/>
          <w:lang w:val="en-US"/>
        </w:rPr>
        <w:t>(</w:t>
      </w:r>
      <w:r w:rsidRPr="00622031">
        <w:rPr>
          <w:color w:val="0000E6"/>
          <w:lang w:val="en-US"/>
        </w:rPr>
        <w:t>' '</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i_level </w:t>
      </w:r>
      <w:r w:rsidRPr="00622031">
        <w:rPr>
          <w:color w:val="808030"/>
          <w:lang w:val="en-US"/>
        </w:rPr>
        <w:t>=</w:t>
      </w:r>
      <w:r w:rsidRPr="00622031">
        <w:rPr>
          <w:color w:val="000000"/>
          <w:lang w:val="en-US"/>
        </w:rPr>
        <w:t xml:space="preserve"> </w:t>
      </w:r>
      <w:r w:rsidRPr="00622031">
        <w:rPr>
          <w:color w:val="400000"/>
          <w:lang w:val="en-US"/>
        </w:rPr>
        <w:t>int</w:t>
      </w:r>
      <w:r w:rsidRPr="00622031">
        <w:rPr>
          <w:color w:val="808030"/>
          <w:lang w:val="en-US"/>
        </w:rPr>
        <w:t>(</w:t>
      </w:r>
      <w:r w:rsidRPr="00622031">
        <w:rPr>
          <w:color w:val="000000"/>
          <w:lang w:val="en-US"/>
        </w:rPr>
        <w:t>i_list</w:t>
      </w:r>
      <w:r w:rsidRPr="00622031">
        <w:rPr>
          <w:color w:val="808030"/>
          <w:lang w:val="en-US"/>
        </w:rPr>
        <w:t>[</w:t>
      </w:r>
      <w:r w:rsidRPr="00622031">
        <w:rPr>
          <w:color w:val="008C00"/>
          <w:lang w:val="en-US"/>
        </w:rPr>
        <w:t>0</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i_number </w:t>
      </w:r>
      <w:r w:rsidRPr="00622031">
        <w:rPr>
          <w:color w:val="808030"/>
          <w:lang w:val="en-US"/>
        </w:rPr>
        <w:t>=</w:t>
      </w:r>
      <w:r w:rsidRPr="00622031">
        <w:rPr>
          <w:color w:val="000000"/>
          <w:lang w:val="en-US"/>
        </w:rPr>
        <w:t xml:space="preserve"> </w:t>
      </w:r>
      <w:r w:rsidRPr="00622031">
        <w:rPr>
          <w:color w:val="400000"/>
          <w:lang w:val="en-US"/>
        </w:rPr>
        <w:t>int</w:t>
      </w:r>
      <w:r w:rsidRPr="00622031">
        <w:rPr>
          <w:color w:val="808030"/>
          <w:lang w:val="en-US"/>
        </w:rPr>
        <w:t>(</w:t>
      </w:r>
      <w:r w:rsidRPr="00622031">
        <w:rPr>
          <w:color w:val="000000"/>
          <w:lang w:val="en-US"/>
        </w:rPr>
        <w:t>i_list</w:t>
      </w:r>
      <w:r w:rsidRPr="00622031">
        <w:rPr>
          <w:color w:val="808030"/>
          <w:lang w:val="en-US"/>
        </w:rPr>
        <w:t>[</w:t>
      </w:r>
      <w:r w:rsidRPr="00622031">
        <w:rPr>
          <w:color w:val="008C00"/>
          <w:lang w:val="en-US"/>
        </w:rPr>
        <w:t>1</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if</w:t>
      </w:r>
      <w:r w:rsidRPr="00622031">
        <w:rPr>
          <w:color w:val="000000"/>
          <w:lang w:val="en-US"/>
        </w:rPr>
        <w:t xml:space="preserve"> i_level </w:t>
      </w:r>
      <w:r w:rsidRPr="00622031">
        <w:rPr>
          <w:color w:val="44AADD"/>
          <w:lang w:val="en-US"/>
        </w:rPr>
        <w:t>==</w:t>
      </w:r>
      <w:r w:rsidRPr="00622031">
        <w:rPr>
          <w:color w:val="000000"/>
          <w:lang w:val="en-US"/>
        </w:rPr>
        <w:t xml:space="preserve"> </w:t>
      </w:r>
      <w:r w:rsidRPr="00622031">
        <w:rPr>
          <w:color w:val="008C00"/>
          <w:lang w:val="en-US"/>
        </w:rPr>
        <w:t>0</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continue</w:t>
      </w:r>
    </w:p>
    <w:p w:rsidR="00622031" w:rsidRPr="00622031" w:rsidRDefault="00622031" w:rsidP="00622031">
      <w:pPr>
        <w:pStyle w:val="HTML"/>
        <w:shd w:val="clear" w:color="auto" w:fill="FFFFFF"/>
        <w:rPr>
          <w:color w:val="000000"/>
          <w:lang w:val="en-US"/>
        </w:rPr>
      </w:pPr>
      <w:r w:rsidRPr="00622031">
        <w:rPr>
          <w:color w:val="000000"/>
          <w:lang w:val="en-US"/>
        </w:rPr>
        <w:t xml:space="preserve">    result_list_of_levels_y_train</w:t>
      </w:r>
      <w:r w:rsidRPr="00622031">
        <w:rPr>
          <w:color w:val="808030"/>
          <w:lang w:val="en-US"/>
        </w:rPr>
        <w:t>.</w:t>
      </w:r>
      <w:r w:rsidRPr="00622031">
        <w:rPr>
          <w:color w:val="000000"/>
          <w:lang w:val="en-US"/>
        </w:rPr>
        <w:t>append</w:t>
      </w:r>
      <w:r w:rsidRPr="00622031">
        <w:rPr>
          <w:color w:val="808030"/>
          <w:lang w:val="en-US"/>
        </w:rPr>
        <w:t>(</w:t>
      </w:r>
      <w:r w:rsidRPr="00622031">
        <w:rPr>
          <w:color w:val="000000"/>
          <w:lang w:val="en-US"/>
        </w:rPr>
        <w:t>i_level</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result_list_of_text_numbers</w:t>
      </w:r>
      <w:r w:rsidRPr="00622031">
        <w:rPr>
          <w:color w:val="808030"/>
          <w:lang w:val="en-US"/>
        </w:rPr>
        <w:t>.</w:t>
      </w:r>
      <w:r w:rsidRPr="00622031">
        <w:rPr>
          <w:color w:val="000000"/>
          <w:lang w:val="en-US"/>
        </w:rPr>
        <w:t>append</w:t>
      </w:r>
      <w:r w:rsidRPr="00622031">
        <w:rPr>
          <w:color w:val="808030"/>
          <w:lang w:val="en-US"/>
        </w:rPr>
        <w:t>(</w:t>
      </w:r>
      <w:r w:rsidRPr="00622031">
        <w:rPr>
          <w:color w:val="000000"/>
          <w:lang w:val="en-US"/>
        </w:rPr>
        <w:t>i_number</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data_for_one_text </w:t>
      </w:r>
      <w:r w:rsidRPr="00622031">
        <w:rPr>
          <w:color w:val="808030"/>
          <w:lang w:val="en-US"/>
        </w:rPr>
        <w:t>=</w:t>
      </w:r>
      <w:r w:rsidRPr="00622031">
        <w:rPr>
          <w:color w:val="000000"/>
          <w:lang w:val="en-US"/>
        </w:rPr>
        <w:t xml:space="preserve"> data</w:t>
      </w:r>
      <w:r w:rsidRPr="00622031">
        <w:rPr>
          <w:color w:val="808030"/>
          <w:lang w:val="en-US"/>
        </w:rPr>
        <w:t>[</w:t>
      </w:r>
      <w:r w:rsidRPr="00622031">
        <w:rPr>
          <w:color w:val="000000"/>
          <w:lang w:val="en-US"/>
        </w:rPr>
        <w:t>i</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features_for_one_text </w:t>
      </w:r>
      <w:r w:rsidRPr="00622031">
        <w:rPr>
          <w:color w:val="808030"/>
          <w:lang w:val="en-US"/>
        </w:rPr>
        <w:t>=</w:t>
      </w:r>
      <w:r w:rsidRPr="00622031">
        <w:rPr>
          <w:color w:val="000000"/>
          <w:lang w:val="en-US"/>
        </w:rPr>
        <w:t xml:space="preserve"> </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for</w:t>
      </w:r>
      <w:r w:rsidRPr="00622031">
        <w:rPr>
          <w:color w:val="000000"/>
          <w:lang w:val="en-US"/>
        </w:rPr>
        <w:t xml:space="preserve"> ii </w:t>
      </w:r>
      <w:r w:rsidRPr="00622031">
        <w:rPr>
          <w:b/>
          <w:bCs/>
          <w:color w:val="800000"/>
          <w:lang w:val="en-US"/>
        </w:rPr>
        <w:t>in</w:t>
      </w:r>
      <w:r w:rsidRPr="00622031">
        <w:rPr>
          <w:color w:val="000000"/>
          <w:lang w:val="en-US"/>
        </w:rPr>
        <w:t xml:space="preserve"> feature_names_list</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features_for_one_text</w:t>
      </w:r>
      <w:r w:rsidRPr="00622031">
        <w:rPr>
          <w:color w:val="808030"/>
          <w:lang w:val="en-US"/>
        </w:rPr>
        <w:t>.</w:t>
      </w:r>
      <w:r w:rsidRPr="00622031">
        <w:rPr>
          <w:color w:val="000000"/>
          <w:lang w:val="en-US"/>
        </w:rPr>
        <w:t>append</w:t>
      </w:r>
      <w:r w:rsidRPr="00622031">
        <w:rPr>
          <w:color w:val="808030"/>
          <w:lang w:val="en-US"/>
        </w:rPr>
        <w:t>(</w:t>
      </w:r>
      <w:r w:rsidRPr="00622031">
        <w:rPr>
          <w:color w:val="000000"/>
          <w:lang w:val="en-US"/>
        </w:rPr>
        <w:t>data_for_one_text</w:t>
      </w:r>
      <w:r w:rsidRPr="00622031">
        <w:rPr>
          <w:color w:val="808030"/>
          <w:lang w:val="en-US"/>
        </w:rPr>
        <w:t>[</w:t>
      </w:r>
      <w:r w:rsidRPr="00622031">
        <w:rPr>
          <w:color w:val="000000"/>
          <w:lang w:val="en-US"/>
        </w:rPr>
        <w:t>ii</w:t>
      </w:r>
      <w:r w:rsidRPr="00622031">
        <w:rPr>
          <w:color w:val="808030"/>
          <w:lang w:val="en-US"/>
        </w:rPr>
        <w:t>])</w:t>
      </w:r>
      <w:r w:rsidRPr="00622031">
        <w:rPr>
          <w:color w:val="696969"/>
          <w:lang w:val="en-US"/>
        </w:rPr>
        <w:t>#</w:t>
      </w:r>
      <w:r>
        <w:rPr>
          <w:color w:val="696969"/>
        </w:rPr>
        <w:t>словарь</w:t>
      </w:r>
      <w:r w:rsidRPr="00622031">
        <w:rPr>
          <w:color w:val="696969"/>
          <w:lang w:val="en-US"/>
        </w:rPr>
        <w:t xml:space="preserve"> </w:t>
      </w:r>
      <w:r>
        <w:rPr>
          <w:color w:val="696969"/>
        </w:rPr>
        <w:t>с</w:t>
      </w:r>
      <w:r w:rsidRPr="00622031">
        <w:rPr>
          <w:color w:val="696969"/>
          <w:lang w:val="en-US"/>
        </w:rPr>
        <w:t xml:space="preserve"> </w:t>
      </w:r>
      <w:r>
        <w:rPr>
          <w:color w:val="696969"/>
        </w:rPr>
        <w:t>признаками</w:t>
      </w:r>
      <w:r w:rsidRPr="00622031">
        <w:rPr>
          <w:color w:val="696969"/>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result_list_of_features_x_train</w:t>
      </w:r>
      <w:r w:rsidRPr="00622031">
        <w:rPr>
          <w:color w:val="808030"/>
          <w:lang w:val="en-US"/>
        </w:rPr>
        <w:t>.</w:t>
      </w:r>
      <w:r w:rsidRPr="00622031">
        <w:rPr>
          <w:color w:val="000000"/>
          <w:lang w:val="en-US"/>
        </w:rPr>
        <w:t>append</w:t>
      </w:r>
      <w:r w:rsidRPr="00622031">
        <w:rPr>
          <w:color w:val="808030"/>
          <w:lang w:val="en-US"/>
        </w:rPr>
        <w:t>(</w:t>
      </w:r>
      <w:r w:rsidRPr="00622031">
        <w:rPr>
          <w:color w:val="000000"/>
          <w:lang w:val="en-US"/>
        </w:rPr>
        <w:t>features_for_one_text</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b/>
          <w:bCs/>
          <w:color w:val="800000"/>
          <w:lang w:val="en-US"/>
        </w:rPr>
        <w:t>print</w:t>
      </w:r>
      <w:r w:rsidRPr="00622031">
        <w:rPr>
          <w:color w:val="808030"/>
          <w:lang w:val="en-US"/>
        </w:rPr>
        <w:t>(</w:t>
      </w:r>
      <w:r w:rsidRPr="00622031">
        <w:rPr>
          <w:color w:val="0000E6"/>
          <w:lang w:val="en-US"/>
        </w:rPr>
        <w:t>'</w:t>
      </w:r>
      <w:r>
        <w:rPr>
          <w:color w:val="0000E6"/>
        </w:rPr>
        <w:t>Всего</w:t>
      </w:r>
      <w:r w:rsidRPr="00622031">
        <w:rPr>
          <w:color w:val="0000E6"/>
          <w:lang w:val="en-US"/>
        </w:rPr>
        <w:t xml:space="preserve"> </w:t>
      </w:r>
      <w:r>
        <w:rPr>
          <w:color w:val="0000E6"/>
        </w:rPr>
        <w:t>признаков</w:t>
      </w:r>
      <w:r w:rsidRPr="00622031">
        <w:rPr>
          <w:color w:val="0000E6"/>
          <w:lang w:val="en-US"/>
        </w:rPr>
        <w:t>'</w:t>
      </w:r>
      <w:r w:rsidRPr="00622031">
        <w:rPr>
          <w:color w:val="808030"/>
          <w:lang w:val="en-US"/>
        </w:rPr>
        <w:t>,</w:t>
      </w:r>
      <w:r w:rsidRPr="00622031">
        <w:rPr>
          <w:color w:val="000000"/>
          <w:lang w:val="en-US"/>
        </w:rPr>
        <w:t xml:space="preserve"> </w:t>
      </w:r>
      <w:r w:rsidRPr="00622031">
        <w:rPr>
          <w:color w:val="400000"/>
          <w:lang w:val="en-US"/>
        </w:rPr>
        <w:t>len</w:t>
      </w:r>
      <w:r w:rsidRPr="00622031">
        <w:rPr>
          <w:color w:val="808030"/>
          <w:lang w:val="en-US"/>
        </w:rPr>
        <w:t>(</w:t>
      </w:r>
      <w:r w:rsidRPr="00622031">
        <w:rPr>
          <w:color w:val="000000"/>
          <w:lang w:val="en-US"/>
        </w:rPr>
        <w:t>result_list_of_features_x_train</w:t>
      </w:r>
      <w:r w:rsidRPr="00622031">
        <w:rPr>
          <w:color w:val="808030"/>
          <w:lang w:val="en-US"/>
        </w:rPr>
        <w:t>[</w:t>
      </w:r>
      <w:r w:rsidRPr="00622031">
        <w:rPr>
          <w:color w:val="008C00"/>
          <w:lang w:val="en-US"/>
        </w:rPr>
        <w:t>0</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696969"/>
          <w:lang w:val="en-US"/>
        </w:rPr>
        <w:t>##</w:t>
      </w:r>
      <w:r>
        <w:rPr>
          <w:color w:val="696969"/>
        </w:rPr>
        <w:t>уже</w:t>
      </w:r>
      <w:r w:rsidRPr="00622031">
        <w:rPr>
          <w:color w:val="696969"/>
          <w:lang w:val="en-US"/>
        </w:rPr>
        <w:t xml:space="preserve"> </w:t>
      </w:r>
      <w:r>
        <w:rPr>
          <w:color w:val="696969"/>
        </w:rPr>
        <w:t>готовенькие</w:t>
      </w:r>
      <w:r w:rsidRPr="00622031">
        <w:rPr>
          <w:color w:val="696969"/>
          <w:lang w:val="en-US"/>
        </w:rPr>
        <w:t xml:space="preserve"> features </w:t>
      </w:r>
      <w:r>
        <w:rPr>
          <w:color w:val="696969"/>
        </w:rPr>
        <w:t>и</w:t>
      </w:r>
      <w:r w:rsidRPr="00622031">
        <w:rPr>
          <w:color w:val="696969"/>
          <w:lang w:val="en-US"/>
        </w:rPr>
        <w:t xml:space="preserve"> targets</w:t>
      </w:r>
    </w:p>
    <w:p w:rsidR="00622031" w:rsidRPr="00622031" w:rsidRDefault="00622031" w:rsidP="00622031">
      <w:pPr>
        <w:pStyle w:val="HTML"/>
        <w:shd w:val="clear" w:color="auto" w:fill="FFFFFF"/>
        <w:rPr>
          <w:color w:val="000000"/>
          <w:lang w:val="en-US"/>
        </w:rPr>
      </w:pPr>
      <w:r w:rsidRPr="00622031">
        <w:rPr>
          <w:color w:val="000000"/>
          <w:lang w:val="en-US"/>
        </w:rPr>
        <w:t xml:space="preserve">x </w:t>
      </w:r>
      <w:r w:rsidRPr="00622031">
        <w:rPr>
          <w:color w:val="808030"/>
          <w:lang w:val="en-US"/>
        </w:rPr>
        <w:t>=</w:t>
      </w:r>
      <w:r w:rsidRPr="00622031">
        <w:rPr>
          <w:color w:val="000000"/>
          <w:lang w:val="en-US"/>
        </w:rPr>
        <w:t xml:space="preserve"> np</w:t>
      </w:r>
      <w:r w:rsidRPr="00622031">
        <w:rPr>
          <w:color w:val="808030"/>
          <w:lang w:val="en-US"/>
        </w:rPr>
        <w:t>.</w:t>
      </w:r>
      <w:r w:rsidRPr="00622031">
        <w:rPr>
          <w:color w:val="000000"/>
          <w:lang w:val="en-US"/>
        </w:rPr>
        <w:t>array</w:t>
      </w:r>
      <w:r w:rsidRPr="00622031">
        <w:rPr>
          <w:color w:val="808030"/>
          <w:lang w:val="en-US"/>
        </w:rPr>
        <w:t>(</w:t>
      </w:r>
      <w:r w:rsidRPr="00622031">
        <w:rPr>
          <w:color w:val="000000"/>
          <w:lang w:val="en-US"/>
        </w:rPr>
        <w:t>result_list_of_features_x_train</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y </w:t>
      </w:r>
      <w:r w:rsidRPr="00622031">
        <w:rPr>
          <w:color w:val="808030"/>
          <w:lang w:val="en-US"/>
        </w:rPr>
        <w:t>=</w:t>
      </w:r>
      <w:r w:rsidRPr="00622031">
        <w:rPr>
          <w:color w:val="000000"/>
          <w:lang w:val="en-US"/>
        </w:rPr>
        <w:t xml:space="preserve"> np</w:t>
      </w:r>
      <w:r w:rsidRPr="00622031">
        <w:rPr>
          <w:color w:val="808030"/>
          <w:lang w:val="en-US"/>
        </w:rPr>
        <w:t>.</w:t>
      </w:r>
      <w:r w:rsidRPr="00622031">
        <w:rPr>
          <w:color w:val="000000"/>
          <w:lang w:val="en-US"/>
        </w:rPr>
        <w:t>array</w:t>
      </w:r>
      <w:r w:rsidRPr="00622031">
        <w:rPr>
          <w:color w:val="808030"/>
          <w:lang w:val="en-US"/>
        </w:rPr>
        <w:t>(</w:t>
      </w:r>
      <w:r w:rsidRPr="00622031">
        <w:rPr>
          <w:color w:val="000000"/>
          <w:lang w:val="en-US"/>
        </w:rPr>
        <w:t>result_list_of_levels_y_train</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696969"/>
          <w:lang w:val="en-US"/>
        </w:rPr>
        <w:t>#</w:t>
      </w:r>
      <w:r>
        <w:rPr>
          <w:color w:val="696969"/>
        </w:rPr>
        <w:t>список</w:t>
      </w:r>
      <w:r w:rsidRPr="00622031">
        <w:rPr>
          <w:color w:val="696969"/>
          <w:lang w:val="en-US"/>
        </w:rPr>
        <w:t xml:space="preserve"> </w:t>
      </w:r>
      <w:r>
        <w:rPr>
          <w:color w:val="696969"/>
        </w:rPr>
        <w:t>с</w:t>
      </w:r>
      <w:r w:rsidRPr="00622031">
        <w:rPr>
          <w:color w:val="696969"/>
          <w:lang w:val="en-US"/>
        </w:rPr>
        <w:t xml:space="preserve"> </w:t>
      </w:r>
      <w:r>
        <w:rPr>
          <w:color w:val="696969"/>
        </w:rPr>
        <w:t>номерами</w:t>
      </w:r>
      <w:r w:rsidRPr="00622031">
        <w:rPr>
          <w:color w:val="696969"/>
          <w:lang w:val="en-US"/>
        </w:rPr>
        <w:t xml:space="preserve"> </w:t>
      </w:r>
      <w:r>
        <w:rPr>
          <w:color w:val="696969"/>
        </w:rPr>
        <w:t>текстов</w:t>
      </w:r>
      <w:r w:rsidRPr="00622031">
        <w:rPr>
          <w:color w:val="696969"/>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z </w:t>
      </w:r>
      <w:r w:rsidRPr="00622031">
        <w:rPr>
          <w:color w:val="808030"/>
          <w:lang w:val="en-US"/>
        </w:rPr>
        <w:t>=</w:t>
      </w:r>
      <w:r w:rsidRPr="00622031">
        <w:rPr>
          <w:color w:val="000000"/>
          <w:lang w:val="en-US"/>
        </w:rPr>
        <w:t xml:space="preserve"> np</w:t>
      </w:r>
      <w:r w:rsidRPr="00622031">
        <w:rPr>
          <w:color w:val="808030"/>
          <w:lang w:val="en-US"/>
        </w:rPr>
        <w:t>.</w:t>
      </w:r>
      <w:r w:rsidRPr="00622031">
        <w:rPr>
          <w:color w:val="000000"/>
          <w:lang w:val="en-US"/>
        </w:rPr>
        <w:t>array</w:t>
      </w:r>
      <w:r w:rsidRPr="00622031">
        <w:rPr>
          <w:color w:val="808030"/>
          <w:lang w:val="en-US"/>
        </w:rPr>
        <w:t>(</w:t>
      </w:r>
      <w:r w:rsidRPr="00622031">
        <w:rPr>
          <w:color w:val="000000"/>
          <w:lang w:val="en-US"/>
        </w:rPr>
        <w:t>result_list_of_text_numbers</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696969"/>
          <w:lang w:val="en-US"/>
        </w:rPr>
        <w:t>#</w:t>
      </w:r>
      <w:r>
        <w:rPr>
          <w:color w:val="696969"/>
        </w:rPr>
        <w:t>список</w:t>
      </w:r>
      <w:r w:rsidRPr="00622031">
        <w:rPr>
          <w:color w:val="696969"/>
          <w:lang w:val="en-US"/>
        </w:rPr>
        <w:t xml:space="preserve"> </w:t>
      </w:r>
      <w:r>
        <w:rPr>
          <w:color w:val="696969"/>
        </w:rPr>
        <w:t>названий</w:t>
      </w:r>
      <w:r w:rsidRPr="00622031">
        <w:rPr>
          <w:color w:val="696969"/>
          <w:lang w:val="en-US"/>
        </w:rPr>
        <w:t xml:space="preserve"> </w:t>
      </w:r>
      <w:r>
        <w:rPr>
          <w:color w:val="696969"/>
        </w:rPr>
        <w:t>призаков</w:t>
      </w:r>
      <w:r w:rsidRPr="00622031">
        <w:rPr>
          <w:color w:val="696969"/>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feature_names </w:t>
      </w:r>
      <w:r w:rsidRPr="00622031">
        <w:rPr>
          <w:color w:val="808030"/>
          <w:lang w:val="en-US"/>
        </w:rPr>
        <w:t>=</w:t>
      </w:r>
      <w:r w:rsidRPr="00622031">
        <w:rPr>
          <w:color w:val="000000"/>
          <w:lang w:val="en-US"/>
        </w:rPr>
        <w:t xml:space="preserve"> np</w:t>
      </w:r>
      <w:r w:rsidRPr="00622031">
        <w:rPr>
          <w:color w:val="808030"/>
          <w:lang w:val="en-US"/>
        </w:rPr>
        <w:t>.</w:t>
      </w:r>
      <w:r w:rsidRPr="00622031">
        <w:rPr>
          <w:color w:val="000000"/>
          <w:lang w:val="en-US"/>
        </w:rPr>
        <w:t>array</w:t>
      </w:r>
      <w:r w:rsidRPr="00622031">
        <w:rPr>
          <w:color w:val="808030"/>
          <w:lang w:val="en-US"/>
        </w:rPr>
        <w:t>(</w:t>
      </w:r>
      <w:r w:rsidRPr="00622031">
        <w:rPr>
          <w:color w:val="000000"/>
          <w:lang w:val="en-US"/>
        </w:rPr>
        <w:t>feature_names_list</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p>
    <w:p w:rsidR="00622031" w:rsidRDefault="00622031" w:rsidP="00622031">
      <w:pPr>
        <w:pStyle w:val="HTML"/>
        <w:shd w:val="clear" w:color="auto" w:fill="FFFFFF"/>
        <w:rPr>
          <w:color w:val="000000"/>
        </w:rPr>
      </w:pPr>
      <w:r>
        <w:rPr>
          <w:color w:val="696969"/>
        </w:rPr>
        <w:t>##делим данные на обуч. и тест##</w:t>
      </w:r>
    </w:p>
    <w:p w:rsidR="00622031" w:rsidRPr="00622031" w:rsidRDefault="00622031" w:rsidP="00622031">
      <w:pPr>
        <w:pStyle w:val="HTML"/>
        <w:shd w:val="clear" w:color="auto" w:fill="FFFFFF"/>
        <w:rPr>
          <w:color w:val="000000"/>
          <w:lang w:val="en-US"/>
        </w:rPr>
      </w:pPr>
      <w:r w:rsidRPr="00622031">
        <w:rPr>
          <w:color w:val="000000"/>
          <w:lang w:val="en-US"/>
        </w:rPr>
        <w:t xml:space="preserve">stratSplit </w:t>
      </w:r>
      <w:r w:rsidRPr="00622031">
        <w:rPr>
          <w:color w:val="808030"/>
          <w:lang w:val="en-US"/>
        </w:rPr>
        <w:t>=</w:t>
      </w:r>
      <w:r w:rsidRPr="00622031">
        <w:rPr>
          <w:color w:val="000000"/>
          <w:lang w:val="en-US"/>
        </w:rPr>
        <w:t xml:space="preserve"> StratifiedShuffleSplit</w:t>
      </w:r>
      <w:r w:rsidRPr="00622031">
        <w:rPr>
          <w:color w:val="808030"/>
          <w:lang w:val="en-US"/>
        </w:rPr>
        <w:t>(</w:t>
      </w:r>
      <w:r w:rsidRPr="00622031">
        <w:rPr>
          <w:color w:val="000000"/>
          <w:lang w:val="en-US"/>
        </w:rPr>
        <w:t>y</w:t>
      </w:r>
      <w:r w:rsidRPr="00622031">
        <w:rPr>
          <w:color w:val="808030"/>
          <w:lang w:val="en-US"/>
        </w:rPr>
        <w:t>,</w:t>
      </w:r>
      <w:r w:rsidRPr="00622031">
        <w:rPr>
          <w:color w:val="000000"/>
          <w:lang w:val="en-US"/>
        </w:rPr>
        <w:t xml:space="preserve"> </w:t>
      </w:r>
      <w:r w:rsidRPr="00622031">
        <w:rPr>
          <w:color w:val="008C00"/>
          <w:lang w:val="en-US"/>
        </w:rPr>
        <w:t>1</w:t>
      </w:r>
      <w:r w:rsidRPr="00622031">
        <w:rPr>
          <w:color w:val="808030"/>
          <w:lang w:val="en-US"/>
        </w:rPr>
        <w:t>,</w:t>
      </w:r>
      <w:r w:rsidRPr="00622031">
        <w:rPr>
          <w:color w:val="000000"/>
          <w:lang w:val="en-US"/>
        </w:rPr>
        <w:t xml:space="preserve"> test_size</w:t>
      </w:r>
      <w:r w:rsidRPr="00622031">
        <w:rPr>
          <w:color w:val="808030"/>
          <w:lang w:val="en-US"/>
        </w:rPr>
        <w:t>=</w:t>
      </w:r>
      <w:r w:rsidRPr="00622031">
        <w:rPr>
          <w:color w:val="008000"/>
          <w:lang w:val="en-US"/>
        </w:rPr>
        <w:t>0.2</w:t>
      </w:r>
      <w:r w:rsidRPr="00622031">
        <w:rPr>
          <w:color w:val="808030"/>
          <w:lang w:val="en-US"/>
        </w:rPr>
        <w:t>,</w:t>
      </w:r>
      <w:r w:rsidRPr="00622031">
        <w:rPr>
          <w:color w:val="000000"/>
          <w:lang w:val="en-US"/>
        </w:rPr>
        <w:t xml:space="preserve"> random_state</w:t>
      </w:r>
      <w:r w:rsidRPr="00622031">
        <w:rPr>
          <w:color w:val="808030"/>
          <w:lang w:val="en-US"/>
        </w:rPr>
        <w:t>=</w:t>
      </w:r>
      <w:r w:rsidRPr="00622031">
        <w:rPr>
          <w:color w:val="008C00"/>
          <w:lang w:val="en-US"/>
        </w:rPr>
        <w:t>3</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StratifiedShuffleSplit</w:t>
      </w:r>
      <w:r w:rsidRPr="00622031">
        <w:rPr>
          <w:color w:val="808030"/>
          <w:lang w:val="en-US"/>
        </w:rPr>
        <w:t>(</w:t>
      </w:r>
      <w:r w:rsidRPr="00622031">
        <w:rPr>
          <w:color w:val="000000"/>
          <w:lang w:val="en-US"/>
        </w:rPr>
        <w:t>y</w:t>
      </w:r>
      <w:r w:rsidRPr="00622031">
        <w:rPr>
          <w:color w:val="808030"/>
          <w:lang w:val="en-US"/>
        </w:rPr>
        <w:t>,</w:t>
      </w:r>
      <w:r w:rsidRPr="00622031">
        <w:rPr>
          <w:color w:val="000000"/>
          <w:lang w:val="en-US"/>
        </w:rPr>
        <w:t xml:space="preserve"> n_iter</w:t>
      </w:r>
      <w:r w:rsidRPr="00622031">
        <w:rPr>
          <w:color w:val="808030"/>
          <w:lang w:val="en-US"/>
        </w:rPr>
        <w:t>=</w:t>
      </w:r>
      <w:r w:rsidRPr="00622031">
        <w:rPr>
          <w:color w:val="008C00"/>
          <w:lang w:val="en-US"/>
        </w:rPr>
        <w:t>1</w:t>
      </w:r>
      <w:r w:rsidRPr="00622031">
        <w:rPr>
          <w:color w:val="808030"/>
          <w:lang w:val="en-US"/>
        </w:rPr>
        <w:t>,</w:t>
      </w:r>
      <w:r w:rsidRPr="00622031">
        <w:rPr>
          <w:color w:val="000000"/>
          <w:lang w:val="en-US"/>
        </w:rPr>
        <w:t xml:space="preserve"> test_size</w:t>
      </w:r>
      <w:r w:rsidRPr="00622031">
        <w:rPr>
          <w:color w:val="808030"/>
          <w:lang w:val="en-US"/>
        </w:rPr>
        <w:t>=</w:t>
      </w:r>
      <w:r w:rsidRPr="00622031">
        <w:rPr>
          <w:color w:val="008000"/>
          <w:lang w:val="en-US"/>
        </w:rPr>
        <w:t>0.2</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b/>
          <w:bCs/>
          <w:color w:val="800000"/>
          <w:lang w:val="en-US"/>
        </w:rPr>
        <w:t>for</w:t>
      </w:r>
      <w:r w:rsidRPr="00622031">
        <w:rPr>
          <w:color w:val="000000"/>
          <w:lang w:val="en-US"/>
        </w:rPr>
        <w:t xml:space="preserve"> train_idx</w:t>
      </w:r>
      <w:r w:rsidRPr="00622031">
        <w:rPr>
          <w:color w:val="808030"/>
          <w:lang w:val="en-US"/>
        </w:rPr>
        <w:t>,</w:t>
      </w:r>
      <w:r w:rsidRPr="00622031">
        <w:rPr>
          <w:color w:val="000000"/>
          <w:lang w:val="en-US"/>
        </w:rPr>
        <w:t xml:space="preserve"> test_idx </w:t>
      </w:r>
      <w:r w:rsidRPr="00622031">
        <w:rPr>
          <w:b/>
          <w:bCs/>
          <w:color w:val="800000"/>
          <w:lang w:val="en-US"/>
        </w:rPr>
        <w:t>in</w:t>
      </w:r>
      <w:r w:rsidRPr="00622031">
        <w:rPr>
          <w:color w:val="000000"/>
          <w:lang w:val="en-US"/>
        </w:rPr>
        <w:t xml:space="preserve"> stratSplit</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color w:val="696969"/>
          <w:lang w:val="en-US"/>
        </w:rPr>
        <w:t>#print(list(train_idx), 'test', list(test_idx))</w:t>
      </w:r>
    </w:p>
    <w:p w:rsidR="00622031" w:rsidRPr="00622031" w:rsidRDefault="00622031" w:rsidP="00622031">
      <w:pPr>
        <w:pStyle w:val="HTML"/>
        <w:shd w:val="clear" w:color="auto" w:fill="FFFFFF"/>
        <w:rPr>
          <w:color w:val="000000"/>
          <w:lang w:val="en-US"/>
        </w:rPr>
      </w:pPr>
      <w:r w:rsidRPr="00622031">
        <w:rPr>
          <w:color w:val="000000"/>
          <w:lang w:val="en-US"/>
        </w:rPr>
        <w:t xml:space="preserve">    x_train </w:t>
      </w:r>
      <w:r w:rsidRPr="00622031">
        <w:rPr>
          <w:color w:val="808030"/>
          <w:lang w:val="en-US"/>
        </w:rPr>
        <w:t>=</w:t>
      </w:r>
      <w:r w:rsidRPr="00622031">
        <w:rPr>
          <w:color w:val="000000"/>
          <w:lang w:val="en-US"/>
        </w:rPr>
        <w:t xml:space="preserve"> x</w:t>
      </w:r>
      <w:r w:rsidRPr="00622031">
        <w:rPr>
          <w:color w:val="808030"/>
          <w:lang w:val="en-US"/>
        </w:rPr>
        <w:t>[</w:t>
      </w:r>
      <w:r w:rsidRPr="00622031">
        <w:rPr>
          <w:color w:val="000000"/>
          <w:lang w:val="en-US"/>
        </w:rPr>
        <w:t>train_idx</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y_train </w:t>
      </w:r>
      <w:r w:rsidRPr="00622031">
        <w:rPr>
          <w:color w:val="808030"/>
          <w:lang w:val="en-US"/>
        </w:rPr>
        <w:t>=</w:t>
      </w:r>
      <w:r w:rsidRPr="00622031">
        <w:rPr>
          <w:color w:val="000000"/>
          <w:lang w:val="en-US"/>
        </w:rPr>
        <w:t xml:space="preserve"> y</w:t>
      </w:r>
      <w:r w:rsidRPr="00622031">
        <w:rPr>
          <w:color w:val="808030"/>
          <w:lang w:val="en-US"/>
        </w:rPr>
        <w:t>[</w:t>
      </w:r>
      <w:r w:rsidRPr="00622031">
        <w:rPr>
          <w:color w:val="000000"/>
          <w:lang w:val="en-US"/>
        </w:rPr>
        <w:t>train_idx</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z_train </w:t>
      </w:r>
      <w:r w:rsidRPr="00622031">
        <w:rPr>
          <w:color w:val="808030"/>
          <w:lang w:val="en-US"/>
        </w:rPr>
        <w:t>=</w:t>
      </w:r>
      <w:r w:rsidRPr="00622031">
        <w:rPr>
          <w:color w:val="000000"/>
          <w:lang w:val="en-US"/>
        </w:rPr>
        <w:t xml:space="preserve"> z</w:t>
      </w:r>
      <w:r w:rsidRPr="00622031">
        <w:rPr>
          <w:color w:val="808030"/>
          <w:lang w:val="en-US"/>
        </w:rPr>
        <w:t>[</w:t>
      </w:r>
      <w:r w:rsidRPr="00622031">
        <w:rPr>
          <w:color w:val="000000"/>
          <w:lang w:val="en-US"/>
        </w:rPr>
        <w:t>train_idx</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x_test </w:t>
      </w:r>
      <w:r w:rsidRPr="00622031">
        <w:rPr>
          <w:color w:val="808030"/>
          <w:lang w:val="en-US"/>
        </w:rPr>
        <w:t>=</w:t>
      </w:r>
      <w:r w:rsidRPr="00622031">
        <w:rPr>
          <w:color w:val="000000"/>
          <w:lang w:val="en-US"/>
        </w:rPr>
        <w:t xml:space="preserve"> x</w:t>
      </w:r>
      <w:r w:rsidRPr="00622031">
        <w:rPr>
          <w:color w:val="808030"/>
          <w:lang w:val="en-US"/>
        </w:rPr>
        <w:t>[</w:t>
      </w:r>
      <w:r w:rsidRPr="00622031">
        <w:rPr>
          <w:color w:val="000000"/>
          <w:lang w:val="en-US"/>
        </w:rPr>
        <w:t>test_idx</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y_test </w:t>
      </w:r>
      <w:r w:rsidRPr="00622031">
        <w:rPr>
          <w:color w:val="808030"/>
          <w:lang w:val="en-US"/>
        </w:rPr>
        <w:t>=</w:t>
      </w:r>
      <w:r w:rsidRPr="00622031">
        <w:rPr>
          <w:color w:val="000000"/>
          <w:lang w:val="en-US"/>
        </w:rPr>
        <w:t xml:space="preserve"> y</w:t>
      </w:r>
      <w:r w:rsidRPr="00622031">
        <w:rPr>
          <w:color w:val="808030"/>
          <w:lang w:val="en-US"/>
        </w:rPr>
        <w:t>[</w:t>
      </w:r>
      <w:r w:rsidRPr="00622031">
        <w:rPr>
          <w:color w:val="000000"/>
          <w:lang w:val="en-US"/>
        </w:rPr>
        <w:t>test_idx</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z_test </w:t>
      </w:r>
      <w:r w:rsidRPr="00622031">
        <w:rPr>
          <w:color w:val="808030"/>
          <w:lang w:val="en-US"/>
        </w:rPr>
        <w:t>=</w:t>
      </w:r>
      <w:r w:rsidRPr="00622031">
        <w:rPr>
          <w:color w:val="000000"/>
          <w:lang w:val="en-US"/>
        </w:rPr>
        <w:t xml:space="preserve"> z</w:t>
      </w:r>
      <w:r w:rsidRPr="00622031">
        <w:rPr>
          <w:color w:val="808030"/>
          <w:lang w:val="en-US"/>
        </w:rPr>
        <w:t>[</w:t>
      </w:r>
      <w:r w:rsidRPr="00622031">
        <w:rPr>
          <w:color w:val="000000"/>
          <w:lang w:val="en-US"/>
        </w:rPr>
        <w:t>test_idx</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696969"/>
          <w:lang w:val="en-US"/>
        </w:rPr>
        <w:t>##</w:t>
      </w:r>
      <w:r>
        <w:rPr>
          <w:color w:val="696969"/>
        </w:rPr>
        <w:t>основная</w:t>
      </w:r>
      <w:r w:rsidRPr="00622031">
        <w:rPr>
          <w:color w:val="696969"/>
          <w:lang w:val="en-US"/>
        </w:rPr>
        <w:t xml:space="preserve"> </w:t>
      </w:r>
      <w:r>
        <w:rPr>
          <w:color w:val="696969"/>
        </w:rPr>
        <w:t>функция</w:t>
      </w:r>
      <w:r w:rsidRPr="00622031">
        <w:rPr>
          <w:color w:val="696969"/>
          <w:lang w:val="en-US"/>
        </w:rPr>
        <w:t>##</w:t>
      </w:r>
    </w:p>
    <w:p w:rsidR="00622031" w:rsidRPr="00622031" w:rsidRDefault="00622031" w:rsidP="00622031">
      <w:pPr>
        <w:pStyle w:val="HTML"/>
        <w:shd w:val="clear" w:color="auto" w:fill="FFFFFF"/>
        <w:rPr>
          <w:color w:val="000000"/>
          <w:lang w:val="en-US"/>
        </w:rPr>
      </w:pPr>
      <w:r w:rsidRPr="00622031">
        <w:rPr>
          <w:b/>
          <w:bCs/>
          <w:color w:val="800000"/>
          <w:lang w:val="en-US"/>
        </w:rPr>
        <w:t>def</w:t>
      </w:r>
      <w:r w:rsidRPr="00622031">
        <w:rPr>
          <w:color w:val="000000"/>
          <w:lang w:val="en-US"/>
        </w:rPr>
        <w:t xml:space="preserve"> fit_and_predict</w:t>
      </w:r>
      <w:r w:rsidRPr="00622031">
        <w:rPr>
          <w:color w:val="808030"/>
          <w:lang w:val="en-US"/>
        </w:rPr>
        <w:t>(</w:t>
      </w:r>
      <w:r w:rsidRPr="00622031">
        <w:rPr>
          <w:color w:val="000000"/>
          <w:lang w:val="en-US"/>
        </w:rPr>
        <w:t>model</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model</w:t>
      </w:r>
      <w:r w:rsidRPr="00622031">
        <w:rPr>
          <w:color w:val="808030"/>
          <w:lang w:val="en-US"/>
        </w:rPr>
        <w:t>.</w:t>
      </w:r>
      <w:r w:rsidRPr="00622031">
        <w:rPr>
          <w:color w:val="000000"/>
          <w:lang w:val="en-US"/>
        </w:rPr>
        <w:t>fit</w:t>
      </w:r>
      <w:r w:rsidRPr="00622031">
        <w:rPr>
          <w:color w:val="808030"/>
          <w:lang w:val="en-US"/>
        </w:rPr>
        <w:t>(</w:t>
      </w:r>
      <w:r w:rsidRPr="00622031">
        <w:rPr>
          <w:color w:val="000000"/>
          <w:lang w:val="en-US"/>
        </w:rPr>
        <w:t>x_train</w:t>
      </w:r>
      <w:r w:rsidRPr="00622031">
        <w:rPr>
          <w:color w:val="808030"/>
          <w:lang w:val="en-US"/>
        </w:rPr>
        <w:t>,</w:t>
      </w:r>
      <w:r w:rsidRPr="00622031">
        <w:rPr>
          <w:color w:val="000000"/>
          <w:lang w:val="en-US"/>
        </w:rPr>
        <w:t xml:space="preserve"> y_train</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print</w:t>
      </w:r>
      <w:r w:rsidRPr="00622031">
        <w:rPr>
          <w:color w:val="808030"/>
          <w:lang w:val="en-US"/>
        </w:rPr>
        <w:t>(</w:t>
      </w:r>
      <w:r w:rsidRPr="00622031">
        <w:rPr>
          <w:color w:val="400000"/>
          <w:lang w:val="en-US"/>
        </w:rPr>
        <w:t>str</w:t>
      </w:r>
      <w:r w:rsidRPr="00622031">
        <w:rPr>
          <w:color w:val="808030"/>
          <w:lang w:val="en-US"/>
        </w:rPr>
        <w:t>(</w:t>
      </w:r>
      <w:r w:rsidRPr="00622031">
        <w:rPr>
          <w:color w:val="000000"/>
          <w:lang w:val="en-US"/>
        </w:rPr>
        <w:t>model</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if</w:t>
      </w:r>
      <w:r w:rsidRPr="00622031">
        <w:rPr>
          <w:color w:val="000000"/>
          <w:lang w:val="en-US"/>
        </w:rPr>
        <w:t xml:space="preserve"> coefi </w:t>
      </w:r>
      <w:r w:rsidRPr="00622031">
        <w:rPr>
          <w:color w:val="44AADD"/>
          <w:lang w:val="en-US"/>
        </w:rPr>
        <w:t>==</w:t>
      </w:r>
      <w:r w:rsidRPr="00622031">
        <w:rPr>
          <w:color w:val="000000"/>
          <w:lang w:val="en-US"/>
        </w:rPr>
        <w:t xml:space="preserve"> </w:t>
      </w:r>
      <w:r w:rsidRPr="00622031">
        <w:rPr>
          <w:color w:val="074726"/>
          <w:lang w:val="en-US"/>
        </w:rPr>
        <w:t>True</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color w:val="696969"/>
          <w:lang w:val="en-US"/>
        </w:rPr>
        <w:t># The coefficients</w:t>
      </w:r>
    </w:p>
    <w:p w:rsidR="00622031" w:rsidRPr="00622031" w:rsidRDefault="00622031" w:rsidP="00622031">
      <w:pPr>
        <w:pStyle w:val="HTML"/>
        <w:shd w:val="clear" w:color="auto" w:fill="FFFFFF"/>
        <w:rPr>
          <w:color w:val="000000"/>
          <w:lang w:val="en-US"/>
        </w:rPr>
      </w:pPr>
      <w:r w:rsidRPr="00622031">
        <w:rPr>
          <w:color w:val="000000"/>
          <w:lang w:val="en-US"/>
        </w:rPr>
        <w:t xml:space="preserve">        coef </w:t>
      </w:r>
      <w:r w:rsidRPr="00622031">
        <w:rPr>
          <w:color w:val="808030"/>
          <w:lang w:val="en-US"/>
        </w:rPr>
        <w:t>=</w:t>
      </w:r>
      <w:r w:rsidRPr="00622031">
        <w:rPr>
          <w:color w:val="000000"/>
          <w:lang w:val="en-US"/>
        </w:rPr>
        <w:t xml:space="preserve"> model</w:t>
      </w:r>
      <w:r w:rsidRPr="00622031">
        <w:rPr>
          <w:color w:val="808030"/>
          <w:lang w:val="en-US"/>
        </w:rPr>
        <w:t>.</w:t>
      </w:r>
      <w:r w:rsidRPr="00622031">
        <w:rPr>
          <w:color w:val="000000"/>
          <w:lang w:val="en-US"/>
        </w:rPr>
        <w:t>coef_</w:t>
      </w:r>
    </w:p>
    <w:p w:rsidR="00622031" w:rsidRPr="00622031" w:rsidRDefault="00622031" w:rsidP="00622031">
      <w:pPr>
        <w:pStyle w:val="HTML"/>
        <w:shd w:val="clear" w:color="auto" w:fill="FFFFFF"/>
        <w:rPr>
          <w:color w:val="000000"/>
          <w:lang w:val="en-US"/>
        </w:rPr>
      </w:pPr>
      <w:r w:rsidRPr="00622031">
        <w:rPr>
          <w:color w:val="000000"/>
          <w:lang w:val="en-US"/>
        </w:rPr>
        <w:t xml:space="preserve">        coef_list </w:t>
      </w:r>
      <w:r w:rsidRPr="00622031">
        <w:rPr>
          <w:color w:val="808030"/>
          <w:lang w:val="en-US"/>
        </w:rPr>
        <w:t>=</w:t>
      </w:r>
      <w:r w:rsidRPr="00622031">
        <w:rPr>
          <w:color w:val="000000"/>
          <w:lang w:val="en-US"/>
        </w:rPr>
        <w:t xml:space="preserve"> </w:t>
      </w:r>
      <w:r w:rsidRPr="00622031">
        <w:rPr>
          <w:color w:val="808030"/>
          <w:lang w:val="en-US"/>
        </w:rPr>
        <w:t>[</w:t>
      </w:r>
      <w:r w:rsidRPr="00622031">
        <w:rPr>
          <w:color w:val="000000"/>
          <w:lang w:val="en-US"/>
        </w:rPr>
        <w:t xml:space="preserve">f </w:t>
      </w:r>
      <w:r w:rsidRPr="00622031">
        <w:rPr>
          <w:b/>
          <w:bCs/>
          <w:color w:val="800000"/>
          <w:lang w:val="en-US"/>
        </w:rPr>
        <w:t>for</w:t>
      </w:r>
      <w:r w:rsidRPr="00622031">
        <w:rPr>
          <w:color w:val="000000"/>
          <w:lang w:val="en-US"/>
        </w:rPr>
        <w:t xml:space="preserve"> f </w:t>
      </w:r>
      <w:r w:rsidRPr="00622031">
        <w:rPr>
          <w:b/>
          <w:bCs/>
          <w:color w:val="800000"/>
          <w:lang w:val="en-US"/>
        </w:rPr>
        <w:t>in</w:t>
      </w:r>
      <w:r w:rsidRPr="00622031">
        <w:rPr>
          <w:color w:val="000000"/>
          <w:lang w:val="en-US"/>
        </w:rPr>
        <w:t xml:space="preserve"> coef</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bag_of_coef </w:t>
      </w:r>
      <w:r w:rsidRPr="00622031">
        <w:rPr>
          <w:color w:val="808030"/>
          <w:lang w:val="en-US"/>
        </w:rPr>
        <w:t>=</w:t>
      </w:r>
      <w:r w:rsidRPr="00622031">
        <w:rPr>
          <w:color w:val="000000"/>
          <w:lang w:val="en-US"/>
        </w:rPr>
        <w:t xml:space="preserve"> </w:t>
      </w:r>
      <w:r w:rsidRPr="00622031">
        <w:rPr>
          <w:color w:val="400000"/>
          <w:lang w:val="en-US"/>
        </w:rPr>
        <w:t>dict</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for</w:t>
      </w:r>
      <w:r w:rsidRPr="00622031">
        <w:rPr>
          <w:color w:val="000000"/>
          <w:lang w:val="en-US"/>
        </w:rPr>
        <w:t xml:space="preserve"> i </w:t>
      </w:r>
      <w:r w:rsidRPr="00622031">
        <w:rPr>
          <w:b/>
          <w:bCs/>
          <w:color w:val="800000"/>
          <w:lang w:val="en-US"/>
        </w:rPr>
        <w:t>in</w:t>
      </w:r>
      <w:r w:rsidRPr="00622031">
        <w:rPr>
          <w:color w:val="000000"/>
          <w:lang w:val="en-US"/>
        </w:rPr>
        <w:t xml:space="preserve"> </w:t>
      </w:r>
      <w:r w:rsidRPr="00622031">
        <w:rPr>
          <w:color w:val="400000"/>
          <w:lang w:val="en-US"/>
        </w:rPr>
        <w:t>range</w:t>
      </w:r>
      <w:r w:rsidRPr="00622031">
        <w:rPr>
          <w:color w:val="808030"/>
          <w:lang w:val="en-US"/>
        </w:rPr>
        <w:t>(</w:t>
      </w:r>
      <w:r w:rsidRPr="00622031">
        <w:rPr>
          <w:color w:val="400000"/>
          <w:lang w:val="en-US"/>
        </w:rPr>
        <w:t>len</w:t>
      </w:r>
      <w:r w:rsidRPr="00622031">
        <w:rPr>
          <w:color w:val="808030"/>
          <w:lang w:val="en-US"/>
        </w:rPr>
        <w:t>(</w:t>
      </w:r>
      <w:r w:rsidRPr="00622031">
        <w:rPr>
          <w:color w:val="000000"/>
          <w:lang w:val="en-US"/>
        </w:rPr>
        <w:t>coef_list</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bag_of_coef</w:t>
      </w:r>
      <w:r w:rsidRPr="00622031">
        <w:rPr>
          <w:color w:val="808030"/>
          <w:lang w:val="en-US"/>
        </w:rPr>
        <w:t>[</w:t>
      </w:r>
      <w:r w:rsidRPr="00622031">
        <w:rPr>
          <w:color w:val="000000"/>
          <w:lang w:val="en-US"/>
        </w:rPr>
        <w:t>feature_names_list</w:t>
      </w:r>
      <w:r w:rsidRPr="00622031">
        <w:rPr>
          <w:color w:val="808030"/>
          <w:lang w:val="en-US"/>
        </w:rPr>
        <w:t>[</w:t>
      </w:r>
      <w:r w:rsidRPr="00622031">
        <w:rPr>
          <w:color w:val="000000"/>
          <w:lang w:val="en-US"/>
        </w:rPr>
        <w:t>i</w:t>
      </w:r>
      <w:r w:rsidRPr="00622031">
        <w:rPr>
          <w:color w:val="808030"/>
          <w:lang w:val="en-US"/>
        </w:rPr>
        <w:t>]]</w:t>
      </w:r>
      <w:r w:rsidRPr="00622031">
        <w:rPr>
          <w:color w:val="000000"/>
          <w:lang w:val="en-US"/>
        </w:rPr>
        <w:t xml:space="preserve"> </w:t>
      </w:r>
      <w:r w:rsidRPr="00622031">
        <w:rPr>
          <w:color w:val="808030"/>
          <w:lang w:val="en-US"/>
        </w:rPr>
        <w:t>=</w:t>
      </w:r>
      <w:r w:rsidRPr="00622031">
        <w:rPr>
          <w:color w:val="000000"/>
          <w:lang w:val="en-US"/>
        </w:rPr>
        <w:t xml:space="preserve"> </w:t>
      </w:r>
      <w:r w:rsidRPr="00622031">
        <w:rPr>
          <w:color w:val="0000E6"/>
          <w:lang w:val="en-US"/>
        </w:rPr>
        <w:t>"{0:.3f}"</w:t>
      </w:r>
      <w:r w:rsidRPr="00622031">
        <w:rPr>
          <w:color w:val="808030"/>
          <w:lang w:val="en-US"/>
        </w:rPr>
        <w:t>.</w:t>
      </w:r>
      <w:r w:rsidRPr="00622031">
        <w:rPr>
          <w:color w:val="000000"/>
          <w:lang w:val="en-US"/>
        </w:rPr>
        <w:t>format</w:t>
      </w:r>
      <w:r w:rsidRPr="00622031">
        <w:rPr>
          <w:color w:val="808030"/>
          <w:lang w:val="en-US"/>
        </w:rPr>
        <w:t>(</w:t>
      </w:r>
      <w:r w:rsidRPr="00622031">
        <w:rPr>
          <w:color w:val="000000"/>
          <w:lang w:val="en-US"/>
        </w:rPr>
        <w:t>coef_list</w:t>
      </w:r>
      <w:r w:rsidRPr="00622031">
        <w:rPr>
          <w:color w:val="808030"/>
          <w:lang w:val="en-US"/>
        </w:rPr>
        <w:t>[</w:t>
      </w:r>
      <w:r w:rsidRPr="00622031">
        <w:rPr>
          <w:color w:val="000000"/>
          <w:lang w:val="en-US"/>
        </w:rPr>
        <w:t>i</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Default="00622031" w:rsidP="00622031">
      <w:pPr>
        <w:pStyle w:val="HTML"/>
        <w:shd w:val="clear" w:color="auto" w:fill="FFFFFF"/>
        <w:rPr>
          <w:color w:val="000000"/>
        </w:rPr>
      </w:pPr>
      <w:r w:rsidRPr="00622031">
        <w:rPr>
          <w:color w:val="000000"/>
          <w:lang w:val="en-US"/>
        </w:rPr>
        <w:t xml:space="preserve">        </w:t>
      </w:r>
      <w:r>
        <w:rPr>
          <w:color w:val="696969"/>
        </w:rPr>
        <w:t>##печатаем в порядке самых больших значений по модулю##</w:t>
      </w:r>
    </w:p>
    <w:p w:rsidR="00622031" w:rsidRPr="00622031" w:rsidRDefault="00622031" w:rsidP="00622031">
      <w:pPr>
        <w:pStyle w:val="HTML"/>
        <w:shd w:val="clear" w:color="auto" w:fill="FFFFFF"/>
        <w:rPr>
          <w:color w:val="000000"/>
          <w:lang w:val="en-US"/>
        </w:rPr>
      </w:pPr>
      <w:r>
        <w:rPr>
          <w:color w:val="000000"/>
        </w:rPr>
        <w:t xml:space="preserve">        </w:t>
      </w:r>
      <w:r w:rsidRPr="00622031">
        <w:rPr>
          <w:b/>
          <w:bCs/>
          <w:color w:val="800000"/>
          <w:lang w:val="en-US"/>
        </w:rPr>
        <w:t>print</w:t>
      </w:r>
      <w:r w:rsidRPr="00622031">
        <w:rPr>
          <w:color w:val="808030"/>
          <w:lang w:val="en-US"/>
        </w:rPr>
        <w:t>(</w:t>
      </w:r>
      <w:r w:rsidRPr="00622031">
        <w:rPr>
          <w:color w:val="400000"/>
          <w:lang w:val="en-US"/>
        </w:rPr>
        <w:t>sorted</w:t>
      </w:r>
      <w:r w:rsidRPr="00622031">
        <w:rPr>
          <w:color w:val="808030"/>
          <w:lang w:val="en-US"/>
        </w:rPr>
        <w:t>(</w:t>
      </w:r>
      <w:r w:rsidRPr="00622031">
        <w:rPr>
          <w:color w:val="000000"/>
          <w:lang w:val="en-US"/>
        </w:rPr>
        <w:t>bag_of_coef</w:t>
      </w:r>
      <w:r w:rsidRPr="00622031">
        <w:rPr>
          <w:color w:val="808030"/>
          <w:lang w:val="en-US"/>
        </w:rPr>
        <w:t>.</w:t>
      </w:r>
      <w:r w:rsidRPr="00622031">
        <w:rPr>
          <w:color w:val="000000"/>
          <w:lang w:val="en-US"/>
        </w:rPr>
        <w:t>items</w:t>
      </w:r>
      <w:r w:rsidRPr="00622031">
        <w:rPr>
          <w:color w:val="808030"/>
          <w:lang w:val="en-US"/>
        </w:rPr>
        <w:t>(),</w:t>
      </w:r>
      <w:r w:rsidRPr="00622031">
        <w:rPr>
          <w:color w:val="000000"/>
          <w:lang w:val="en-US"/>
        </w:rPr>
        <w:t xml:space="preserve"> key</w:t>
      </w:r>
      <w:r w:rsidRPr="00622031">
        <w:rPr>
          <w:color w:val="808030"/>
          <w:lang w:val="en-US"/>
        </w:rPr>
        <w:t>=</w:t>
      </w:r>
      <w:r w:rsidRPr="00622031">
        <w:rPr>
          <w:b/>
          <w:bCs/>
          <w:color w:val="800000"/>
          <w:lang w:val="en-US"/>
        </w:rPr>
        <w:t>lambda</w:t>
      </w:r>
      <w:r w:rsidRPr="00622031">
        <w:rPr>
          <w:color w:val="000000"/>
          <w:lang w:val="en-US"/>
        </w:rPr>
        <w:t xml:space="preserve"> x</w:t>
      </w:r>
      <w:r w:rsidRPr="00622031">
        <w:rPr>
          <w:color w:val="808030"/>
          <w:lang w:val="en-US"/>
        </w:rPr>
        <w:t>:</w:t>
      </w:r>
      <w:r w:rsidRPr="00622031">
        <w:rPr>
          <w:color w:val="000000"/>
          <w:lang w:val="en-US"/>
        </w:rPr>
        <w:t xml:space="preserve"> math</w:t>
      </w:r>
      <w:r w:rsidRPr="00622031">
        <w:rPr>
          <w:color w:val="808030"/>
          <w:lang w:val="en-US"/>
        </w:rPr>
        <w:t>.</w:t>
      </w:r>
      <w:r w:rsidRPr="00622031">
        <w:rPr>
          <w:color w:val="000000"/>
          <w:lang w:val="en-US"/>
        </w:rPr>
        <w:t>fabs</w:t>
      </w:r>
      <w:r w:rsidRPr="00622031">
        <w:rPr>
          <w:color w:val="808030"/>
          <w:lang w:val="en-US"/>
        </w:rPr>
        <w:t>(</w:t>
      </w:r>
      <w:r w:rsidRPr="00622031">
        <w:rPr>
          <w:color w:val="400000"/>
          <w:lang w:val="en-US"/>
        </w:rPr>
        <w:t>float</w:t>
      </w:r>
      <w:r w:rsidRPr="00622031">
        <w:rPr>
          <w:color w:val="808030"/>
          <w:lang w:val="en-US"/>
        </w:rPr>
        <w:t>(</w:t>
      </w:r>
      <w:r w:rsidRPr="00622031">
        <w:rPr>
          <w:color w:val="000000"/>
          <w:lang w:val="en-US"/>
        </w:rPr>
        <w:t>x</w:t>
      </w:r>
      <w:r w:rsidRPr="00622031">
        <w:rPr>
          <w:color w:val="808030"/>
          <w:lang w:val="en-US"/>
        </w:rPr>
        <w:t>[</w:t>
      </w:r>
      <w:r w:rsidRPr="00622031">
        <w:rPr>
          <w:color w:val="008C00"/>
          <w:lang w:val="en-US"/>
        </w:rPr>
        <w:t>1</w:t>
      </w:r>
      <w:r w:rsidRPr="00622031">
        <w:rPr>
          <w:color w:val="808030"/>
          <w:lang w:val="en-US"/>
        </w:rPr>
        <w:t>])),</w:t>
      </w:r>
      <w:r w:rsidRPr="00622031">
        <w:rPr>
          <w:color w:val="000000"/>
          <w:lang w:val="en-US"/>
        </w:rPr>
        <w:t xml:space="preserve"> reverse</w:t>
      </w:r>
      <w:r w:rsidRPr="00622031">
        <w:rPr>
          <w:color w:val="808030"/>
          <w:lang w:val="en-US"/>
        </w:rPr>
        <w:t>=</w:t>
      </w:r>
      <w:r w:rsidRPr="00622031">
        <w:rPr>
          <w:color w:val="074726"/>
          <w:lang w:val="en-US"/>
        </w:rPr>
        <w:t>True</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p>
    <w:p w:rsidR="00622031" w:rsidRPr="00622031" w:rsidRDefault="00622031" w:rsidP="00622031">
      <w:pPr>
        <w:pStyle w:val="HTML"/>
        <w:shd w:val="clear" w:color="auto" w:fill="FFFFFF"/>
        <w:rPr>
          <w:color w:val="000000"/>
          <w:lang w:val="en-US"/>
        </w:rPr>
      </w:pPr>
      <w:r w:rsidRPr="00622031">
        <w:rPr>
          <w:color w:val="000000"/>
          <w:lang w:val="en-US"/>
        </w:rPr>
        <w:t xml:space="preserve">    prediction </w:t>
      </w:r>
      <w:r w:rsidRPr="00622031">
        <w:rPr>
          <w:color w:val="808030"/>
          <w:lang w:val="en-US"/>
        </w:rPr>
        <w:t>=</w:t>
      </w:r>
      <w:r w:rsidRPr="00622031">
        <w:rPr>
          <w:color w:val="000000"/>
          <w:lang w:val="en-US"/>
        </w:rPr>
        <w:t xml:space="preserve"> model</w:t>
      </w:r>
      <w:r w:rsidRPr="00622031">
        <w:rPr>
          <w:color w:val="808030"/>
          <w:lang w:val="en-US"/>
        </w:rPr>
        <w:t>.</w:t>
      </w:r>
      <w:r w:rsidRPr="00622031">
        <w:rPr>
          <w:color w:val="000000"/>
          <w:lang w:val="en-US"/>
        </w:rPr>
        <w:t>predict</w:t>
      </w:r>
      <w:r w:rsidRPr="00622031">
        <w:rPr>
          <w:color w:val="808030"/>
          <w:lang w:val="en-US"/>
        </w:rPr>
        <w:t>(</w:t>
      </w:r>
      <w:r w:rsidRPr="00622031">
        <w:rPr>
          <w:color w:val="000000"/>
          <w:lang w:val="en-US"/>
        </w:rPr>
        <w:t>x_test</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lastRenderedPageBreak/>
        <w:t xml:space="preserve">    </w:t>
      </w:r>
      <w:r w:rsidRPr="00622031">
        <w:rPr>
          <w:color w:val="696969"/>
          <w:lang w:val="en-US"/>
        </w:rPr>
        <w:t>#print('Prediction', prediction)</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color w:val="696969"/>
          <w:lang w:val="en-US"/>
        </w:rPr>
        <w:t>#Explained variance score: 1 is perfect prediction</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print</w:t>
      </w:r>
      <w:r w:rsidRPr="00622031">
        <w:rPr>
          <w:color w:val="808030"/>
          <w:lang w:val="en-US"/>
        </w:rPr>
        <w:t>(</w:t>
      </w:r>
      <w:r w:rsidRPr="00622031">
        <w:rPr>
          <w:color w:val="0000E6"/>
          <w:lang w:val="en-US"/>
        </w:rPr>
        <w:t>'Variance score: %.2f'</w:t>
      </w:r>
      <w:r w:rsidRPr="00622031">
        <w:rPr>
          <w:color w:val="000000"/>
          <w:lang w:val="en-US"/>
        </w:rPr>
        <w:t xml:space="preserve"> </w:t>
      </w:r>
      <w:r w:rsidRPr="00622031">
        <w:rPr>
          <w:color w:val="44AADD"/>
          <w:lang w:val="en-US"/>
        </w:rPr>
        <w:t>%</w:t>
      </w:r>
      <w:r w:rsidRPr="00622031">
        <w:rPr>
          <w:color w:val="000000"/>
          <w:lang w:val="en-US"/>
        </w:rPr>
        <w:t xml:space="preserve"> model</w:t>
      </w:r>
      <w:r w:rsidRPr="00622031">
        <w:rPr>
          <w:color w:val="808030"/>
          <w:lang w:val="en-US"/>
        </w:rPr>
        <w:t>.</w:t>
      </w:r>
      <w:r w:rsidRPr="00622031">
        <w:rPr>
          <w:color w:val="000000"/>
          <w:lang w:val="en-US"/>
        </w:rPr>
        <w:t>score</w:t>
      </w:r>
      <w:r w:rsidRPr="00622031">
        <w:rPr>
          <w:color w:val="808030"/>
          <w:lang w:val="en-US"/>
        </w:rPr>
        <w:t>(</w:t>
      </w:r>
      <w:r w:rsidRPr="00622031">
        <w:rPr>
          <w:color w:val="000000"/>
          <w:lang w:val="en-US"/>
        </w:rPr>
        <w:t>x_test</w:t>
      </w:r>
      <w:r w:rsidRPr="00622031">
        <w:rPr>
          <w:color w:val="808030"/>
          <w:lang w:val="en-US"/>
        </w:rPr>
        <w:t>,</w:t>
      </w:r>
      <w:r w:rsidRPr="00622031">
        <w:rPr>
          <w:color w:val="000000"/>
          <w:lang w:val="en-US"/>
        </w:rPr>
        <w:t xml:space="preserve"> y_test</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color w:val="696969"/>
          <w:lang w:val="en-US"/>
        </w:rPr>
        <w:t>##R^2 (coefficient of determination) regression score function: 1 is perfect##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color w:val="696969"/>
          <w:lang w:val="en-US"/>
        </w:rPr>
        <w:t>#print('R2 score: %.2f' % r2_score(y_test, model.predict(x_test)))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color w:val="696969"/>
          <w:lang w:val="en-US"/>
        </w:rPr>
        <w:t># The mean squared error</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print</w:t>
      </w:r>
      <w:r w:rsidRPr="00622031">
        <w:rPr>
          <w:color w:val="808030"/>
          <w:lang w:val="en-US"/>
        </w:rPr>
        <w:t>(</w:t>
      </w:r>
      <w:r w:rsidRPr="00622031">
        <w:rPr>
          <w:color w:val="0000E6"/>
          <w:lang w:val="en-US"/>
        </w:rPr>
        <w:t>"Mean squared error: %.2f"</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color w:val="44AADD"/>
          <w:lang w:val="en-US"/>
        </w:rPr>
        <w:t>%</w:t>
      </w:r>
      <w:r w:rsidRPr="00622031">
        <w:rPr>
          <w:color w:val="000000"/>
          <w:lang w:val="en-US"/>
        </w:rPr>
        <w:t xml:space="preserve"> mean_squared_error</w:t>
      </w:r>
      <w:r w:rsidRPr="00622031">
        <w:rPr>
          <w:color w:val="808030"/>
          <w:lang w:val="en-US"/>
        </w:rPr>
        <w:t>(</w:t>
      </w:r>
      <w:r w:rsidRPr="00622031">
        <w:rPr>
          <w:color w:val="000000"/>
          <w:lang w:val="en-US"/>
        </w:rPr>
        <w:t>y_test</w:t>
      </w:r>
      <w:r w:rsidRPr="00622031">
        <w:rPr>
          <w:color w:val="808030"/>
          <w:lang w:val="en-US"/>
        </w:rPr>
        <w:t>,</w:t>
      </w:r>
      <w:r w:rsidRPr="00622031">
        <w:rPr>
          <w:color w:val="000000"/>
          <w:lang w:val="en-US"/>
        </w:rPr>
        <w:t xml:space="preserve"> model</w:t>
      </w:r>
      <w:r w:rsidRPr="00622031">
        <w:rPr>
          <w:color w:val="808030"/>
          <w:lang w:val="en-US"/>
        </w:rPr>
        <w:t>.</w:t>
      </w:r>
      <w:r w:rsidRPr="00622031">
        <w:rPr>
          <w:color w:val="000000"/>
          <w:lang w:val="en-US"/>
        </w:rPr>
        <w:t>predict</w:t>
      </w:r>
      <w:r w:rsidRPr="00622031">
        <w:rPr>
          <w:color w:val="808030"/>
          <w:lang w:val="en-US"/>
        </w:rPr>
        <w:t>(</w:t>
      </w:r>
      <w:r w:rsidRPr="00622031">
        <w:rPr>
          <w:color w:val="000000"/>
          <w:lang w:val="en-US"/>
        </w:rPr>
        <w:t>x_test</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color w:val="696969"/>
          <w:lang w:val="en-US"/>
        </w:rPr>
        <w:t>##mean_absolute_error##</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print</w:t>
      </w:r>
      <w:r w:rsidRPr="00622031">
        <w:rPr>
          <w:color w:val="808030"/>
          <w:lang w:val="en-US"/>
        </w:rPr>
        <w:t>(</w:t>
      </w:r>
      <w:r w:rsidRPr="00622031">
        <w:rPr>
          <w:color w:val="0000E6"/>
          <w:lang w:val="en-US"/>
        </w:rPr>
        <w:t>"Mean absolute error: %.2f"</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color w:val="44AADD"/>
          <w:lang w:val="en-US"/>
        </w:rPr>
        <w:t>%</w:t>
      </w:r>
      <w:r w:rsidRPr="00622031">
        <w:rPr>
          <w:color w:val="000000"/>
          <w:lang w:val="en-US"/>
        </w:rPr>
        <w:t xml:space="preserve"> mean_absolute_error</w:t>
      </w:r>
      <w:r w:rsidRPr="00622031">
        <w:rPr>
          <w:color w:val="808030"/>
          <w:lang w:val="en-US"/>
        </w:rPr>
        <w:t>(</w:t>
      </w:r>
      <w:r w:rsidRPr="00622031">
        <w:rPr>
          <w:color w:val="000000"/>
          <w:lang w:val="en-US"/>
        </w:rPr>
        <w:t>y_test</w:t>
      </w:r>
      <w:r w:rsidRPr="00622031">
        <w:rPr>
          <w:color w:val="808030"/>
          <w:lang w:val="en-US"/>
        </w:rPr>
        <w:t>,</w:t>
      </w:r>
      <w:r w:rsidRPr="00622031">
        <w:rPr>
          <w:color w:val="000000"/>
          <w:lang w:val="en-US"/>
        </w:rPr>
        <w:t xml:space="preserve"> model</w:t>
      </w:r>
      <w:r w:rsidRPr="00622031">
        <w:rPr>
          <w:color w:val="808030"/>
          <w:lang w:val="en-US"/>
        </w:rPr>
        <w:t>.</w:t>
      </w:r>
      <w:r w:rsidRPr="00622031">
        <w:rPr>
          <w:color w:val="000000"/>
          <w:lang w:val="en-US"/>
        </w:rPr>
        <w:t>predict</w:t>
      </w:r>
      <w:r w:rsidRPr="00622031">
        <w:rPr>
          <w:color w:val="808030"/>
          <w:lang w:val="en-US"/>
        </w:rPr>
        <w:t>(</w:t>
      </w:r>
      <w:r w:rsidRPr="00622031">
        <w:rPr>
          <w:color w:val="000000"/>
          <w:lang w:val="en-US"/>
        </w:rPr>
        <w:t>x_test</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Default="00622031" w:rsidP="00622031">
      <w:pPr>
        <w:pStyle w:val="HTML"/>
        <w:shd w:val="clear" w:color="auto" w:fill="FFFFFF"/>
        <w:rPr>
          <w:color w:val="000000"/>
        </w:rPr>
      </w:pPr>
      <w:r w:rsidRPr="00622031">
        <w:rPr>
          <w:color w:val="000000"/>
          <w:lang w:val="en-US"/>
        </w:rPr>
        <w:t xml:space="preserve">    </w:t>
      </w:r>
      <w:r>
        <w:rPr>
          <w:color w:val="696969"/>
        </w:rPr>
        <w:t>##test error смотрим на распределение ошибок, нет ли странных выбросов##</w:t>
      </w:r>
    </w:p>
    <w:p w:rsidR="00622031" w:rsidRPr="00622031" w:rsidRDefault="00622031" w:rsidP="00622031">
      <w:pPr>
        <w:pStyle w:val="HTML"/>
        <w:shd w:val="clear" w:color="auto" w:fill="FFFFFF"/>
        <w:rPr>
          <w:color w:val="000000"/>
          <w:lang w:val="en-US"/>
        </w:rPr>
      </w:pPr>
      <w:r>
        <w:rPr>
          <w:color w:val="000000"/>
        </w:rPr>
        <w:t xml:space="preserve">    </w:t>
      </w:r>
      <w:r w:rsidRPr="00622031">
        <w:rPr>
          <w:color w:val="000000"/>
          <w:lang w:val="en-US"/>
        </w:rPr>
        <w:t xml:space="preserve">test_error </w:t>
      </w:r>
      <w:r w:rsidRPr="00622031">
        <w:rPr>
          <w:color w:val="808030"/>
          <w:lang w:val="en-US"/>
        </w:rPr>
        <w:t>=</w:t>
      </w:r>
      <w:r w:rsidRPr="00622031">
        <w:rPr>
          <w:color w:val="000000"/>
          <w:lang w:val="en-US"/>
        </w:rPr>
        <w:t xml:space="preserve"> </w:t>
      </w:r>
      <w:r w:rsidRPr="00622031">
        <w:rPr>
          <w:color w:val="400000"/>
          <w:lang w:val="en-US"/>
        </w:rPr>
        <w:t>list</w:t>
      </w:r>
      <w:r w:rsidRPr="00622031">
        <w:rPr>
          <w:color w:val="808030"/>
          <w:lang w:val="en-US"/>
        </w:rPr>
        <w:t>(</w:t>
      </w:r>
      <w:r w:rsidRPr="00622031">
        <w:rPr>
          <w:color w:val="000000"/>
          <w:lang w:val="en-US"/>
        </w:rPr>
        <w:t>model</w:t>
      </w:r>
      <w:r w:rsidRPr="00622031">
        <w:rPr>
          <w:color w:val="808030"/>
          <w:lang w:val="en-US"/>
        </w:rPr>
        <w:t>.</w:t>
      </w:r>
      <w:r w:rsidRPr="00622031">
        <w:rPr>
          <w:color w:val="000000"/>
          <w:lang w:val="en-US"/>
        </w:rPr>
        <w:t>predict</w:t>
      </w:r>
      <w:r w:rsidRPr="00622031">
        <w:rPr>
          <w:color w:val="808030"/>
          <w:lang w:val="en-US"/>
        </w:rPr>
        <w:t>(</w:t>
      </w:r>
      <w:r w:rsidRPr="00622031">
        <w:rPr>
          <w:color w:val="000000"/>
          <w:lang w:val="en-US"/>
        </w:rPr>
        <w:t>x_test</w:t>
      </w:r>
      <w:r w:rsidRPr="00622031">
        <w:rPr>
          <w:color w:val="808030"/>
          <w:lang w:val="en-US"/>
        </w:rPr>
        <w:t>)</w:t>
      </w:r>
      <w:r w:rsidRPr="00622031">
        <w:rPr>
          <w:color w:val="000000"/>
          <w:lang w:val="en-US"/>
        </w:rPr>
        <w:t xml:space="preserve"> </w:t>
      </w:r>
      <w:r w:rsidRPr="00622031">
        <w:rPr>
          <w:color w:val="44AADD"/>
          <w:lang w:val="en-US"/>
        </w:rPr>
        <w:t>-</w:t>
      </w:r>
      <w:r w:rsidRPr="00622031">
        <w:rPr>
          <w:color w:val="000000"/>
          <w:lang w:val="en-US"/>
        </w:rPr>
        <w:t xml:space="preserve"> y_test</w:t>
      </w:r>
      <w:r w:rsidRPr="00622031">
        <w:rPr>
          <w:color w:val="808030"/>
          <w:lang w:val="en-US"/>
        </w:rPr>
        <w:t>)</w:t>
      </w:r>
    </w:p>
    <w:p w:rsidR="00622031" w:rsidRPr="00AA6762" w:rsidRDefault="00622031" w:rsidP="00622031">
      <w:pPr>
        <w:pStyle w:val="HTML"/>
        <w:shd w:val="clear" w:color="auto" w:fill="FFFFFF"/>
        <w:rPr>
          <w:color w:val="000000"/>
          <w:lang w:val="en-US"/>
        </w:rPr>
      </w:pPr>
      <w:r w:rsidRPr="00622031">
        <w:rPr>
          <w:color w:val="000000"/>
          <w:lang w:val="en-US"/>
        </w:rPr>
        <w:t xml:space="preserve">    </w:t>
      </w:r>
      <w:r w:rsidRPr="00AA6762">
        <w:rPr>
          <w:color w:val="000000"/>
          <w:lang w:val="en-US"/>
        </w:rPr>
        <w:t xml:space="preserve">count_error </w:t>
      </w:r>
      <w:r w:rsidRPr="00AA6762">
        <w:rPr>
          <w:color w:val="808030"/>
          <w:lang w:val="en-US"/>
        </w:rPr>
        <w:t>=</w:t>
      </w:r>
      <w:r w:rsidRPr="00AA6762">
        <w:rPr>
          <w:color w:val="000000"/>
          <w:lang w:val="en-US"/>
        </w:rPr>
        <w:t xml:space="preserve"> </w:t>
      </w:r>
      <w:r w:rsidRPr="00AA6762">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counter_plus </w:t>
      </w:r>
      <w:r w:rsidRPr="00622031">
        <w:rPr>
          <w:color w:val="808030"/>
          <w:lang w:val="en-US"/>
        </w:rPr>
        <w:t>=</w:t>
      </w:r>
      <w:r w:rsidRPr="00622031">
        <w:rPr>
          <w:color w:val="000000"/>
          <w:lang w:val="en-US"/>
        </w:rPr>
        <w:t xml:space="preserve"> </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counter_minus </w:t>
      </w:r>
      <w:r w:rsidRPr="00622031">
        <w:rPr>
          <w:color w:val="808030"/>
          <w:lang w:val="en-US"/>
        </w:rPr>
        <w:t>=</w:t>
      </w:r>
      <w:r w:rsidRPr="00622031">
        <w:rPr>
          <w:color w:val="000000"/>
          <w:lang w:val="en-US"/>
        </w:rPr>
        <w:t xml:space="preserve"> </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color w:val="696969"/>
          <w:lang w:val="en-US"/>
        </w:rPr>
        <w:t>#print("Test error:", test_error)</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for</w:t>
      </w:r>
      <w:r w:rsidRPr="00622031">
        <w:rPr>
          <w:color w:val="000000"/>
          <w:lang w:val="en-US"/>
        </w:rPr>
        <w:t xml:space="preserve"> i </w:t>
      </w:r>
      <w:r w:rsidRPr="00622031">
        <w:rPr>
          <w:b/>
          <w:bCs/>
          <w:color w:val="800000"/>
          <w:lang w:val="en-US"/>
        </w:rPr>
        <w:t>in</w:t>
      </w:r>
      <w:r w:rsidRPr="00622031">
        <w:rPr>
          <w:color w:val="000000"/>
          <w:lang w:val="en-US"/>
        </w:rPr>
        <w:t xml:space="preserve"> test_error</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if</w:t>
      </w:r>
      <w:r w:rsidRPr="00622031">
        <w:rPr>
          <w:color w:val="000000"/>
          <w:lang w:val="en-US"/>
        </w:rPr>
        <w:t xml:space="preserve"> i </w:t>
      </w:r>
      <w:r w:rsidRPr="00622031">
        <w:rPr>
          <w:color w:val="44AADD"/>
          <w:lang w:val="en-US"/>
        </w:rPr>
        <w:t>&gt;</w:t>
      </w:r>
      <w:r w:rsidRPr="00622031">
        <w:rPr>
          <w:color w:val="000000"/>
          <w:lang w:val="en-US"/>
        </w:rPr>
        <w:t xml:space="preserve"> </w:t>
      </w:r>
      <w:r w:rsidRPr="00622031">
        <w:rPr>
          <w:color w:val="008C00"/>
          <w:lang w:val="en-US"/>
        </w:rPr>
        <w:t>0</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counter_plus</w:t>
      </w:r>
      <w:r w:rsidRPr="00622031">
        <w:rPr>
          <w:color w:val="808030"/>
          <w:lang w:val="en-US"/>
        </w:rPr>
        <w:t>.</w:t>
      </w:r>
      <w:r w:rsidRPr="00622031">
        <w:rPr>
          <w:color w:val="000000"/>
          <w:lang w:val="en-US"/>
        </w:rPr>
        <w:t>append</w:t>
      </w:r>
      <w:r w:rsidRPr="00622031">
        <w:rPr>
          <w:color w:val="808030"/>
          <w:lang w:val="en-US"/>
        </w:rPr>
        <w:t>(</w:t>
      </w:r>
      <w:r w:rsidRPr="00622031">
        <w:rPr>
          <w:color w:val="000000"/>
          <w:lang w:val="en-US"/>
        </w:rPr>
        <w:t>i</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if</w:t>
      </w:r>
      <w:r w:rsidRPr="00622031">
        <w:rPr>
          <w:color w:val="000000"/>
          <w:lang w:val="en-US"/>
        </w:rPr>
        <w:t xml:space="preserve"> i </w:t>
      </w:r>
      <w:r w:rsidRPr="00622031">
        <w:rPr>
          <w:color w:val="44AADD"/>
          <w:lang w:val="en-US"/>
        </w:rPr>
        <w:t>&lt;</w:t>
      </w:r>
      <w:r w:rsidRPr="00622031">
        <w:rPr>
          <w:color w:val="000000"/>
          <w:lang w:val="en-US"/>
        </w:rPr>
        <w:t xml:space="preserve"> </w:t>
      </w:r>
      <w:r w:rsidRPr="00622031">
        <w:rPr>
          <w:color w:val="008C00"/>
          <w:lang w:val="en-US"/>
        </w:rPr>
        <w:t>0</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counter_minus</w:t>
      </w:r>
      <w:r w:rsidRPr="00622031">
        <w:rPr>
          <w:color w:val="808030"/>
          <w:lang w:val="en-US"/>
        </w:rPr>
        <w:t>.</w:t>
      </w:r>
      <w:r w:rsidRPr="00622031">
        <w:rPr>
          <w:color w:val="000000"/>
          <w:lang w:val="en-US"/>
        </w:rPr>
        <w:t>append</w:t>
      </w:r>
      <w:r w:rsidRPr="00622031">
        <w:rPr>
          <w:color w:val="808030"/>
          <w:lang w:val="en-US"/>
        </w:rPr>
        <w:t>(</w:t>
      </w:r>
      <w:r w:rsidRPr="00622031">
        <w:rPr>
          <w:color w:val="000000"/>
          <w:lang w:val="en-US"/>
        </w:rPr>
        <w:t>i</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if</w:t>
      </w:r>
      <w:r w:rsidRPr="00622031">
        <w:rPr>
          <w:color w:val="000000"/>
          <w:lang w:val="en-US"/>
        </w:rPr>
        <w:t xml:space="preserve"> math</w:t>
      </w:r>
      <w:r w:rsidRPr="00622031">
        <w:rPr>
          <w:color w:val="808030"/>
          <w:lang w:val="en-US"/>
        </w:rPr>
        <w:t>.</w:t>
      </w:r>
      <w:r w:rsidRPr="00622031">
        <w:rPr>
          <w:color w:val="000000"/>
          <w:lang w:val="en-US"/>
        </w:rPr>
        <w:t>fabs</w:t>
      </w:r>
      <w:r w:rsidRPr="00622031">
        <w:rPr>
          <w:color w:val="808030"/>
          <w:lang w:val="en-US"/>
        </w:rPr>
        <w:t>(</w:t>
      </w:r>
      <w:r w:rsidRPr="00622031">
        <w:rPr>
          <w:color w:val="000000"/>
          <w:lang w:val="en-US"/>
        </w:rPr>
        <w:t>i</w:t>
      </w:r>
      <w:r w:rsidRPr="00622031">
        <w:rPr>
          <w:color w:val="808030"/>
          <w:lang w:val="en-US"/>
        </w:rPr>
        <w:t>)</w:t>
      </w:r>
      <w:r w:rsidRPr="00622031">
        <w:rPr>
          <w:color w:val="000000"/>
          <w:lang w:val="en-US"/>
        </w:rPr>
        <w:t xml:space="preserve"> </w:t>
      </w:r>
      <w:r w:rsidRPr="00622031">
        <w:rPr>
          <w:color w:val="44AADD"/>
          <w:lang w:val="en-US"/>
        </w:rPr>
        <w:t>&gt;=</w:t>
      </w:r>
      <w:r w:rsidRPr="00622031">
        <w:rPr>
          <w:color w:val="000000"/>
          <w:lang w:val="en-US"/>
        </w:rPr>
        <w:t xml:space="preserve"> </w:t>
      </w:r>
      <w:r w:rsidRPr="00622031">
        <w:rPr>
          <w:color w:val="008C00"/>
          <w:lang w:val="en-US"/>
        </w:rPr>
        <w:t>1</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i_index </w:t>
      </w:r>
      <w:r w:rsidRPr="00622031">
        <w:rPr>
          <w:color w:val="808030"/>
          <w:lang w:val="en-US"/>
        </w:rPr>
        <w:t>=</w:t>
      </w:r>
      <w:r w:rsidRPr="00622031">
        <w:rPr>
          <w:color w:val="000000"/>
          <w:lang w:val="en-US"/>
        </w:rPr>
        <w:t xml:space="preserve"> test_error</w:t>
      </w:r>
      <w:r w:rsidRPr="00622031">
        <w:rPr>
          <w:color w:val="808030"/>
          <w:lang w:val="en-US"/>
        </w:rPr>
        <w:t>.</w:t>
      </w:r>
      <w:r w:rsidRPr="00622031">
        <w:rPr>
          <w:color w:val="000000"/>
          <w:lang w:val="en-US"/>
        </w:rPr>
        <w:t>index</w:t>
      </w:r>
      <w:r w:rsidRPr="00622031">
        <w:rPr>
          <w:color w:val="808030"/>
          <w:lang w:val="en-US"/>
        </w:rPr>
        <w:t>(</w:t>
      </w:r>
      <w:r w:rsidRPr="00622031">
        <w:rPr>
          <w:color w:val="000000"/>
          <w:lang w:val="en-US"/>
        </w:rPr>
        <w:t>i</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count_error</w:t>
      </w:r>
      <w:r w:rsidRPr="00622031">
        <w:rPr>
          <w:color w:val="808030"/>
          <w:lang w:val="en-US"/>
        </w:rPr>
        <w:t>.</w:t>
      </w:r>
      <w:r w:rsidRPr="00622031">
        <w:rPr>
          <w:color w:val="000000"/>
          <w:lang w:val="en-US"/>
        </w:rPr>
        <w:t>append</w:t>
      </w:r>
      <w:r w:rsidRPr="00622031">
        <w:rPr>
          <w:color w:val="808030"/>
          <w:lang w:val="en-US"/>
        </w:rPr>
        <w:t>(</w:t>
      </w:r>
      <w:r w:rsidRPr="00622031">
        <w:rPr>
          <w:color w:val="400000"/>
          <w:lang w:val="en-US"/>
        </w:rPr>
        <w:t>list</w:t>
      </w:r>
      <w:r w:rsidRPr="00622031">
        <w:rPr>
          <w:color w:val="808030"/>
          <w:lang w:val="en-US"/>
        </w:rPr>
        <w:t>(</w:t>
      </w:r>
      <w:r w:rsidRPr="00622031">
        <w:rPr>
          <w:color w:val="000000"/>
          <w:lang w:val="en-US"/>
        </w:rPr>
        <w:t>y_test</w:t>
      </w:r>
      <w:r w:rsidRPr="00622031">
        <w:rPr>
          <w:color w:val="808030"/>
          <w:lang w:val="en-US"/>
        </w:rPr>
        <w:t>)[</w:t>
      </w:r>
      <w:r w:rsidRPr="00622031">
        <w:rPr>
          <w:color w:val="000000"/>
          <w:lang w:val="en-US"/>
        </w:rPr>
        <w:t>i_index</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print</w:t>
      </w:r>
      <w:r w:rsidRPr="00622031">
        <w:rPr>
          <w:color w:val="808030"/>
          <w:lang w:val="en-US"/>
        </w:rPr>
        <w:t>(</w:t>
      </w:r>
      <w:r w:rsidRPr="00622031">
        <w:rPr>
          <w:color w:val="0000E6"/>
          <w:lang w:val="en-US"/>
        </w:rPr>
        <w:t>'</w:t>
      </w:r>
      <w:r>
        <w:rPr>
          <w:color w:val="0000E6"/>
        </w:rPr>
        <w:t>Подозрительный</w:t>
      </w:r>
      <w:r w:rsidRPr="00622031">
        <w:rPr>
          <w:color w:val="0000E6"/>
          <w:lang w:val="en-US"/>
        </w:rPr>
        <w:t xml:space="preserve"> </w:t>
      </w:r>
      <w:r>
        <w:rPr>
          <w:color w:val="0000E6"/>
        </w:rPr>
        <w:t>голубчик</w:t>
      </w:r>
      <w:r w:rsidRPr="00622031">
        <w:rPr>
          <w:color w:val="0000E6"/>
          <w:lang w:val="en-US"/>
        </w:rPr>
        <w:t>: '</w:t>
      </w:r>
      <w:r w:rsidRPr="00622031">
        <w:rPr>
          <w:color w:val="808030"/>
          <w:lang w:val="en-US"/>
        </w:rPr>
        <w:t>,</w:t>
      </w:r>
      <w:r w:rsidRPr="00622031">
        <w:rPr>
          <w:color w:val="000000"/>
          <w:lang w:val="en-US"/>
        </w:rPr>
        <w:t xml:space="preserve"> </w:t>
      </w:r>
      <w:r w:rsidRPr="00622031">
        <w:rPr>
          <w:color w:val="400000"/>
          <w:lang w:val="en-US"/>
        </w:rPr>
        <w:t>list</w:t>
      </w:r>
      <w:r w:rsidRPr="00622031">
        <w:rPr>
          <w:color w:val="808030"/>
          <w:lang w:val="en-US"/>
        </w:rPr>
        <w:t>(</w:t>
      </w:r>
      <w:r w:rsidRPr="00622031">
        <w:rPr>
          <w:color w:val="000000"/>
          <w:lang w:val="en-US"/>
        </w:rPr>
        <w:t>z_test</w:t>
      </w:r>
      <w:r w:rsidRPr="00622031">
        <w:rPr>
          <w:color w:val="808030"/>
          <w:lang w:val="en-US"/>
        </w:rPr>
        <w:t>)[</w:t>
      </w:r>
      <w:r w:rsidRPr="00622031">
        <w:rPr>
          <w:color w:val="000000"/>
          <w:lang w:val="en-US"/>
        </w:rPr>
        <w:t>i_index</w:t>
      </w:r>
      <w:r w:rsidRPr="00622031">
        <w:rPr>
          <w:color w:val="808030"/>
          <w:lang w:val="en-US"/>
        </w:rPr>
        <w:t>],</w:t>
      </w:r>
      <w:r w:rsidRPr="00622031">
        <w:rPr>
          <w:color w:val="000000"/>
          <w:lang w:val="en-US"/>
        </w:rPr>
        <w:t xml:space="preserve"> </w:t>
      </w:r>
      <w:r w:rsidRPr="00622031">
        <w:rPr>
          <w:color w:val="0000E6"/>
          <w:lang w:val="en-US"/>
        </w:rPr>
        <w:t>'</w:t>
      </w:r>
      <w:r>
        <w:rPr>
          <w:color w:val="0000E6"/>
        </w:rPr>
        <w:t>Правильно</w:t>
      </w:r>
      <w:r w:rsidRPr="00622031">
        <w:rPr>
          <w:color w:val="0000E6"/>
          <w:lang w:val="en-US"/>
        </w:rPr>
        <w:t>:'</w:t>
      </w:r>
      <w:r w:rsidRPr="00622031">
        <w:rPr>
          <w:color w:val="808030"/>
          <w:lang w:val="en-US"/>
        </w:rPr>
        <w:t>,</w:t>
      </w:r>
      <w:r w:rsidRPr="00622031">
        <w:rPr>
          <w:color w:val="000000"/>
          <w:lang w:val="en-US"/>
        </w:rPr>
        <w:t xml:space="preserve"> </w:t>
      </w:r>
      <w:r w:rsidRPr="00622031">
        <w:rPr>
          <w:color w:val="400000"/>
          <w:lang w:val="en-US"/>
        </w:rPr>
        <w:t>list</w:t>
      </w:r>
      <w:r w:rsidRPr="00622031">
        <w:rPr>
          <w:color w:val="808030"/>
          <w:lang w:val="en-US"/>
        </w:rPr>
        <w:t>(</w:t>
      </w:r>
      <w:r w:rsidRPr="00622031">
        <w:rPr>
          <w:color w:val="000000"/>
          <w:lang w:val="en-US"/>
        </w:rPr>
        <w:t>y_test</w:t>
      </w:r>
      <w:r w:rsidRPr="00622031">
        <w:rPr>
          <w:color w:val="808030"/>
          <w:lang w:val="en-US"/>
        </w:rPr>
        <w:t>)[</w:t>
      </w:r>
      <w:r w:rsidRPr="00622031">
        <w:rPr>
          <w:color w:val="000000"/>
          <w:lang w:val="en-US"/>
        </w:rPr>
        <w:t>i_index</w:t>
      </w:r>
      <w:r w:rsidRPr="00622031">
        <w:rPr>
          <w:color w:val="808030"/>
          <w:lang w:val="en-US"/>
        </w:rPr>
        <w:t>],</w:t>
      </w:r>
      <w:r w:rsidRPr="00622031">
        <w:rPr>
          <w:color w:val="000000"/>
          <w:lang w:val="en-US"/>
        </w:rPr>
        <w:t xml:space="preserve"> </w:t>
      </w:r>
      <w:r w:rsidRPr="00622031">
        <w:rPr>
          <w:color w:val="0000E6"/>
          <w:lang w:val="en-US"/>
        </w:rPr>
        <w:t>'</w:t>
      </w:r>
      <w:r>
        <w:rPr>
          <w:color w:val="0000E6"/>
        </w:rPr>
        <w:t>Предсказано</w:t>
      </w:r>
      <w:r w:rsidRPr="00622031">
        <w:rPr>
          <w:color w:val="0000E6"/>
          <w:lang w:val="en-US"/>
        </w:rPr>
        <w:t>:'</w:t>
      </w:r>
      <w:r w:rsidRPr="00622031">
        <w:rPr>
          <w:color w:val="808030"/>
          <w:lang w:val="en-US"/>
        </w:rPr>
        <w:t>,</w:t>
      </w:r>
      <w:r w:rsidRPr="00622031">
        <w:rPr>
          <w:color w:val="000000"/>
          <w:lang w:val="en-US"/>
        </w:rPr>
        <w:t xml:space="preserve"> </w:t>
      </w:r>
      <w:r w:rsidRPr="00622031">
        <w:rPr>
          <w:color w:val="400000"/>
          <w:lang w:val="en-US"/>
        </w:rPr>
        <w:t>list</w:t>
      </w:r>
      <w:r w:rsidRPr="00622031">
        <w:rPr>
          <w:color w:val="808030"/>
          <w:lang w:val="en-US"/>
        </w:rPr>
        <w:t>(</w:t>
      </w:r>
      <w:r w:rsidRPr="00622031">
        <w:rPr>
          <w:color w:val="000000"/>
          <w:lang w:val="en-US"/>
        </w:rPr>
        <w:t>model</w:t>
      </w:r>
      <w:r w:rsidRPr="00622031">
        <w:rPr>
          <w:color w:val="808030"/>
          <w:lang w:val="en-US"/>
        </w:rPr>
        <w:t>.</w:t>
      </w:r>
      <w:r w:rsidRPr="00622031">
        <w:rPr>
          <w:color w:val="000000"/>
          <w:lang w:val="en-US"/>
        </w:rPr>
        <w:t>predict</w:t>
      </w:r>
      <w:r w:rsidRPr="00622031">
        <w:rPr>
          <w:color w:val="808030"/>
          <w:lang w:val="en-US"/>
        </w:rPr>
        <w:t>(</w:t>
      </w:r>
      <w:r w:rsidRPr="00622031">
        <w:rPr>
          <w:color w:val="000000"/>
          <w:lang w:val="en-US"/>
        </w:rPr>
        <w:t>x_test</w:t>
      </w:r>
      <w:r w:rsidRPr="00622031">
        <w:rPr>
          <w:color w:val="808030"/>
          <w:lang w:val="en-US"/>
        </w:rPr>
        <w:t>))[</w:t>
      </w:r>
      <w:r w:rsidRPr="00622031">
        <w:rPr>
          <w:color w:val="000000"/>
          <w:lang w:val="en-US"/>
        </w:rPr>
        <w:t>i_index</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 xml:space="preserve">    </w:t>
      </w:r>
      <w:r w:rsidRPr="00622031">
        <w:rPr>
          <w:b/>
          <w:bCs/>
          <w:color w:val="800000"/>
          <w:lang w:val="en-US"/>
        </w:rPr>
        <w:t>print</w:t>
      </w:r>
      <w:r w:rsidRPr="00622031">
        <w:rPr>
          <w:color w:val="808030"/>
          <w:lang w:val="en-US"/>
        </w:rPr>
        <w:t>(</w:t>
      </w:r>
      <w:r w:rsidRPr="00622031">
        <w:rPr>
          <w:color w:val="000000"/>
          <w:lang w:val="en-US"/>
        </w:rPr>
        <w:t>count_error</w:t>
      </w:r>
      <w:r w:rsidRPr="00622031">
        <w:rPr>
          <w:color w:val="808030"/>
          <w:lang w:val="en-US"/>
        </w:rPr>
        <w:t>,</w:t>
      </w:r>
      <w:r w:rsidRPr="00622031">
        <w:rPr>
          <w:color w:val="400000"/>
          <w:lang w:val="en-US"/>
        </w:rPr>
        <w:t>len</w:t>
      </w:r>
      <w:r w:rsidRPr="00622031">
        <w:rPr>
          <w:color w:val="808030"/>
          <w:lang w:val="en-US"/>
        </w:rPr>
        <w:t>(</w:t>
      </w:r>
      <w:r w:rsidRPr="00622031">
        <w:rPr>
          <w:color w:val="000000"/>
          <w:lang w:val="en-US"/>
        </w:rPr>
        <w:t>count_error</w:t>
      </w:r>
      <w:r w:rsidRPr="00622031">
        <w:rPr>
          <w:color w:val="808030"/>
          <w:lang w:val="en-US"/>
        </w:rPr>
        <w:t>),</w:t>
      </w:r>
      <w:r w:rsidRPr="00622031">
        <w:rPr>
          <w:color w:val="400000"/>
          <w:lang w:val="en-US"/>
        </w:rPr>
        <w:t>len</w:t>
      </w:r>
      <w:r w:rsidRPr="00622031">
        <w:rPr>
          <w:color w:val="808030"/>
          <w:lang w:val="en-US"/>
        </w:rPr>
        <w:t>(</w:t>
      </w:r>
      <w:r w:rsidRPr="00622031">
        <w:rPr>
          <w:color w:val="000000"/>
          <w:lang w:val="en-US"/>
        </w:rPr>
        <w:t>test_error</w:t>
      </w:r>
      <w:r w:rsidRPr="00622031">
        <w:rPr>
          <w:color w:val="808030"/>
          <w:lang w:val="en-US"/>
        </w:rPr>
        <w:t>))</w:t>
      </w:r>
    </w:p>
    <w:p w:rsidR="00622031" w:rsidRPr="00622031" w:rsidRDefault="00622031" w:rsidP="00622031">
      <w:pPr>
        <w:pStyle w:val="HTML"/>
        <w:shd w:val="clear" w:color="auto" w:fill="FFFFFF"/>
        <w:rPr>
          <w:color w:val="000000"/>
          <w:lang w:val="en-US"/>
        </w:rPr>
      </w:pPr>
    </w:p>
    <w:p w:rsidR="00622031" w:rsidRPr="00622031" w:rsidRDefault="00622031" w:rsidP="00622031">
      <w:pPr>
        <w:pStyle w:val="HTML"/>
        <w:shd w:val="clear" w:color="auto" w:fill="FFFFFF"/>
        <w:rPr>
          <w:color w:val="000000"/>
          <w:lang w:val="en-US"/>
        </w:rPr>
      </w:pPr>
      <w:r w:rsidRPr="00622031">
        <w:rPr>
          <w:color w:val="000000"/>
          <w:lang w:val="en-US"/>
        </w:rPr>
        <w:t>fit_and_predict</w:t>
      </w:r>
      <w:r w:rsidRPr="00622031">
        <w:rPr>
          <w:color w:val="808030"/>
          <w:lang w:val="en-US"/>
        </w:rPr>
        <w:t>(</w:t>
      </w:r>
      <w:r w:rsidRPr="00622031">
        <w:rPr>
          <w:color w:val="000000"/>
          <w:lang w:val="en-US"/>
        </w:rPr>
        <w:t>regr</w:t>
      </w:r>
      <w:r w:rsidRPr="00622031">
        <w:rPr>
          <w:color w:val="808030"/>
          <w:lang w:val="en-US"/>
        </w:rPr>
        <w:t>)</w:t>
      </w:r>
    </w:p>
    <w:p w:rsidR="00622031" w:rsidRPr="00622031" w:rsidRDefault="00622031" w:rsidP="00622031">
      <w:pPr>
        <w:pStyle w:val="HTML"/>
        <w:shd w:val="clear" w:color="auto" w:fill="FFFFFF"/>
        <w:rPr>
          <w:color w:val="000000"/>
          <w:lang w:val="en-US"/>
        </w:rPr>
      </w:pPr>
      <w:r w:rsidRPr="00622031">
        <w:rPr>
          <w:color w:val="000000"/>
          <w:lang w:val="en-US"/>
        </w:rPr>
        <w:t>fit_and_predict</w:t>
      </w:r>
      <w:r w:rsidRPr="00622031">
        <w:rPr>
          <w:color w:val="808030"/>
          <w:lang w:val="en-US"/>
        </w:rPr>
        <w:t>(</w:t>
      </w:r>
      <w:r w:rsidRPr="00622031">
        <w:rPr>
          <w:color w:val="000000"/>
          <w:lang w:val="en-US"/>
        </w:rPr>
        <w:t>ridge</w:t>
      </w:r>
      <w:r w:rsidRPr="00622031">
        <w:rPr>
          <w:color w:val="808030"/>
          <w:lang w:val="en-US"/>
        </w:rPr>
        <w:t>)</w:t>
      </w:r>
    </w:p>
    <w:p w:rsidR="00662F58" w:rsidRDefault="00662F58">
      <w:pPr>
        <w:rPr>
          <w:smallCaps/>
          <w:spacing w:val="5"/>
          <w:sz w:val="44"/>
          <w:szCs w:val="44"/>
        </w:rPr>
      </w:pPr>
      <w:r>
        <w:rPr>
          <w:sz w:val="44"/>
          <w:szCs w:val="44"/>
        </w:rPr>
        <w:br w:type="page"/>
      </w:r>
    </w:p>
    <w:p w:rsidR="00586793" w:rsidRPr="005012DD" w:rsidRDefault="00586793" w:rsidP="007A3E7E">
      <w:pPr>
        <w:pStyle w:val="1"/>
        <w:jc w:val="center"/>
        <w:rPr>
          <w:sz w:val="44"/>
          <w:szCs w:val="44"/>
        </w:rPr>
      </w:pPr>
      <w:bookmarkStart w:id="73" w:name="_Toc484684842"/>
      <w:r w:rsidRPr="00622031">
        <w:rPr>
          <w:sz w:val="44"/>
          <w:szCs w:val="44"/>
          <w:lang w:val="ru-RU"/>
        </w:rPr>
        <w:lastRenderedPageBreak/>
        <w:t>Список</w:t>
      </w:r>
      <w:r w:rsidRPr="005012DD">
        <w:rPr>
          <w:sz w:val="44"/>
          <w:szCs w:val="44"/>
        </w:rPr>
        <w:t xml:space="preserve"> </w:t>
      </w:r>
      <w:r w:rsidRPr="00622031">
        <w:rPr>
          <w:sz w:val="44"/>
          <w:szCs w:val="44"/>
          <w:lang w:val="ru-RU"/>
        </w:rPr>
        <w:t>литературы</w:t>
      </w:r>
      <w:bookmarkEnd w:id="73"/>
    </w:p>
    <w:p w:rsidR="00FD6BAB" w:rsidRPr="005012DD" w:rsidRDefault="00FD6BAB" w:rsidP="00517168"/>
    <w:p w:rsidR="00517168" w:rsidRPr="00B724CF" w:rsidRDefault="00517168" w:rsidP="00B724CF">
      <w:pPr>
        <w:rPr>
          <w:sz w:val="28"/>
          <w:szCs w:val="28"/>
        </w:rPr>
      </w:pPr>
      <w:r w:rsidRPr="00B724CF">
        <w:rPr>
          <w:sz w:val="28"/>
          <w:szCs w:val="28"/>
        </w:rPr>
        <w:t>Coleman M., Liau T. L. A computer readability formula designed for machine scoring. //Journal of Applied P</w:t>
      </w:r>
      <w:r w:rsidR="005012DD">
        <w:rPr>
          <w:sz w:val="28"/>
          <w:szCs w:val="28"/>
        </w:rPr>
        <w:t>sychology. — 1975. — Т. 60, № 2.</w:t>
      </w:r>
    </w:p>
    <w:p w:rsidR="00517168" w:rsidRPr="00B724CF" w:rsidRDefault="00517168" w:rsidP="00B724CF">
      <w:pPr>
        <w:rPr>
          <w:sz w:val="28"/>
          <w:szCs w:val="28"/>
        </w:rPr>
      </w:pPr>
      <w:r w:rsidRPr="00B724CF">
        <w:rPr>
          <w:sz w:val="28"/>
          <w:szCs w:val="28"/>
        </w:rPr>
        <w:t>Collins-Thompson, K. and</w:t>
      </w:r>
      <w:r w:rsidR="005012DD">
        <w:rPr>
          <w:sz w:val="28"/>
          <w:szCs w:val="28"/>
        </w:rPr>
        <w:t xml:space="preserve"> Callan, J</w:t>
      </w:r>
      <w:r w:rsidRPr="00B724CF">
        <w:rPr>
          <w:sz w:val="28"/>
          <w:szCs w:val="28"/>
        </w:rPr>
        <w:t xml:space="preserve">. Predicting reading difficulty with statistical language models. </w:t>
      </w:r>
      <w:r w:rsidR="005012DD" w:rsidRPr="005012DD">
        <w:rPr>
          <w:sz w:val="28"/>
          <w:szCs w:val="28"/>
        </w:rPr>
        <w:t>//</w:t>
      </w:r>
      <w:r w:rsidRPr="00B724CF">
        <w:rPr>
          <w:sz w:val="28"/>
          <w:szCs w:val="28"/>
        </w:rPr>
        <w:t>Journal of the American Society for Information Science and Technology, 56(13)</w:t>
      </w:r>
      <w:r w:rsidR="005012DD" w:rsidRPr="005012DD">
        <w:rPr>
          <w:sz w:val="28"/>
          <w:szCs w:val="28"/>
        </w:rPr>
        <w:t>, 2005</w:t>
      </w:r>
      <w:r w:rsidRPr="00B724CF">
        <w:rPr>
          <w:sz w:val="28"/>
          <w:szCs w:val="28"/>
        </w:rPr>
        <w:t>:1448–1462.</w:t>
      </w:r>
    </w:p>
    <w:p w:rsidR="00963DA3" w:rsidRDefault="00517168" w:rsidP="00B724CF">
      <w:pPr>
        <w:rPr>
          <w:sz w:val="28"/>
          <w:szCs w:val="28"/>
        </w:rPr>
      </w:pPr>
      <w:r w:rsidRPr="00B724CF">
        <w:rPr>
          <w:sz w:val="28"/>
          <w:szCs w:val="28"/>
        </w:rPr>
        <w:t>Collins-Thompson, K. and Callan, J. A language modeling approach to predicting reading difficulty. In Proceedings of HLT/</w:t>
      </w:r>
      <w:r w:rsidR="005012DD" w:rsidRPr="005012DD">
        <w:rPr>
          <w:sz w:val="28"/>
          <w:szCs w:val="28"/>
        </w:rPr>
        <w:t>/</w:t>
      </w:r>
      <w:r w:rsidRPr="00B724CF">
        <w:rPr>
          <w:sz w:val="28"/>
          <w:szCs w:val="28"/>
        </w:rPr>
        <w:t>NAACL, volume 4, 2004.</w:t>
      </w:r>
    </w:p>
    <w:p w:rsidR="00517168" w:rsidRPr="00B724CF" w:rsidRDefault="00963DA3" w:rsidP="00B724CF">
      <w:pPr>
        <w:rPr>
          <w:sz w:val="28"/>
          <w:szCs w:val="28"/>
        </w:rPr>
      </w:pPr>
      <w:r w:rsidRPr="00B724CF">
        <w:rPr>
          <w:sz w:val="28"/>
          <w:szCs w:val="28"/>
        </w:rPr>
        <w:t>Collins-Thompson</w:t>
      </w:r>
      <w:r>
        <w:rPr>
          <w:sz w:val="28"/>
          <w:szCs w:val="28"/>
        </w:rPr>
        <w:t xml:space="preserve"> K</w:t>
      </w:r>
      <w:r w:rsidRPr="00B724CF">
        <w:rPr>
          <w:sz w:val="28"/>
          <w:szCs w:val="28"/>
        </w:rPr>
        <w:t xml:space="preserve">. Computational assessment of text readability: a survey of current and future research. In: François, Thomas and Delphine Bernhard (eds.), Recent Advances in Automatic Readability Assessment and Text Simplification. </w:t>
      </w:r>
      <w:r w:rsidRPr="005012DD">
        <w:rPr>
          <w:sz w:val="28"/>
          <w:szCs w:val="28"/>
        </w:rPr>
        <w:t>//</w:t>
      </w:r>
      <w:r w:rsidRPr="00B724CF">
        <w:rPr>
          <w:sz w:val="28"/>
          <w:szCs w:val="28"/>
        </w:rPr>
        <w:t>Special issue of International Journa</w:t>
      </w:r>
      <w:r>
        <w:rPr>
          <w:sz w:val="28"/>
          <w:szCs w:val="28"/>
        </w:rPr>
        <w:t>l of Applied Linguistics, 2014: 97-135</w:t>
      </w:r>
      <w:r w:rsidR="00517168" w:rsidRPr="00B724CF">
        <w:rPr>
          <w:sz w:val="28"/>
          <w:szCs w:val="28"/>
        </w:rPr>
        <w:t xml:space="preserve"> </w:t>
      </w:r>
    </w:p>
    <w:p w:rsidR="00517168" w:rsidRPr="00B724CF" w:rsidRDefault="00517168" w:rsidP="00B724CF">
      <w:pPr>
        <w:rPr>
          <w:sz w:val="28"/>
          <w:szCs w:val="28"/>
        </w:rPr>
      </w:pPr>
      <w:r w:rsidRPr="00B724CF">
        <w:rPr>
          <w:sz w:val="28"/>
          <w:szCs w:val="28"/>
        </w:rPr>
        <w:t>Dale E., Chall J. S. A formula for predicting readability: Instructions //</w:t>
      </w:r>
      <w:r w:rsidR="005012DD">
        <w:rPr>
          <w:sz w:val="28"/>
          <w:szCs w:val="28"/>
        </w:rPr>
        <w:t xml:space="preserve"> Educational research bulletin, 1948: </w:t>
      </w:r>
      <w:r w:rsidRPr="00B724CF">
        <w:rPr>
          <w:sz w:val="28"/>
          <w:szCs w:val="28"/>
        </w:rPr>
        <w:t>37—54.</w:t>
      </w:r>
    </w:p>
    <w:p w:rsidR="00517168" w:rsidRPr="00B724CF" w:rsidRDefault="00517168" w:rsidP="00B724CF">
      <w:pPr>
        <w:rPr>
          <w:sz w:val="28"/>
          <w:szCs w:val="28"/>
        </w:rPr>
      </w:pPr>
      <w:r w:rsidRPr="00B724CF">
        <w:rPr>
          <w:sz w:val="28"/>
          <w:szCs w:val="28"/>
        </w:rPr>
        <w:t>DuBay W. H. Smart Language: Readers, Readability, and the Grading of Text. — ERIC, 2007.</w:t>
      </w:r>
    </w:p>
    <w:p w:rsidR="00517168" w:rsidRPr="00B724CF" w:rsidRDefault="00517168" w:rsidP="00B724CF">
      <w:pPr>
        <w:rPr>
          <w:sz w:val="28"/>
          <w:szCs w:val="28"/>
        </w:rPr>
      </w:pPr>
      <w:r w:rsidRPr="00B724CF">
        <w:rPr>
          <w:sz w:val="28"/>
          <w:szCs w:val="28"/>
        </w:rPr>
        <w:t>DuBay, W. The principles of readability. Impact Information, 2004, pages 1–76.</w:t>
      </w:r>
    </w:p>
    <w:p w:rsidR="00517168" w:rsidRPr="005012DD" w:rsidRDefault="00517168" w:rsidP="00B724CF">
      <w:pPr>
        <w:rPr>
          <w:sz w:val="28"/>
          <w:szCs w:val="28"/>
        </w:rPr>
      </w:pPr>
      <w:r w:rsidRPr="00B724CF">
        <w:rPr>
          <w:sz w:val="28"/>
          <w:szCs w:val="28"/>
        </w:rPr>
        <w:t xml:space="preserve">Flesch, R. A new readability yardstick. </w:t>
      </w:r>
      <w:r w:rsidR="005012DD" w:rsidRPr="005012DD">
        <w:rPr>
          <w:sz w:val="28"/>
          <w:szCs w:val="28"/>
        </w:rPr>
        <w:t>//</w:t>
      </w:r>
      <w:r w:rsidRPr="00B724CF">
        <w:rPr>
          <w:sz w:val="28"/>
          <w:szCs w:val="28"/>
        </w:rPr>
        <w:t>Journal of applied psychology, 32(3)</w:t>
      </w:r>
      <w:r w:rsidR="005012DD">
        <w:rPr>
          <w:sz w:val="28"/>
          <w:szCs w:val="28"/>
        </w:rPr>
        <w:t>, 1948</w:t>
      </w:r>
      <w:r w:rsidRPr="00B724CF">
        <w:rPr>
          <w:sz w:val="28"/>
          <w:szCs w:val="28"/>
        </w:rPr>
        <w:t>:</w:t>
      </w:r>
      <w:r w:rsidR="005012DD" w:rsidRPr="005012DD">
        <w:rPr>
          <w:sz w:val="28"/>
          <w:szCs w:val="28"/>
        </w:rPr>
        <w:t xml:space="preserve"> </w:t>
      </w:r>
      <w:r w:rsidR="005012DD">
        <w:rPr>
          <w:sz w:val="28"/>
          <w:szCs w:val="28"/>
        </w:rPr>
        <w:t>221</w:t>
      </w:r>
      <w:r w:rsidR="005012DD" w:rsidRPr="005012DD">
        <w:rPr>
          <w:sz w:val="28"/>
          <w:szCs w:val="28"/>
        </w:rPr>
        <w:t>.</w:t>
      </w:r>
    </w:p>
    <w:p w:rsidR="00517168" w:rsidRPr="00B724CF" w:rsidRDefault="005012DD" w:rsidP="00B724CF">
      <w:pPr>
        <w:rPr>
          <w:sz w:val="28"/>
          <w:szCs w:val="28"/>
        </w:rPr>
      </w:pPr>
      <w:r>
        <w:rPr>
          <w:sz w:val="28"/>
          <w:szCs w:val="28"/>
        </w:rPr>
        <w:t xml:space="preserve">Gunning, R. </w:t>
      </w:r>
      <w:r w:rsidR="00517168" w:rsidRPr="00B724CF">
        <w:rPr>
          <w:sz w:val="28"/>
          <w:szCs w:val="28"/>
        </w:rPr>
        <w:t xml:space="preserve"> The technique of clear writing. McGraw-Hill N</w:t>
      </w:r>
      <w:r>
        <w:rPr>
          <w:sz w:val="28"/>
          <w:szCs w:val="28"/>
        </w:rPr>
        <w:t>ewYork, NY, 1968.</w:t>
      </w:r>
      <w:r w:rsidR="00517168" w:rsidRPr="00B724CF">
        <w:rPr>
          <w:sz w:val="28"/>
          <w:szCs w:val="28"/>
        </w:rPr>
        <w:t xml:space="preserve"> </w:t>
      </w:r>
    </w:p>
    <w:p w:rsidR="00517168" w:rsidRPr="00B724CF" w:rsidRDefault="00517168" w:rsidP="00B724CF">
      <w:pPr>
        <w:rPr>
          <w:sz w:val="28"/>
          <w:szCs w:val="28"/>
        </w:rPr>
      </w:pPr>
      <w:r w:rsidRPr="00B724CF">
        <w:rPr>
          <w:sz w:val="28"/>
          <w:szCs w:val="28"/>
        </w:rPr>
        <w:t>Heilman, M., Collins-Thomp</w:t>
      </w:r>
      <w:r w:rsidR="005012DD">
        <w:rPr>
          <w:sz w:val="28"/>
          <w:szCs w:val="28"/>
        </w:rPr>
        <w:t>son, K., and Eskenazi, M</w:t>
      </w:r>
      <w:r w:rsidRPr="00B724CF">
        <w:rPr>
          <w:sz w:val="28"/>
          <w:szCs w:val="28"/>
        </w:rPr>
        <w:t xml:space="preserve">. An analysis of statistical models and features for reading difficulty prediction. </w:t>
      </w:r>
      <w:r w:rsidR="005012DD" w:rsidRPr="005012DD">
        <w:rPr>
          <w:sz w:val="28"/>
          <w:szCs w:val="28"/>
        </w:rPr>
        <w:t>//</w:t>
      </w:r>
      <w:r w:rsidRPr="00B724CF">
        <w:rPr>
          <w:sz w:val="28"/>
          <w:szCs w:val="28"/>
        </w:rPr>
        <w:t xml:space="preserve">In Proceedings of the Third Workshop on Innovative Use of NLP for Building Educational Applications, </w:t>
      </w:r>
      <w:r w:rsidR="005012DD" w:rsidRPr="005012DD">
        <w:rPr>
          <w:sz w:val="28"/>
          <w:szCs w:val="28"/>
        </w:rPr>
        <w:t xml:space="preserve">2008: </w:t>
      </w:r>
      <w:r w:rsidRPr="00B724CF">
        <w:rPr>
          <w:sz w:val="28"/>
          <w:szCs w:val="28"/>
        </w:rPr>
        <w:t xml:space="preserve">71–79. </w:t>
      </w:r>
    </w:p>
    <w:p w:rsidR="00517168" w:rsidRPr="00B724CF" w:rsidRDefault="00517168" w:rsidP="00B724CF">
      <w:pPr>
        <w:rPr>
          <w:sz w:val="28"/>
          <w:szCs w:val="28"/>
        </w:rPr>
      </w:pPr>
      <w:r w:rsidRPr="00B724CF">
        <w:rPr>
          <w:sz w:val="28"/>
          <w:szCs w:val="28"/>
        </w:rPr>
        <w:t>Heilman, M., Collins-Thompson, K., C</w:t>
      </w:r>
      <w:r w:rsidR="005012DD">
        <w:rPr>
          <w:sz w:val="28"/>
          <w:szCs w:val="28"/>
        </w:rPr>
        <w:t>allan, J., &amp; Eskenazi, M</w:t>
      </w:r>
      <w:r w:rsidRPr="00B724CF">
        <w:rPr>
          <w:sz w:val="28"/>
          <w:szCs w:val="28"/>
        </w:rPr>
        <w:t xml:space="preserve">. Combining Lexical and Grammatical Features to Improve Readability Measures for First and Second Language Texts. </w:t>
      </w:r>
      <w:r w:rsidR="005012DD" w:rsidRPr="005012DD">
        <w:rPr>
          <w:sz w:val="28"/>
          <w:szCs w:val="28"/>
        </w:rPr>
        <w:t>//</w:t>
      </w:r>
      <w:r w:rsidRPr="00B724CF">
        <w:rPr>
          <w:sz w:val="28"/>
          <w:szCs w:val="28"/>
        </w:rPr>
        <w:t xml:space="preserve">In Proceedings of </w:t>
      </w:r>
      <w:r w:rsidR="005012DD">
        <w:rPr>
          <w:sz w:val="28"/>
          <w:szCs w:val="28"/>
        </w:rPr>
        <w:t>HLT-NAACL’07, 2007: 460–467.</w:t>
      </w:r>
    </w:p>
    <w:p w:rsidR="00517168" w:rsidRPr="00B724CF" w:rsidRDefault="00517168" w:rsidP="00B724CF">
      <w:pPr>
        <w:rPr>
          <w:sz w:val="28"/>
          <w:szCs w:val="28"/>
        </w:rPr>
      </w:pPr>
      <w:r w:rsidRPr="00B724CF">
        <w:rPr>
          <w:sz w:val="28"/>
          <w:szCs w:val="28"/>
        </w:rPr>
        <w:lastRenderedPageBreak/>
        <w:t>Kincaid</w:t>
      </w:r>
      <w:r w:rsidRPr="00AA6762">
        <w:rPr>
          <w:sz w:val="28"/>
          <w:szCs w:val="28"/>
        </w:rPr>
        <w:t xml:space="preserve"> </w:t>
      </w:r>
      <w:r w:rsidRPr="00B724CF">
        <w:rPr>
          <w:sz w:val="28"/>
          <w:szCs w:val="28"/>
        </w:rPr>
        <w:t>J</w:t>
      </w:r>
      <w:r w:rsidRPr="00AA6762">
        <w:rPr>
          <w:sz w:val="28"/>
          <w:szCs w:val="28"/>
        </w:rPr>
        <w:t>. [</w:t>
      </w:r>
      <w:r w:rsidR="005012DD">
        <w:rPr>
          <w:sz w:val="28"/>
          <w:szCs w:val="28"/>
        </w:rPr>
        <w:t>et al</w:t>
      </w:r>
      <w:r w:rsidRPr="00AA6762">
        <w:rPr>
          <w:sz w:val="28"/>
          <w:szCs w:val="28"/>
        </w:rPr>
        <w:t xml:space="preserve">.] </w:t>
      </w:r>
      <w:r w:rsidRPr="00B724CF">
        <w:rPr>
          <w:sz w:val="28"/>
          <w:szCs w:val="28"/>
        </w:rPr>
        <w:t xml:space="preserve">Derivation of new readability formulas for navy enlisted personnel: тех. отч. / </w:t>
      </w:r>
      <w:r w:rsidR="005012DD">
        <w:rPr>
          <w:sz w:val="28"/>
          <w:szCs w:val="28"/>
        </w:rPr>
        <w:t>/DTIC Document</w:t>
      </w:r>
      <w:r w:rsidR="005012DD" w:rsidRPr="005012DD">
        <w:rPr>
          <w:sz w:val="28"/>
          <w:szCs w:val="28"/>
        </w:rPr>
        <w:t>,</w:t>
      </w:r>
      <w:r w:rsidRPr="00B724CF">
        <w:rPr>
          <w:sz w:val="28"/>
          <w:szCs w:val="28"/>
        </w:rPr>
        <w:t xml:space="preserve"> 1975.</w:t>
      </w:r>
    </w:p>
    <w:p w:rsidR="00517168" w:rsidRPr="00B724CF" w:rsidRDefault="00517168" w:rsidP="00B724CF">
      <w:pPr>
        <w:rPr>
          <w:sz w:val="28"/>
          <w:szCs w:val="28"/>
        </w:rPr>
      </w:pPr>
      <w:r w:rsidRPr="00B724CF">
        <w:rPr>
          <w:sz w:val="28"/>
          <w:szCs w:val="28"/>
        </w:rPr>
        <w:t>Joachims T.  Text categorization with support vector machines: </w:t>
      </w:r>
      <w:r w:rsidRPr="00B724CF">
        <w:rPr>
          <w:sz w:val="28"/>
          <w:szCs w:val="28"/>
        </w:rPr>
        <w:br/>
        <w:t xml:space="preserve">Learning with many relevant features. </w:t>
      </w:r>
      <w:r w:rsidR="005012DD" w:rsidRPr="005012DD">
        <w:rPr>
          <w:sz w:val="28"/>
          <w:szCs w:val="28"/>
        </w:rPr>
        <w:t>//</w:t>
      </w:r>
      <w:r w:rsidRPr="00B724CF">
        <w:rPr>
          <w:sz w:val="28"/>
          <w:szCs w:val="28"/>
        </w:rPr>
        <w:t>Technical Report 23, Universitat Dortmund, LS VIII, 1997.</w:t>
      </w:r>
    </w:p>
    <w:p w:rsidR="00517168" w:rsidRPr="00B724CF" w:rsidRDefault="005012DD" w:rsidP="00B724CF">
      <w:pPr>
        <w:rPr>
          <w:sz w:val="28"/>
          <w:szCs w:val="28"/>
        </w:rPr>
      </w:pPr>
      <w:r>
        <w:rPr>
          <w:sz w:val="28"/>
          <w:szCs w:val="28"/>
        </w:rPr>
        <w:t xml:space="preserve">Mc Laughlin G. H. SMOG grading </w:t>
      </w:r>
      <w:r w:rsidR="00517168" w:rsidRPr="00B724CF">
        <w:rPr>
          <w:sz w:val="28"/>
          <w:szCs w:val="28"/>
        </w:rPr>
        <w:t>a new readability</w:t>
      </w:r>
      <w:r>
        <w:rPr>
          <w:sz w:val="28"/>
          <w:szCs w:val="28"/>
        </w:rPr>
        <w:t xml:space="preserve"> formula // Journal of reading, Т. 12, № 8</w:t>
      </w:r>
      <w:r w:rsidRPr="005012DD">
        <w:rPr>
          <w:sz w:val="28"/>
          <w:szCs w:val="28"/>
        </w:rPr>
        <w:t>, 1969:</w:t>
      </w:r>
      <w:r w:rsidR="00517168" w:rsidRPr="00B724CF">
        <w:rPr>
          <w:sz w:val="28"/>
          <w:szCs w:val="28"/>
        </w:rPr>
        <w:t xml:space="preserve"> 639—646.</w:t>
      </w:r>
    </w:p>
    <w:p w:rsidR="00517168" w:rsidRPr="00B724CF" w:rsidRDefault="00517168" w:rsidP="00B724CF">
      <w:pPr>
        <w:rPr>
          <w:sz w:val="28"/>
          <w:szCs w:val="28"/>
        </w:rPr>
      </w:pPr>
      <w:r w:rsidRPr="00B724CF">
        <w:rPr>
          <w:sz w:val="28"/>
          <w:szCs w:val="28"/>
        </w:rPr>
        <w:t xml:space="preserve">Nasser Zalmout, Hind Saddiki and Nizar Habash. Analysis of Foreign Language Teaching Methods: An Automatic Readability Approach. </w:t>
      </w:r>
      <w:r w:rsidR="005012DD" w:rsidRPr="005012DD">
        <w:rPr>
          <w:sz w:val="28"/>
          <w:szCs w:val="28"/>
        </w:rPr>
        <w:t>//</w:t>
      </w:r>
      <w:r w:rsidRPr="00B724CF">
        <w:rPr>
          <w:sz w:val="28"/>
          <w:szCs w:val="28"/>
        </w:rPr>
        <w:t>Proceedings of the 3rd Workshop on Natural Language Processing Techniques for Educational Applications (NLPTEA2016), 2016.</w:t>
      </w:r>
    </w:p>
    <w:p w:rsidR="00517168" w:rsidRPr="00B724CF" w:rsidRDefault="00975EC3" w:rsidP="00B724CF">
      <w:pPr>
        <w:rPr>
          <w:sz w:val="28"/>
          <w:szCs w:val="28"/>
        </w:rPr>
      </w:pPr>
      <w:r w:rsidRPr="00975EC3">
        <w:rPr>
          <w:sz w:val="28"/>
          <w:szCs w:val="28"/>
          <w:lang w:val="de-DE"/>
        </w:rPr>
        <w:t xml:space="preserve">Schwarm, S.E. &amp; Ostendorf, M. (2005). </w:t>
      </w:r>
      <w:r w:rsidR="00517168" w:rsidRPr="00B724CF">
        <w:rPr>
          <w:sz w:val="28"/>
          <w:szCs w:val="28"/>
        </w:rPr>
        <w:t xml:space="preserve">Reading level assessment using support vector machines and statistical language models. </w:t>
      </w:r>
      <w:r w:rsidR="005012DD" w:rsidRPr="005012DD">
        <w:rPr>
          <w:sz w:val="28"/>
          <w:szCs w:val="28"/>
        </w:rPr>
        <w:t>//</w:t>
      </w:r>
      <w:r w:rsidR="00517168" w:rsidRPr="00B724CF">
        <w:rPr>
          <w:sz w:val="28"/>
          <w:szCs w:val="28"/>
        </w:rPr>
        <w:t>In Proceedings of the 43rd Annual Meeting on Association for Compu</w:t>
      </w:r>
      <w:r w:rsidR="005012DD">
        <w:rPr>
          <w:sz w:val="28"/>
          <w:szCs w:val="28"/>
        </w:rPr>
        <w:t xml:space="preserve">tational Linguistics (ACL ’05), </w:t>
      </w:r>
      <w:r w:rsidR="00517168" w:rsidRPr="00B724CF">
        <w:rPr>
          <w:sz w:val="28"/>
          <w:szCs w:val="28"/>
        </w:rPr>
        <w:t xml:space="preserve">USA, </w:t>
      </w:r>
      <w:r w:rsidR="005012DD" w:rsidRPr="005012DD">
        <w:rPr>
          <w:sz w:val="28"/>
          <w:szCs w:val="28"/>
        </w:rPr>
        <w:t xml:space="preserve">2005: </w:t>
      </w:r>
      <w:r w:rsidR="00517168" w:rsidRPr="00B724CF">
        <w:rPr>
          <w:sz w:val="28"/>
          <w:szCs w:val="28"/>
        </w:rPr>
        <w:t xml:space="preserve">523–530. </w:t>
      </w:r>
    </w:p>
    <w:p w:rsidR="00517168" w:rsidRPr="00B724CF" w:rsidRDefault="00517168" w:rsidP="00B724CF">
      <w:pPr>
        <w:rPr>
          <w:sz w:val="28"/>
          <w:szCs w:val="28"/>
        </w:rPr>
      </w:pPr>
      <w:r w:rsidRPr="00B724CF">
        <w:rPr>
          <w:sz w:val="28"/>
          <w:szCs w:val="28"/>
        </w:rPr>
        <w:t>Segalovich I. A Fast Morphological Algorithm with Unknown Word Guessing Induced by a Dictionary for a Web Search Engi</w:t>
      </w:r>
      <w:r w:rsidR="005012DD">
        <w:rPr>
          <w:sz w:val="28"/>
          <w:szCs w:val="28"/>
        </w:rPr>
        <w:t>ne. // MLMTA. — Citeseer. 2003</w:t>
      </w:r>
      <w:r w:rsidR="005012DD" w:rsidRPr="005012DD">
        <w:rPr>
          <w:sz w:val="28"/>
          <w:szCs w:val="28"/>
        </w:rPr>
        <w:t xml:space="preserve">: </w:t>
      </w:r>
      <w:r w:rsidRPr="00B724CF">
        <w:rPr>
          <w:sz w:val="28"/>
          <w:szCs w:val="28"/>
        </w:rPr>
        <w:t>273—280.</w:t>
      </w:r>
    </w:p>
    <w:p w:rsidR="00517168" w:rsidRPr="00B724CF" w:rsidRDefault="00517168" w:rsidP="00B724CF">
      <w:pPr>
        <w:rPr>
          <w:sz w:val="28"/>
          <w:szCs w:val="28"/>
        </w:rPr>
      </w:pPr>
      <w:r w:rsidRPr="00B724CF">
        <w:rPr>
          <w:sz w:val="28"/>
          <w:szCs w:val="28"/>
        </w:rPr>
        <w:t>Senter R., Smith E. Automated readability index: тех. отч. /</w:t>
      </w:r>
      <w:r w:rsidR="005012DD" w:rsidRPr="005012DD">
        <w:rPr>
          <w:sz w:val="28"/>
          <w:szCs w:val="28"/>
        </w:rPr>
        <w:t>/</w:t>
      </w:r>
      <w:r w:rsidRPr="00B724CF">
        <w:rPr>
          <w:sz w:val="28"/>
          <w:szCs w:val="28"/>
        </w:rPr>
        <w:t xml:space="preserve"> DTIC Document</w:t>
      </w:r>
      <w:r w:rsidR="005012DD" w:rsidRPr="005012DD">
        <w:rPr>
          <w:sz w:val="28"/>
          <w:szCs w:val="28"/>
        </w:rPr>
        <w:t>,</w:t>
      </w:r>
      <w:r w:rsidRPr="00B724CF">
        <w:rPr>
          <w:sz w:val="28"/>
          <w:szCs w:val="28"/>
        </w:rPr>
        <w:t xml:space="preserve"> 1967.</w:t>
      </w:r>
    </w:p>
    <w:p w:rsidR="00517168" w:rsidRPr="00B724CF" w:rsidRDefault="00517168" w:rsidP="00B724CF">
      <w:pPr>
        <w:rPr>
          <w:sz w:val="28"/>
          <w:szCs w:val="28"/>
        </w:rPr>
      </w:pPr>
      <w:r w:rsidRPr="00B724CF">
        <w:rPr>
          <w:sz w:val="28"/>
          <w:szCs w:val="28"/>
        </w:rPr>
        <w:t>Sharoff</w:t>
      </w:r>
      <w:r w:rsidR="00C6373F" w:rsidRPr="00B724CF">
        <w:rPr>
          <w:sz w:val="28"/>
          <w:szCs w:val="28"/>
        </w:rPr>
        <w:t xml:space="preserve">  Serge</w:t>
      </w:r>
      <w:r w:rsidRPr="00B724CF">
        <w:rPr>
          <w:sz w:val="28"/>
          <w:szCs w:val="28"/>
        </w:rPr>
        <w:t xml:space="preserve">, Svitlana Kurella, and Anthony Hartley. Seeking needles in the web’s haystack: Finding texts suitable for language learners. </w:t>
      </w:r>
      <w:r w:rsidR="005012DD" w:rsidRPr="005012DD">
        <w:rPr>
          <w:sz w:val="28"/>
          <w:szCs w:val="28"/>
        </w:rPr>
        <w:t>//</w:t>
      </w:r>
      <w:r w:rsidRPr="00B724CF">
        <w:rPr>
          <w:sz w:val="28"/>
          <w:szCs w:val="28"/>
        </w:rPr>
        <w:t>In Proceedings of the 8th Teaching and Language Corpora Conference (TaLC-8), 2008.</w:t>
      </w:r>
    </w:p>
    <w:p w:rsidR="00517168" w:rsidRPr="005012DD" w:rsidRDefault="00517168" w:rsidP="00B724CF">
      <w:pPr>
        <w:rPr>
          <w:sz w:val="28"/>
          <w:szCs w:val="28"/>
        </w:rPr>
      </w:pPr>
      <w:r w:rsidRPr="00B724CF">
        <w:rPr>
          <w:sz w:val="28"/>
          <w:szCs w:val="28"/>
        </w:rPr>
        <w:t>Stenner, A. J., Burdick, H., Sanford</w:t>
      </w:r>
      <w:r w:rsidR="005012DD">
        <w:rPr>
          <w:sz w:val="28"/>
          <w:szCs w:val="28"/>
        </w:rPr>
        <w:t>, E. E. &amp; Burdick, D. S.</w:t>
      </w:r>
      <w:r w:rsidRPr="00B724CF">
        <w:rPr>
          <w:sz w:val="28"/>
          <w:szCs w:val="28"/>
        </w:rPr>
        <w:t xml:space="preserve"> The Lexile Framework for Reading Technical Report. </w:t>
      </w:r>
      <w:r w:rsidR="005012DD" w:rsidRPr="005012DD">
        <w:rPr>
          <w:sz w:val="28"/>
          <w:szCs w:val="28"/>
        </w:rPr>
        <w:t>//</w:t>
      </w:r>
      <w:r w:rsidR="005012DD">
        <w:rPr>
          <w:sz w:val="28"/>
          <w:szCs w:val="28"/>
        </w:rPr>
        <w:t>MetaMetrics, Inc, 2007</w:t>
      </w:r>
      <w:r w:rsidR="005012DD" w:rsidRPr="005012DD">
        <w:rPr>
          <w:sz w:val="28"/>
          <w:szCs w:val="28"/>
        </w:rPr>
        <w:t>.</w:t>
      </w:r>
    </w:p>
    <w:p w:rsidR="00517168" w:rsidRPr="00B724CF" w:rsidRDefault="00517168" w:rsidP="00B724CF">
      <w:pPr>
        <w:rPr>
          <w:sz w:val="28"/>
          <w:szCs w:val="28"/>
        </w:rPr>
      </w:pPr>
      <w:r w:rsidRPr="00B724CF">
        <w:rPr>
          <w:sz w:val="28"/>
          <w:szCs w:val="28"/>
        </w:rPr>
        <w:t>Stenner, A. J., Burdick, H., Sanford, E. E., &amp; Burdick, D. S. How Ac</w:t>
      </w:r>
      <w:r w:rsidR="005012DD">
        <w:rPr>
          <w:sz w:val="28"/>
          <w:szCs w:val="28"/>
        </w:rPr>
        <w:t>curate are Lexile Text Measures</w:t>
      </w:r>
      <w:r w:rsidR="005012DD" w:rsidRPr="005012DD">
        <w:rPr>
          <w:sz w:val="28"/>
          <w:szCs w:val="28"/>
        </w:rPr>
        <w:t xml:space="preserve"> </w:t>
      </w:r>
      <w:r w:rsidR="005012DD">
        <w:rPr>
          <w:sz w:val="28"/>
          <w:szCs w:val="28"/>
        </w:rPr>
        <w:t>//</w:t>
      </w:r>
      <w:r w:rsidRPr="00B724CF">
        <w:rPr>
          <w:sz w:val="28"/>
          <w:szCs w:val="28"/>
        </w:rPr>
        <w:t xml:space="preserve"> Journal of Applied Measurement. 7(3), 2006</w:t>
      </w:r>
      <w:r w:rsidR="005012DD" w:rsidRPr="00DA627F">
        <w:rPr>
          <w:sz w:val="28"/>
          <w:szCs w:val="28"/>
        </w:rPr>
        <w:t>:</w:t>
      </w:r>
      <w:r w:rsidRPr="00B724CF">
        <w:rPr>
          <w:sz w:val="28"/>
          <w:szCs w:val="28"/>
        </w:rPr>
        <w:t xml:space="preserve"> 307-322.</w:t>
      </w:r>
    </w:p>
    <w:p w:rsidR="00517168" w:rsidRPr="00B724CF" w:rsidRDefault="00517168" w:rsidP="00B724CF">
      <w:pPr>
        <w:rPr>
          <w:sz w:val="28"/>
          <w:szCs w:val="28"/>
        </w:rPr>
      </w:pPr>
      <w:r w:rsidRPr="00B724CF">
        <w:rPr>
          <w:sz w:val="28"/>
          <w:szCs w:val="28"/>
        </w:rPr>
        <w:t xml:space="preserve">Wright, B. D. &amp; Stenner, A. J. Readability and Reading Ability. </w:t>
      </w:r>
      <w:r w:rsidR="00DA627F" w:rsidRPr="00DA627F">
        <w:rPr>
          <w:sz w:val="28"/>
          <w:szCs w:val="28"/>
        </w:rPr>
        <w:t>//</w:t>
      </w:r>
      <w:r w:rsidRPr="00B724CF">
        <w:rPr>
          <w:sz w:val="28"/>
          <w:szCs w:val="28"/>
        </w:rPr>
        <w:t>Paper presented to the Australian Council on Education Research, 1998.</w:t>
      </w:r>
    </w:p>
    <w:p w:rsidR="00517168" w:rsidRPr="00AA6762" w:rsidRDefault="009A5DA5" w:rsidP="00B724CF">
      <w:pPr>
        <w:rPr>
          <w:sz w:val="28"/>
          <w:szCs w:val="28"/>
          <w:lang w:val="ru-RU"/>
        </w:rPr>
      </w:pPr>
      <w:r>
        <w:fldChar w:fldCharType="begin"/>
      </w:r>
      <w:r>
        <w:instrText>HYPERLINK</w:instrText>
      </w:r>
      <w:r w:rsidRPr="00AD6250">
        <w:rPr>
          <w:lang w:val="ru-RU"/>
          <w:rPrChange w:id="74" w:author="Chelombeevanext@mail.ru" w:date="2017-06-15T15:26:00Z">
            <w:rPr/>
          </w:rPrChange>
        </w:rPr>
        <w:instrText xml:space="preserve"> "</w:instrText>
      </w:r>
      <w:r>
        <w:instrText>http</w:instrText>
      </w:r>
      <w:r w:rsidRPr="00AD6250">
        <w:rPr>
          <w:lang w:val="ru-RU"/>
          <w:rPrChange w:id="75" w:author="Chelombeevanext@mail.ru" w:date="2017-06-15T15:26:00Z">
            <w:rPr/>
          </w:rPrChange>
        </w:rPr>
        <w:instrText>://</w:instrText>
      </w:r>
      <w:r>
        <w:instrText>www</w:instrText>
      </w:r>
      <w:r w:rsidRPr="00AD6250">
        <w:rPr>
          <w:lang w:val="ru-RU"/>
          <w:rPrChange w:id="76" w:author="Chelombeevanext@mail.ru" w:date="2017-06-15T15:26:00Z">
            <w:rPr/>
          </w:rPrChange>
        </w:rPr>
        <w:instrText>.</w:instrText>
      </w:r>
      <w:r>
        <w:instrText>ozon</w:instrText>
      </w:r>
      <w:r w:rsidRPr="00AD6250">
        <w:rPr>
          <w:lang w:val="ru-RU"/>
          <w:rPrChange w:id="77" w:author="Chelombeevanext@mail.ru" w:date="2017-06-15T15:26:00Z">
            <w:rPr/>
          </w:rPrChange>
        </w:rPr>
        <w:instrText>.</w:instrText>
      </w:r>
      <w:r>
        <w:instrText>ru</w:instrText>
      </w:r>
      <w:r w:rsidRPr="00AD6250">
        <w:rPr>
          <w:lang w:val="ru-RU"/>
          <w:rPrChange w:id="78" w:author="Chelombeevanext@mail.ru" w:date="2017-06-15T15:26:00Z">
            <w:rPr/>
          </w:rPrChange>
        </w:rPr>
        <w:instrText>/</w:instrText>
      </w:r>
      <w:r>
        <w:instrText>person</w:instrText>
      </w:r>
      <w:r w:rsidRPr="00AD6250">
        <w:rPr>
          <w:lang w:val="ru-RU"/>
          <w:rPrChange w:id="79" w:author="Chelombeevanext@mail.ru" w:date="2017-06-15T15:26:00Z">
            <w:rPr/>
          </w:rPrChange>
        </w:rPr>
        <w:instrText>/3319677/"</w:instrText>
      </w:r>
      <w:r>
        <w:fldChar w:fldCharType="separate"/>
      </w:r>
      <w:r w:rsidR="00517168" w:rsidRPr="00B724CF">
        <w:rPr>
          <w:rStyle w:val="a6"/>
          <w:color w:val="auto"/>
          <w:sz w:val="28"/>
          <w:szCs w:val="28"/>
          <w:u w:val="none"/>
          <w:lang w:val="ru-RU"/>
        </w:rPr>
        <w:t>Андрюшина</w:t>
      </w:r>
      <w:r>
        <w:fldChar w:fldCharType="end"/>
      </w:r>
      <w:r w:rsidR="00517168" w:rsidRPr="00B724CF">
        <w:rPr>
          <w:sz w:val="28"/>
          <w:szCs w:val="28"/>
          <w:lang w:val="ru-RU"/>
        </w:rPr>
        <w:t xml:space="preserve"> Н.,</w:t>
      </w:r>
      <w:r w:rsidR="00517168" w:rsidRPr="00B724CF">
        <w:rPr>
          <w:sz w:val="28"/>
          <w:szCs w:val="28"/>
        </w:rPr>
        <w:t> </w:t>
      </w:r>
      <w:r>
        <w:fldChar w:fldCharType="begin"/>
      </w:r>
      <w:r>
        <w:instrText>HYPERLINK</w:instrText>
      </w:r>
      <w:r w:rsidRPr="00AD6250">
        <w:rPr>
          <w:lang w:val="ru-RU"/>
          <w:rPrChange w:id="80" w:author="Chelombeevanext@mail.ru" w:date="2017-06-15T15:26:00Z">
            <w:rPr/>
          </w:rPrChange>
        </w:rPr>
        <w:instrText xml:space="preserve"> "</w:instrText>
      </w:r>
      <w:r>
        <w:instrText>http</w:instrText>
      </w:r>
      <w:r w:rsidRPr="00AD6250">
        <w:rPr>
          <w:lang w:val="ru-RU"/>
          <w:rPrChange w:id="81" w:author="Chelombeevanext@mail.ru" w:date="2017-06-15T15:26:00Z">
            <w:rPr/>
          </w:rPrChange>
        </w:rPr>
        <w:instrText>://</w:instrText>
      </w:r>
      <w:r>
        <w:instrText>www</w:instrText>
      </w:r>
      <w:r w:rsidRPr="00AD6250">
        <w:rPr>
          <w:lang w:val="ru-RU"/>
          <w:rPrChange w:id="82" w:author="Chelombeevanext@mail.ru" w:date="2017-06-15T15:26:00Z">
            <w:rPr/>
          </w:rPrChange>
        </w:rPr>
        <w:instrText>.</w:instrText>
      </w:r>
      <w:r>
        <w:instrText>ozon</w:instrText>
      </w:r>
      <w:r w:rsidRPr="00AD6250">
        <w:rPr>
          <w:lang w:val="ru-RU"/>
          <w:rPrChange w:id="83" w:author="Chelombeevanext@mail.ru" w:date="2017-06-15T15:26:00Z">
            <w:rPr/>
          </w:rPrChange>
        </w:rPr>
        <w:instrText>.</w:instrText>
      </w:r>
      <w:r>
        <w:instrText>ru</w:instrText>
      </w:r>
      <w:r w:rsidRPr="00AD6250">
        <w:rPr>
          <w:lang w:val="ru-RU"/>
          <w:rPrChange w:id="84" w:author="Chelombeevanext@mail.ru" w:date="2017-06-15T15:26:00Z">
            <w:rPr/>
          </w:rPrChange>
        </w:rPr>
        <w:instrText>/</w:instrText>
      </w:r>
      <w:r>
        <w:instrText>person</w:instrText>
      </w:r>
      <w:r w:rsidRPr="00AD6250">
        <w:rPr>
          <w:lang w:val="ru-RU"/>
          <w:rPrChange w:id="85" w:author="Chelombeevanext@mail.ru" w:date="2017-06-15T15:26:00Z">
            <w:rPr/>
          </w:rPrChange>
        </w:rPr>
        <w:instrText>/3206169/"</w:instrText>
      </w:r>
      <w:r>
        <w:fldChar w:fldCharType="separate"/>
      </w:r>
      <w:r w:rsidR="00517168" w:rsidRPr="00B724CF">
        <w:rPr>
          <w:rStyle w:val="a6"/>
          <w:color w:val="auto"/>
          <w:sz w:val="28"/>
          <w:szCs w:val="28"/>
          <w:u w:val="none"/>
          <w:lang w:val="ru-RU"/>
        </w:rPr>
        <w:t>Галина Битехтина</w:t>
      </w:r>
      <w:r>
        <w:fldChar w:fldCharType="end"/>
      </w:r>
      <w:r w:rsidR="00517168" w:rsidRPr="00B724CF">
        <w:rPr>
          <w:sz w:val="28"/>
          <w:szCs w:val="28"/>
          <w:lang w:val="ru-RU"/>
        </w:rPr>
        <w:t>,</w:t>
      </w:r>
      <w:r w:rsidR="00517168" w:rsidRPr="00B724CF">
        <w:rPr>
          <w:sz w:val="28"/>
          <w:szCs w:val="28"/>
        </w:rPr>
        <w:t> </w:t>
      </w:r>
      <w:r>
        <w:fldChar w:fldCharType="begin"/>
      </w:r>
      <w:r>
        <w:instrText>HYPERLINK</w:instrText>
      </w:r>
      <w:r w:rsidRPr="00AD6250">
        <w:rPr>
          <w:lang w:val="ru-RU"/>
          <w:rPrChange w:id="86" w:author="Chelombeevanext@mail.ru" w:date="2017-06-15T15:26:00Z">
            <w:rPr/>
          </w:rPrChange>
        </w:rPr>
        <w:instrText xml:space="preserve"> "</w:instrText>
      </w:r>
      <w:r>
        <w:instrText>http</w:instrText>
      </w:r>
      <w:r w:rsidRPr="00AD6250">
        <w:rPr>
          <w:lang w:val="ru-RU"/>
          <w:rPrChange w:id="87" w:author="Chelombeevanext@mail.ru" w:date="2017-06-15T15:26:00Z">
            <w:rPr/>
          </w:rPrChange>
        </w:rPr>
        <w:instrText>://</w:instrText>
      </w:r>
      <w:r>
        <w:instrText>www</w:instrText>
      </w:r>
      <w:r w:rsidRPr="00AD6250">
        <w:rPr>
          <w:lang w:val="ru-RU"/>
          <w:rPrChange w:id="88" w:author="Chelombeevanext@mail.ru" w:date="2017-06-15T15:26:00Z">
            <w:rPr/>
          </w:rPrChange>
        </w:rPr>
        <w:instrText>.</w:instrText>
      </w:r>
      <w:r>
        <w:instrText>ozon</w:instrText>
      </w:r>
      <w:r w:rsidRPr="00AD6250">
        <w:rPr>
          <w:lang w:val="ru-RU"/>
          <w:rPrChange w:id="89" w:author="Chelombeevanext@mail.ru" w:date="2017-06-15T15:26:00Z">
            <w:rPr/>
          </w:rPrChange>
        </w:rPr>
        <w:instrText>.</w:instrText>
      </w:r>
      <w:r>
        <w:instrText>ru</w:instrText>
      </w:r>
      <w:r w:rsidRPr="00AD6250">
        <w:rPr>
          <w:lang w:val="ru-RU"/>
          <w:rPrChange w:id="90" w:author="Chelombeevanext@mail.ru" w:date="2017-06-15T15:26:00Z">
            <w:rPr/>
          </w:rPrChange>
        </w:rPr>
        <w:instrText>/</w:instrText>
      </w:r>
      <w:r>
        <w:instrText>person</w:instrText>
      </w:r>
      <w:r w:rsidRPr="00AD6250">
        <w:rPr>
          <w:lang w:val="ru-RU"/>
          <w:rPrChange w:id="91" w:author="Chelombeevanext@mail.ru" w:date="2017-06-15T15:26:00Z">
            <w:rPr/>
          </w:rPrChange>
        </w:rPr>
        <w:instrText>/3163327/"</w:instrText>
      </w:r>
      <w:r>
        <w:fldChar w:fldCharType="separate"/>
      </w:r>
      <w:r w:rsidR="00517168" w:rsidRPr="00B724CF">
        <w:rPr>
          <w:rStyle w:val="a6"/>
          <w:color w:val="auto"/>
          <w:sz w:val="28"/>
          <w:szCs w:val="28"/>
          <w:u w:val="none"/>
          <w:lang w:val="ru-RU"/>
        </w:rPr>
        <w:t>Татьяна Владимирова</w:t>
      </w:r>
      <w:r>
        <w:fldChar w:fldCharType="end"/>
      </w:r>
      <w:r w:rsidR="00517168" w:rsidRPr="00B724CF">
        <w:rPr>
          <w:sz w:val="28"/>
          <w:szCs w:val="28"/>
          <w:lang w:val="ru-RU"/>
        </w:rPr>
        <w:t>,</w:t>
      </w:r>
      <w:r w:rsidR="00517168" w:rsidRPr="00B724CF">
        <w:rPr>
          <w:sz w:val="28"/>
          <w:szCs w:val="28"/>
        </w:rPr>
        <w:t> </w:t>
      </w:r>
      <w:r>
        <w:fldChar w:fldCharType="begin"/>
      </w:r>
      <w:r>
        <w:instrText>HYPERLINK</w:instrText>
      </w:r>
      <w:r w:rsidRPr="00AD6250">
        <w:rPr>
          <w:lang w:val="ru-RU"/>
          <w:rPrChange w:id="92" w:author="Chelombeevanext@mail.ru" w:date="2017-06-15T15:26:00Z">
            <w:rPr/>
          </w:rPrChange>
        </w:rPr>
        <w:instrText xml:space="preserve"> "</w:instrText>
      </w:r>
      <w:r>
        <w:instrText>http</w:instrText>
      </w:r>
      <w:r w:rsidRPr="00AD6250">
        <w:rPr>
          <w:lang w:val="ru-RU"/>
          <w:rPrChange w:id="93" w:author="Chelombeevanext@mail.ru" w:date="2017-06-15T15:26:00Z">
            <w:rPr/>
          </w:rPrChange>
        </w:rPr>
        <w:instrText>://</w:instrText>
      </w:r>
      <w:r>
        <w:instrText>www</w:instrText>
      </w:r>
      <w:r w:rsidRPr="00AD6250">
        <w:rPr>
          <w:lang w:val="ru-RU"/>
          <w:rPrChange w:id="94" w:author="Chelombeevanext@mail.ru" w:date="2017-06-15T15:26:00Z">
            <w:rPr/>
          </w:rPrChange>
        </w:rPr>
        <w:instrText>.</w:instrText>
      </w:r>
      <w:r>
        <w:instrText>ozon</w:instrText>
      </w:r>
      <w:r w:rsidRPr="00AD6250">
        <w:rPr>
          <w:lang w:val="ru-RU"/>
          <w:rPrChange w:id="95" w:author="Chelombeevanext@mail.ru" w:date="2017-06-15T15:26:00Z">
            <w:rPr/>
          </w:rPrChange>
        </w:rPr>
        <w:instrText>.</w:instrText>
      </w:r>
      <w:r>
        <w:instrText>ru</w:instrText>
      </w:r>
      <w:r w:rsidRPr="00AD6250">
        <w:rPr>
          <w:lang w:val="ru-RU"/>
          <w:rPrChange w:id="96" w:author="Chelombeevanext@mail.ru" w:date="2017-06-15T15:26:00Z">
            <w:rPr/>
          </w:rPrChange>
        </w:rPr>
        <w:instrText>/</w:instrText>
      </w:r>
      <w:r>
        <w:instrText>person</w:instrText>
      </w:r>
      <w:r w:rsidRPr="00AD6250">
        <w:rPr>
          <w:lang w:val="ru-RU"/>
          <w:rPrChange w:id="97" w:author="Chelombeevanext@mail.ru" w:date="2017-06-15T15:26:00Z">
            <w:rPr/>
          </w:rPrChange>
        </w:rPr>
        <w:instrText>/981491/"</w:instrText>
      </w:r>
      <w:r>
        <w:fldChar w:fldCharType="separate"/>
      </w:r>
      <w:r w:rsidR="00517168" w:rsidRPr="00B724CF">
        <w:rPr>
          <w:rStyle w:val="a6"/>
          <w:color w:val="auto"/>
          <w:sz w:val="28"/>
          <w:szCs w:val="28"/>
          <w:u w:val="none"/>
          <w:lang w:val="ru-RU"/>
        </w:rPr>
        <w:t>Анна Иванова</w:t>
      </w:r>
      <w:r>
        <w:fldChar w:fldCharType="end"/>
      </w:r>
      <w:r w:rsidR="00517168" w:rsidRPr="00B724CF">
        <w:rPr>
          <w:sz w:val="28"/>
          <w:szCs w:val="28"/>
          <w:lang w:val="ru-RU"/>
        </w:rPr>
        <w:t>,</w:t>
      </w:r>
      <w:r w:rsidR="00517168" w:rsidRPr="00B724CF">
        <w:rPr>
          <w:sz w:val="28"/>
          <w:szCs w:val="28"/>
        </w:rPr>
        <w:t> </w:t>
      </w:r>
      <w:r>
        <w:fldChar w:fldCharType="begin"/>
      </w:r>
      <w:r>
        <w:instrText>HYPERLINK</w:instrText>
      </w:r>
      <w:r w:rsidRPr="00AD6250">
        <w:rPr>
          <w:lang w:val="ru-RU"/>
          <w:rPrChange w:id="98" w:author="Chelombeevanext@mail.ru" w:date="2017-06-15T15:26:00Z">
            <w:rPr/>
          </w:rPrChange>
        </w:rPr>
        <w:instrText xml:space="preserve"> "</w:instrText>
      </w:r>
      <w:r>
        <w:instrText>http</w:instrText>
      </w:r>
      <w:r w:rsidRPr="00AD6250">
        <w:rPr>
          <w:lang w:val="ru-RU"/>
          <w:rPrChange w:id="99" w:author="Chelombeevanext@mail.ru" w:date="2017-06-15T15:26:00Z">
            <w:rPr/>
          </w:rPrChange>
        </w:rPr>
        <w:instrText>://</w:instrText>
      </w:r>
      <w:r>
        <w:instrText>www</w:instrText>
      </w:r>
      <w:r w:rsidRPr="00AD6250">
        <w:rPr>
          <w:lang w:val="ru-RU"/>
          <w:rPrChange w:id="100" w:author="Chelombeevanext@mail.ru" w:date="2017-06-15T15:26:00Z">
            <w:rPr/>
          </w:rPrChange>
        </w:rPr>
        <w:instrText>.</w:instrText>
      </w:r>
      <w:r>
        <w:instrText>ozon</w:instrText>
      </w:r>
      <w:r w:rsidRPr="00AD6250">
        <w:rPr>
          <w:lang w:val="ru-RU"/>
          <w:rPrChange w:id="101" w:author="Chelombeevanext@mail.ru" w:date="2017-06-15T15:26:00Z">
            <w:rPr/>
          </w:rPrChange>
        </w:rPr>
        <w:instrText>.</w:instrText>
      </w:r>
      <w:r>
        <w:instrText>ru</w:instrText>
      </w:r>
      <w:r w:rsidRPr="00AD6250">
        <w:rPr>
          <w:lang w:val="ru-RU"/>
          <w:rPrChange w:id="102" w:author="Chelombeevanext@mail.ru" w:date="2017-06-15T15:26:00Z">
            <w:rPr/>
          </w:rPrChange>
        </w:rPr>
        <w:instrText>/</w:instrText>
      </w:r>
      <w:r>
        <w:instrText>person</w:instrText>
      </w:r>
      <w:r w:rsidRPr="00AD6250">
        <w:rPr>
          <w:lang w:val="ru-RU"/>
          <w:rPrChange w:id="103" w:author="Chelombeevanext@mail.ru" w:date="2017-06-15T15:26:00Z">
            <w:rPr/>
          </w:rPrChange>
        </w:rPr>
        <w:instrText>/3325273/"</w:instrText>
      </w:r>
      <w:r>
        <w:fldChar w:fldCharType="separate"/>
      </w:r>
      <w:r w:rsidR="00517168" w:rsidRPr="00B724CF">
        <w:rPr>
          <w:rStyle w:val="a6"/>
          <w:color w:val="auto"/>
          <w:sz w:val="28"/>
          <w:szCs w:val="28"/>
          <w:u w:val="none"/>
          <w:lang w:val="ru-RU"/>
        </w:rPr>
        <w:t>Любовь Клобукова</w:t>
      </w:r>
      <w:r>
        <w:fldChar w:fldCharType="end"/>
      </w:r>
      <w:r w:rsidR="00517168" w:rsidRPr="00B724CF">
        <w:rPr>
          <w:sz w:val="28"/>
          <w:szCs w:val="28"/>
          <w:lang w:val="ru-RU"/>
        </w:rPr>
        <w:t>,</w:t>
      </w:r>
      <w:r w:rsidR="00517168" w:rsidRPr="00B724CF">
        <w:rPr>
          <w:sz w:val="28"/>
          <w:szCs w:val="28"/>
        </w:rPr>
        <w:t> </w:t>
      </w:r>
      <w:r>
        <w:fldChar w:fldCharType="begin"/>
      </w:r>
      <w:r>
        <w:instrText>HYPERLINK</w:instrText>
      </w:r>
      <w:r w:rsidRPr="00AD6250">
        <w:rPr>
          <w:lang w:val="ru-RU"/>
          <w:rPrChange w:id="104" w:author="Chelombeevanext@mail.ru" w:date="2017-06-15T15:26:00Z">
            <w:rPr/>
          </w:rPrChange>
        </w:rPr>
        <w:instrText xml:space="preserve"> "</w:instrText>
      </w:r>
      <w:r>
        <w:instrText>http</w:instrText>
      </w:r>
      <w:r w:rsidRPr="00AD6250">
        <w:rPr>
          <w:lang w:val="ru-RU"/>
          <w:rPrChange w:id="105" w:author="Chelombeevanext@mail.ru" w:date="2017-06-15T15:26:00Z">
            <w:rPr/>
          </w:rPrChange>
        </w:rPr>
        <w:instrText>://</w:instrText>
      </w:r>
      <w:r>
        <w:instrText>www</w:instrText>
      </w:r>
      <w:r w:rsidRPr="00AD6250">
        <w:rPr>
          <w:lang w:val="ru-RU"/>
          <w:rPrChange w:id="106" w:author="Chelombeevanext@mail.ru" w:date="2017-06-15T15:26:00Z">
            <w:rPr/>
          </w:rPrChange>
        </w:rPr>
        <w:instrText>.</w:instrText>
      </w:r>
      <w:r>
        <w:instrText>ozon</w:instrText>
      </w:r>
      <w:r w:rsidRPr="00AD6250">
        <w:rPr>
          <w:lang w:val="ru-RU"/>
          <w:rPrChange w:id="107" w:author="Chelombeevanext@mail.ru" w:date="2017-06-15T15:26:00Z">
            <w:rPr/>
          </w:rPrChange>
        </w:rPr>
        <w:instrText>.</w:instrText>
      </w:r>
      <w:r>
        <w:instrText>ru</w:instrText>
      </w:r>
      <w:r w:rsidRPr="00AD6250">
        <w:rPr>
          <w:lang w:val="ru-RU"/>
          <w:rPrChange w:id="108" w:author="Chelombeevanext@mail.ru" w:date="2017-06-15T15:26:00Z">
            <w:rPr/>
          </w:rPrChange>
        </w:rPr>
        <w:instrText>/</w:instrText>
      </w:r>
      <w:r>
        <w:instrText>person</w:instrText>
      </w:r>
      <w:r w:rsidRPr="00AD6250">
        <w:rPr>
          <w:lang w:val="ru-RU"/>
          <w:rPrChange w:id="109" w:author="Chelombeevanext@mail.ru" w:date="2017-06-15T15:26:00Z">
            <w:rPr/>
          </w:rPrChange>
        </w:rPr>
        <w:instrText>/3609209/"</w:instrText>
      </w:r>
      <w:r>
        <w:fldChar w:fldCharType="separate"/>
      </w:r>
      <w:r w:rsidR="00517168" w:rsidRPr="00B724CF">
        <w:rPr>
          <w:rStyle w:val="a6"/>
          <w:color w:val="auto"/>
          <w:sz w:val="28"/>
          <w:szCs w:val="28"/>
          <w:u w:val="none"/>
          <w:lang w:val="ru-RU"/>
        </w:rPr>
        <w:t>Любовь Красильникова</w:t>
      </w:r>
      <w:r>
        <w:fldChar w:fldCharType="end"/>
      </w:r>
      <w:r w:rsidR="00517168" w:rsidRPr="00B724CF">
        <w:rPr>
          <w:sz w:val="28"/>
          <w:szCs w:val="28"/>
          <w:lang w:val="ru-RU"/>
        </w:rPr>
        <w:t>,</w:t>
      </w:r>
      <w:r w:rsidR="00517168" w:rsidRPr="00B724CF">
        <w:rPr>
          <w:sz w:val="28"/>
          <w:szCs w:val="28"/>
        </w:rPr>
        <w:t> </w:t>
      </w:r>
      <w:r>
        <w:fldChar w:fldCharType="begin"/>
      </w:r>
      <w:r>
        <w:instrText>HYPERLINK</w:instrText>
      </w:r>
      <w:r w:rsidRPr="00AD6250">
        <w:rPr>
          <w:lang w:val="ru-RU"/>
          <w:rPrChange w:id="110" w:author="Chelombeevanext@mail.ru" w:date="2017-06-15T15:26:00Z">
            <w:rPr/>
          </w:rPrChange>
        </w:rPr>
        <w:instrText xml:space="preserve"> "</w:instrText>
      </w:r>
      <w:r>
        <w:instrText>http</w:instrText>
      </w:r>
      <w:r w:rsidRPr="00AD6250">
        <w:rPr>
          <w:lang w:val="ru-RU"/>
          <w:rPrChange w:id="111" w:author="Chelombeevanext@mail.ru" w:date="2017-06-15T15:26:00Z">
            <w:rPr/>
          </w:rPrChange>
        </w:rPr>
        <w:instrText>://</w:instrText>
      </w:r>
      <w:r>
        <w:instrText>www</w:instrText>
      </w:r>
      <w:r w:rsidRPr="00AD6250">
        <w:rPr>
          <w:lang w:val="ru-RU"/>
          <w:rPrChange w:id="112" w:author="Chelombeevanext@mail.ru" w:date="2017-06-15T15:26:00Z">
            <w:rPr/>
          </w:rPrChange>
        </w:rPr>
        <w:instrText>.</w:instrText>
      </w:r>
      <w:r>
        <w:instrText>ozon</w:instrText>
      </w:r>
      <w:r w:rsidRPr="00AD6250">
        <w:rPr>
          <w:lang w:val="ru-RU"/>
          <w:rPrChange w:id="113" w:author="Chelombeevanext@mail.ru" w:date="2017-06-15T15:26:00Z">
            <w:rPr/>
          </w:rPrChange>
        </w:rPr>
        <w:instrText>.</w:instrText>
      </w:r>
      <w:r>
        <w:instrText>ru</w:instrText>
      </w:r>
      <w:r w:rsidRPr="00AD6250">
        <w:rPr>
          <w:lang w:val="ru-RU"/>
          <w:rPrChange w:id="114" w:author="Chelombeevanext@mail.ru" w:date="2017-06-15T15:26:00Z">
            <w:rPr/>
          </w:rPrChange>
        </w:rPr>
        <w:instrText>/</w:instrText>
      </w:r>
      <w:r>
        <w:instrText>person</w:instrText>
      </w:r>
      <w:r w:rsidRPr="00AD6250">
        <w:rPr>
          <w:lang w:val="ru-RU"/>
          <w:rPrChange w:id="115" w:author="Chelombeevanext@mail.ru" w:date="2017-06-15T15:26:00Z">
            <w:rPr/>
          </w:rPrChange>
        </w:rPr>
        <w:instrText>/1925226/"</w:instrText>
      </w:r>
      <w:r>
        <w:fldChar w:fldCharType="separate"/>
      </w:r>
      <w:r w:rsidR="00517168" w:rsidRPr="00B724CF">
        <w:rPr>
          <w:rStyle w:val="a6"/>
          <w:color w:val="auto"/>
          <w:sz w:val="28"/>
          <w:szCs w:val="28"/>
          <w:u w:val="none"/>
          <w:lang w:val="ru-RU"/>
        </w:rPr>
        <w:t xml:space="preserve">М. </w:t>
      </w:r>
      <w:r w:rsidR="00517168" w:rsidRPr="00B724CF">
        <w:rPr>
          <w:rStyle w:val="a6"/>
          <w:color w:val="auto"/>
          <w:sz w:val="28"/>
          <w:szCs w:val="28"/>
          <w:u w:val="none"/>
          <w:lang w:val="ru-RU"/>
        </w:rPr>
        <w:lastRenderedPageBreak/>
        <w:t>Нахабина</w:t>
      </w:r>
      <w:r>
        <w:fldChar w:fldCharType="end"/>
      </w:r>
      <w:r w:rsidR="00517168" w:rsidRPr="00B724CF">
        <w:rPr>
          <w:sz w:val="28"/>
          <w:szCs w:val="28"/>
          <w:lang w:val="ru-RU"/>
        </w:rPr>
        <w:t>,</w:t>
      </w:r>
      <w:r w:rsidR="00517168" w:rsidRPr="00B724CF">
        <w:rPr>
          <w:sz w:val="28"/>
          <w:szCs w:val="28"/>
        </w:rPr>
        <w:t> </w:t>
      </w:r>
      <w:r>
        <w:fldChar w:fldCharType="begin"/>
      </w:r>
      <w:r>
        <w:instrText>HYPERLINK</w:instrText>
      </w:r>
      <w:r w:rsidRPr="00AD6250">
        <w:rPr>
          <w:lang w:val="ru-RU"/>
          <w:rPrChange w:id="116" w:author="Chelombeevanext@mail.ru" w:date="2017-06-15T15:26:00Z">
            <w:rPr/>
          </w:rPrChange>
        </w:rPr>
        <w:instrText xml:space="preserve"> "</w:instrText>
      </w:r>
      <w:r>
        <w:instrText>http</w:instrText>
      </w:r>
      <w:r w:rsidRPr="00AD6250">
        <w:rPr>
          <w:lang w:val="ru-RU"/>
          <w:rPrChange w:id="117" w:author="Chelombeevanext@mail.ru" w:date="2017-06-15T15:26:00Z">
            <w:rPr/>
          </w:rPrChange>
        </w:rPr>
        <w:instrText>://</w:instrText>
      </w:r>
      <w:r>
        <w:instrText>www</w:instrText>
      </w:r>
      <w:r w:rsidRPr="00AD6250">
        <w:rPr>
          <w:lang w:val="ru-RU"/>
          <w:rPrChange w:id="118" w:author="Chelombeevanext@mail.ru" w:date="2017-06-15T15:26:00Z">
            <w:rPr/>
          </w:rPrChange>
        </w:rPr>
        <w:instrText>.</w:instrText>
      </w:r>
      <w:r>
        <w:instrText>ozon</w:instrText>
      </w:r>
      <w:r w:rsidRPr="00AD6250">
        <w:rPr>
          <w:lang w:val="ru-RU"/>
          <w:rPrChange w:id="119" w:author="Chelombeevanext@mail.ru" w:date="2017-06-15T15:26:00Z">
            <w:rPr/>
          </w:rPrChange>
        </w:rPr>
        <w:instrText>.</w:instrText>
      </w:r>
      <w:r>
        <w:instrText>ru</w:instrText>
      </w:r>
      <w:r w:rsidRPr="00AD6250">
        <w:rPr>
          <w:lang w:val="ru-RU"/>
          <w:rPrChange w:id="120" w:author="Chelombeevanext@mail.ru" w:date="2017-06-15T15:26:00Z">
            <w:rPr/>
          </w:rPrChange>
        </w:rPr>
        <w:instrText>/</w:instrText>
      </w:r>
      <w:r>
        <w:instrText>person</w:instrText>
      </w:r>
      <w:r w:rsidRPr="00AD6250">
        <w:rPr>
          <w:lang w:val="ru-RU"/>
          <w:rPrChange w:id="121" w:author="Chelombeevanext@mail.ru" w:date="2017-06-15T15:26:00Z">
            <w:rPr/>
          </w:rPrChange>
        </w:rPr>
        <w:instrText>/981489/"</w:instrText>
      </w:r>
      <w:r>
        <w:fldChar w:fldCharType="separate"/>
      </w:r>
      <w:r w:rsidR="00517168" w:rsidRPr="00B724CF">
        <w:rPr>
          <w:rStyle w:val="a6"/>
          <w:color w:val="auto"/>
          <w:sz w:val="28"/>
          <w:szCs w:val="28"/>
          <w:u w:val="none"/>
          <w:lang w:val="ru-RU"/>
        </w:rPr>
        <w:t>Наталия Соболева</w:t>
      </w:r>
      <w:r>
        <w:fldChar w:fldCharType="end"/>
      </w:r>
      <w:r w:rsidR="00517168" w:rsidRPr="00B724CF">
        <w:rPr>
          <w:sz w:val="28"/>
          <w:szCs w:val="28"/>
          <w:lang w:val="ru-RU"/>
        </w:rPr>
        <w:t>,</w:t>
      </w:r>
      <w:r w:rsidR="00517168" w:rsidRPr="00B724CF">
        <w:rPr>
          <w:sz w:val="28"/>
          <w:szCs w:val="28"/>
        </w:rPr>
        <w:t> </w:t>
      </w:r>
      <w:r>
        <w:fldChar w:fldCharType="begin"/>
      </w:r>
      <w:r>
        <w:instrText>HYPERLINK</w:instrText>
      </w:r>
      <w:r w:rsidRPr="00AD6250">
        <w:rPr>
          <w:lang w:val="ru-RU"/>
          <w:rPrChange w:id="122" w:author="Chelombeevanext@mail.ru" w:date="2017-06-15T15:26:00Z">
            <w:rPr/>
          </w:rPrChange>
        </w:rPr>
        <w:instrText xml:space="preserve"> "</w:instrText>
      </w:r>
      <w:r>
        <w:instrText>http</w:instrText>
      </w:r>
      <w:r w:rsidRPr="00AD6250">
        <w:rPr>
          <w:lang w:val="ru-RU"/>
          <w:rPrChange w:id="123" w:author="Chelombeevanext@mail.ru" w:date="2017-06-15T15:26:00Z">
            <w:rPr/>
          </w:rPrChange>
        </w:rPr>
        <w:instrText>://</w:instrText>
      </w:r>
      <w:r>
        <w:instrText>www</w:instrText>
      </w:r>
      <w:r w:rsidRPr="00AD6250">
        <w:rPr>
          <w:lang w:val="ru-RU"/>
          <w:rPrChange w:id="124" w:author="Chelombeevanext@mail.ru" w:date="2017-06-15T15:26:00Z">
            <w:rPr/>
          </w:rPrChange>
        </w:rPr>
        <w:instrText>.</w:instrText>
      </w:r>
      <w:r>
        <w:instrText>ozon</w:instrText>
      </w:r>
      <w:r w:rsidRPr="00AD6250">
        <w:rPr>
          <w:lang w:val="ru-RU"/>
          <w:rPrChange w:id="125" w:author="Chelombeevanext@mail.ru" w:date="2017-06-15T15:26:00Z">
            <w:rPr/>
          </w:rPrChange>
        </w:rPr>
        <w:instrText>.</w:instrText>
      </w:r>
      <w:r>
        <w:instrText>ru</w:instrText>
      </w:r>
      <w:r w:rsidRPr="00AD6250">
        <w:rPr>
          <w:lang w:val="ru-RU"/>
          <w:rPrChange w:id="126" w:author="Chelombeevanext@mail.ru" w:date="2017-06-15T15:26:00Z">
            <w:rPr/>
          </w:rPrChange>
        </w:rPr>
        <w:instrText>/</w:instrText>
      </w:r>
      <w:r>
        <w:instrText>person</w:instrText>
      </w:r>
      <w:r w:rsidRPr="00AD6250">
        <w:rPr>
          <w:lang w:val="ru-RU"/>
          <w:rPrChange w:id="127" w:author="Chelombeevanext@mail.ru" w:date="2017-06-15T15:26:00Z">
            <w:rPr/>
          </w:rPrChange>
        </w:rPr>
        <w:instrText>/5858792/"</w:instrText>
      </w:r>
      <w:r>
        <w:fldChar w:fldCharType="separate"/>
      </w:r>
      <w:r w:rsidR="00517168" w:rsidRPr="00B724CF">
        <w:rPr>
          <w:rStyle w:val="a6"/>
          <w:color w:val="auto"/>
          <w:sz w:val="28"/>
          <w:szCs w:val="28"/>
          <w:u w:val="none"/>
          <w:lang w:val="ru-RU"/>
        </w:rPr>
        <w:t>В. Стародуб</w:t>
      </w:r>
      <w:r>
        <w:fldChar w:fldCharType="end"/>
      </w:r>
      <w:r w:rsidR="00517168" w:rsidRPr="00B724CF">
        <w:rPr>
          <w:sz w:val="28"/>
          <w:szCs w:val="28"/>
          <w:lang w:val="ru-RU"/>
        </w:rPr>
        <w:t>,</w:t>
      </w:r>
      <w:r>
        <w:fldChar w:fldCharType="begin"/>
      </w:r>
      <w:r>
        <w:instrText>HYPERLINK</w:instrText>
      </w:r>
      <w:r w:rsidRPr="00AD6250">
        <w:rPr>
          <w:lang w:val="ru-RU"/>
          <w:rPrChange w:id="128" w:author="Chelombeevanext@mail.ru" w:date="2017-06-15T15:26:00Z">
            <w:rPr/>
          </w:rPrChange>
        </w:rPr>
        <w:instrText xml:space="preserve"> "</w:instrText>
      </w:r>
      <w:r>
        <w:instrText>http</w:instrText>
      </w:r>
      <w:r w:rsidRPr="00AD6250">
        <w:rPr>
          <w:lang w:val="ru-RU"/>
          <w:rPrChange w:id="129" w:author="Chelombeevanext@mail.ru" w:date="2017-06-15T15:26:00Z">
            <w:rPr/>
          </w:rPrChange>
        </w:rPr>
        <w:instrText>://</w:instrText>
      </w:r>
      <w:r>
        <w:instrText>www</w:instrText>
      </w:r>
      <w:r w:rsidRPr="00AD6250">
        <w:rPr>
          <w:lang w:val="ru-RU"/>
          <w:rPrChange w:id="130" w:author="Chelombeevanext@mail.ru" w:date="2017-06-15T15:26:00Z">
            <w:rPr/>
          </w:rPrChange>
        </w:rPr>
        <w:instrText>.</w:instrText>
      </w:r>
      <w:r>
        <w:instrText>ozon</w:instrText>
      </w:r>
      <w:r w:rsidRPr="00AD6250">
        <w:rPr>
          <w:lang w:val="ru-RU"/>
          <w:rPrChange w:id="131" w:author="Chelombeevanext@mail.ru" w:date="2017-06-15T15:26:00Z">
            <w:rPr/>
          </w:rPrChange>
        </w:rPr>
        <w:instrText>.</w:instrText>
      </w:r>
      <w:r>
        <w:instrText>ru</w:instrText>
      </w:r>
      <w:r w:rsidRPr="00AD6250">
        <w:rPr>
          <w:lang w:val="ru-RU"/>
          <w:rPrChange w:id="132" w:author="Chelombeevanext@mail.ru" w:date="2017-06-15T15:26:00Z">
            <w:rPr/>
          </w:rPrChange>
        </w:rPr>
        <w:instrText>/</w:instrText>
      </w:r>
      <w:r>
        <w:instrText>person</w:instrText>
      </w:r>
      <w:r w:rsidRPr="00AD6250">
        <w:rPr>
          <w:lang w:val="ru-RU"/>
          <w:rPrChange w:id="133" w:author="Chelombeevanext@mail.ru" w:date="2017-06-15T15:26:00Z">
            <w:rPr/>
          </w:rPrChange>
        </w:rPr>
        <w:instrText>/3609229/"</w:instrText>
      </w:r>
      <w:r>
        <w:fldChar w:fldCharType="separate"/>
      </w:r>
      <w:r w:rsidR="00517168" w:rsidRPr="00B724CF">
        <w:rPr>
          <w:rStyle w:val="a6"/>
          <w:color w:val="auto"/>
          <w:sz w:val="28"/>
          <w:szCs w:val="28"/>
          <w:u w:val="none"/>
          <w:lang w:val="ru-RU"/>
        </w:rPr>
        <w:t>В. Степаненко</w:t>
      </w:r>
      <w:r>
        <w:fldChar w:fldCharType="end"/>
      </w:r>
      <w:r w:rsidR="00517168" w:rsidRPr="00B724CF">
        <w:rPr>
          <w:sz w:val="28"/>
          <w:szCs w:val="28"/>
          <w:lang w:val="ru-RU"/>
        </w:rPr>
        <w:t xml:space="preserve">. </w:t>
      </w:r>
      <w:r w:rsidR="00517168" w:rsidRPr="00AA6762">
        <w:rPr>
          <w:sz w:val="28"/>
          <w:szCs w:val="28"/>
          <w:lang w:val="ru-RU"/>
        </w:rPr>
        <w:t xml:space="preserve">Требования по русскому языку как иностранному. Первый сертификационный уровень. Общее владение. Профессиональный модуль. </w:t>
      </w:r>
      <w:r w:rsidR="00DA627F">
        <w:rPr>
          <w:sz w:val="28"/>
          <w:szCs w:val="28"/>
          <w:lang w:val="ru-RU"/>
        </w:rPr>
        <w:t xml:space="preserve">// </w:t>
      </w:r>
      <w:r w:rsidR="00DA627F" w:rsidRPr="00DA627F">
        <w:rPr>
          <w:sz w:val="28"/>
          <w:szCs w:val="28"/>
          <w:lang w:val="ru-RU"/>
        </w:rPr>
        <w:t>— М.:</w:t>
      </w:r>
      <w:r w:rsidR="00DA627F">
        <w:rPr>
          <w:sz w:val="28"/>
          <w:szCs w:val="28"/>
          <w:lang w:val="ru-RU"/>
        </w:rPr>
        <w:t xml:space="preserve"> </w:t>
      </w:r>
      <w:r w:rsidR="00517168" w:rsidRPr="00AA6762">
        <w:rPr>
          <w:sz w:val="28"/>
          <w:szCs w:val="28"/>
          <w:lang w:val="ru-RU"/>
        </w:rPr>
        <w:t>Златоуст, 2011.</w:t>
      </w:r>
    </w:p>
    <w:p w:rsidR="00517168" w:rsidRPr="00AA6762" w:rsidRDefault="009A5DA5" w:rsidP="00B724CF">
      <w:pPr>
        <w:rPr>
          <w:sz w:val="28"/>
          <w:szCs w:val="28"/>
          <w:lang w:val="ru-RU"/>
        </w:rPr>
      </w:pPr>
      <w:r>
        <w:fldChar w:fldCharType="begin"/>
      </w:r>
      <w:r>
        <w:instrText>HYPERLINK</w:instrText>
      </w:r>
      <w:r w:rsidRPr="00AD6250">
        <w:rPr>
          <w:lang w:val="ru-RU"/>
          <w:rPrChange w:id="134" w:author="Chelombeevanext@mail.ru" w:date="2017-06-15T15:26:00Z">
            <w:rPr/>
          </w:rPrChange>
        </w:rPr>
        <w:instrText xml:space="preserve"> "</w:instrText>
      </w:r>
      <w:r>
        <w:instrText>http</w:instrText>
      </w:r>
      <w:r w:rsidRPr="00AD6250">
        <w:rPr>
          <w:lang w:val="ru-RU"/>
          <w:rPrChange w:id="135" w:author="Chelombeevanext@mail.ru" w:date="2017-06-15T15:26:00Z">
            <w:rPr/>
          </w:rPrChange>
        </w:rPr>
        <w:instrText>://</w:instrText>
      </w:r>
      <w:r>
        <w:instrText>www</w:instrText>
      </w:r>
      <w:r w:rsidRPr="00AD6250">
        <w:rPr>
          <w:lang w:val="ru-RU"/>
          <w:rPrChange w:id="136" w:author="Chelombeevanext@mail.ru" w:date="2017-06-15T15:26:00Z">
            <w:rPr/>
          </w:rPrChange>
        </w:rPr>
        <w:instrText>.</w:instrText>
      </w:r>
      <w:r>
        <w:instrText>ozon</w:instrText>
      </w:r>
      <w:r w:rsidRPr="00AD6250">
        <w:rPr>
          <w:lang w:val="ru-RU"/>
          <w:rPrChange w:id="137" w:author="Chelombeevanext@mail.ru" w:date="2017-06-15T15:26:00Z">
            <w:rPr/>
          </w:rPrChange>
        </w:rPr>
        <w:instrText>.</w:instrText>
      </w:r>
      <w:r>
        <w:instrText>ru</w:instrText>
      </w:r>
      <w:r w:rsidRPr="00AD6250">
        <w:rPr>
          <w:lang w:val="ru-RU"/>
          <w:rPrChange w:id="138" w:author="Chelombeevanext@mail.ru" w:date="2017-06-15T15:26:00Z">
            <w:rPr/>
          </w:rPrChange>
        </w:rPr>
        <w:instrText>/</w:instrText>
      </w:r>
      <w:r>
        <w:instrText>person</w:instrText>
      </w:r>
      <w:r w:rsidRPr="00AD6250">
        <w:rPr>
          <w:lang w:val="ru-RU"/>
          <w:rPrChange w:id="139" w:author="Chelombeevanext@mail.ru" w:date="2017-06-15T15:26:00Z">
            <w:rPr/>
          </w:rPrChange>
        </w:rPr>
        <w:instrText>/3319677/"</w:instrText>
      </w:r>
      <w:r>
        <w:fldChar w:fldCharType="separate"/>
      </w:r>
      <w:r w:rsidR="00517168" w:rsidRPr="00B724CF">
        <w:rPr>
          <w:rStyle w:val="a6"/>
          <w:color w:val="auto"/>
          <w:sz w:val="28"/>
          <w:szCs w:val="28"/>
          <w:u w:val="none"/>
          <w:lang w:val="ru-RU"/>
        </w:rPr>
        <w:t>Андрюшина</w:t>
      </w:r>
      <w:r>
        <w:fldChar w:fldCharType="end"/>
      </w:r>
      <w:r w:rsidR="00517168" w:rsidRPr="00B724CF">
        <w:rPr>
          <w:sz w:val="28"/>
          <w:szCs w:val="28"/>
          <w:lang w:val="ru-RU"/>
        </w:rPr>
        <w:t xml:space="preserve"> Н.,</w:t>
      </w:r>
      <w:r w:rsidR="00517168" w:rsidRPr="00B724CF">
        <w:rPr>
          <w:sz w:val="28"/>
          <w:szCs w:val="28"/>
        </w:rPr>
        <w:t> </w:t>
      </w:r>
      <w:r>
        <w:fldChar w:fldCharType="begin"/>
      </w:r>
      <w:r>
        <w:instrText>HYPERLINK</w:instrText>
      </w:r>
      <w:r w:rsidRPr="00AD6250">
        <w:rPr>
          <w:lang w:val="ru-RU"/>
          <w:rPrChange w:id="140" w:author="Chelombeevanext@mail.ru" w:date="2017-06-15T15:26:00Z">
            <w:rPr/>
          </w:rPrChange>
        </w:rPr>
        <w:instrText xml:space="preserve"> "</w:instrText>
      </w:r>
      <w:r>
        <w:instrText>http</w:instrText>
      </w:r>
      <w:r w:rsidRPr="00AD6250">
        <w:rPr>
          <w:lang w:val="ru-RU"/>
          <w:rPrChange w:id="141" w:author="Chelombeevanext@mail.ru" w:date="2017-06-15T15:26:00Z">
            <w:rPr/>
          </w:rPrChange>
        </w:rPr>
        <w:instrText>://</w:instrText>
      </w:r>
      <w:r>
        <w:instrText>www</w:instrText>
      </w:r>
      <w:r w:rsidRPr="00AD6250">
        <w:rPr>
          <w:lang w:val="ru-RU"/>
          <w:rPrChange w:id="142" w:author="Chelombeevanext@mail.ru" w:date="2017-06-15T15:26:00Z">
            <w:rPr/>
          </w:rPrChange>
        </w:rPr>
        <w:instrText>.</w:instrText>
      </w:r>
      <w:r>
        <w:instrText>ozon</w:instrText>
      </w:r>
      <w:r w:rsidRPr="00AD6250">
        <w:rPr>
          <w:lang w:val="ru-RU"/>
          <w:rPrChange w:id="143" w:author="Chelombeevanext@mail.ru" w:date="2017-06-15T15:26:00Z">
            <w:rPr/>
          </w:rPrChange>
        </w:rPr>
        <w:instrText>.</w:instrText>
      </w:r>
      <w:r>
        <w:instrText>ru</w:instrText>
      </w:r>
      <w:r w:rsidRPr="00AD6250">
        <w:rPr>
          <w:lang w:val="ru-RU"/>
          <w:rPrChange w:id="144" w:author="Chelombeevanext@mail.ru" w:date="2017-06-15T15:26:00Z">
            <w:rPr/>
          </w:rPrChange>
        </w:rPr>
        <w:instrText>/</w:instrText>
      </w:r>
      <w:r>
        <w:instrText>person</w:instrText>
      </w:r>
      <w:r w:rsidRPr="00AD6250">
        <w:rPr>
          <w:lang w:val="ru-RU"/>
          <w:rPrChange w:id="145" w:author="Chelombeevanext@mail.ru" w:date="2017-06-15T15:26:00Z">
            <w:rPr/>
          </w:rPrChange>
        </w:rPr>
        <w:instrText>/3206169/"</w:instrText>
      </w:r>
      <w:r>
        <w:fldChar w:fldCharType="separate"/>
      </w:r>
      <w:r w:rsidR="00517168" w:rsidRPr="00B724CF">
        <w:rPr>
          <w:rStyle w:val="a6"/>
          <w:color w:val="auto"/>
          <w:sz w:val="28"/>
          <w:szCs w:val="28"/>
          <w:u w:val="none"/>
          <w:lang w:val="ru-RU"/>
        </w:rPr>
        <w:t>Галина Битехтина</w:t>
      </w:r>
      <w:r>
        <w:fldChar w:fldCharType="end"/>
      </w:r>
      <w:r w:rsidR="00517168" w:rsidRPr="00B724CF">
        <w:rPr>
          <w:sz w:val="28"/>
          <w:szCs w:val="28"/>
          <w:lang w:val="ru-RU"/>
        </w:rPr>
        <w:t>,</w:t>
      </w:r>
      <w:r w:rsidR="00517168" w:rsidRPr="00B724CF">
        <w:rPr>
          <w:sz w:val="28"/>
          <w:szCs w:val="28"/>
        </w:rPr>
        <w:t> </w:t>
      </w:r>
      <w:r>
        <w:fldChar w:fldCharType="begin"/>
      </w:r>
      <w:r>
        <w:instrText>HYPERLINK</w:instrText>
      </w:r>
      <w:r w:rsidRPr="00AD6250">
        <w:rPr>
          <w:lang w:val="ru-RU"/>
          <w:rPrChange w:id="146" w:author="Chelombeevanext@mail.ru" w:date="2017-06-15T15:26:00Z">
            <w:rPr/>
          </w:rPrChange>
        </w:rPr>
        <w:instrText xml:space="preserve"> "</w:instrText>
      </w:r>
      <w:r>
        <w:instrText>http</w:instrText>
      </w:r>
      <w:r w:rsidRPr="00AD6250">
        <w:rPr>
          <w:lang w:val="ru-RU"/>
          <w:rPrChange w:id="147" w:author="Chelombeevanext@mail.ru" w:date="2017-06-15T15:26:00Z">
            <w:rPr/>
          </w:rPrChange>
        </w:rPr>
        <w:instrText>://</w:instrText>
      </w:r>
      <w:r>
        <w:instrText>www</w:instrText>
      </w:r>
      <w:r w:rsidRPr="00AD6250">
        <w:rPr>
          <w:lang w:val="ru-RU"/>
          <w:rPrChange w:id="148" w:author="Chelombeevanext@mail.ru" w:date="2017-06-15T15:26:00Z">
            <w:rPr/>
          </w:rPrChange>
        </w:rPr>
        <w:instrText>.</w:instrText>
      </w:r>
      <w:r>
        <w:instrText>ozon</w:instrText>
      </w:r>
      <w:r w:rsidRPr="00AD6250">
        <w:rPr>
          <w:lang w:val="ru-RU"/>
          <w:rPrChange w:id="149" w:author="Chelombeevanext@mail.ru" w:date="2017-06-15T15:26:00Z">
            <w:rPr/>
          </w:rPrChange>
        </w:rPr>
        <w:instrText>.</w:instrText>
      </w:r>
      <w:r>
        <w:instrText>ru</w:instrText>
      </w:r>
      <w:r w:rsidRPr="00AD6250">
        <w:rPr>
          <w:lang w:val="ru-RU"/>
          <w:rPrChange w:id="150" w:author="Chelombeevanext@mail.ru" w:date="2017-06-15T15:26:00Z">
            <w:rPr/>
          </w:rPrChange>
        </w:rPr>
        <w:instrText>/</w:instrText>
      </w:r>
      <w:r>
        <w:instrText>person</w:instrText>
      </w:r>
      <w:r w:rsidRPr="00AD6250">
        <w:rPr>
          <w:lang w:val="ru-RU"/>
          <w:rPrChange w:id="151" w:author="Chelombeevanext@mail.ru" w:date="2017-06-15T15:26:00Z">
            <w:rPr/>
          </w:rPrChange>
        </w:rPr>
        <w:instrText>/3163327/"</w:instrText>
      </w:r>
      <w:r>
        <w:fldChar w:fldCharType="separate"/>
      </w:r>
      <w:r w:rsidR="00517168" w:rsidRPr="00B724CF">
        <w:rPr>
          <w:rStyle w:val="a6"/>
          <w:color w:val="auto"/>
          <w:sz w:val="28"/>
          <w:szCs w:val="28"/>
          <w:u w:val="none"/>
          <w:lang w:val="ru-RU"/>
        </w:rPr>
        <w:t>Татьяна Владимирова</w:t>
      </w:r>
      <w:r>
        <w:fldChar w:fldCharType="end"/>
      </w:r>
      <w:r w:rsidR="00517168" w:rsidRPr="00B724CF">
        <w:rPr>
          <w:sz w:val="28"/>
          <w:szCs w:val="28"/>
          <w:lang w:val="ru-RU"/>
        </w:rPr>
        <w:t>,</w:t>
      </w:r>
      <w:r w:rsidR="00517168" w:rsidRPr="00B724CF">
        <w:rPr>
          <w:sz w:val="28"/>
          <w:szCs w:val="28"/>
        </w:rPr>
        <w:t> </w:t>
      </w:r>
      <w:r>
        <w:fldChar w:fldCharType="begin"/>
      </w:r>
      <w:r>
        <w:instrText>HYPERLINK</w:instrText>
      </w:r>
      <w:r w:rsidRPr="00AD6250">
        <w:rPr>
          <w:lang w:val="ru-RU"/>
          <w:rPrChange w:id="152" w:author="Chelombeevanext@mail.ru" w:date="2017-06-15T15:26:00Z">
            <w:rPr/>
          </w:rPrChange>
        </w:rPr>
        <w:instrText xml:space="preserve"> "</w:instrText>
      </w:r>
      <w:r>
        <w:instrText>http</w:instrText>
      </w:r>
      <w:r w:rsidRPr="00AD6250">
        <w:rPr>
          <w:lang w:val="ru-RU"/>
          <w:rPrChange w:id="153" w:author="Chelombeevanext@mail.ru" w:date="2017-06-15T15:26:00Z">
            <w:rPr/>
          </w:rPrChange>
        </w:rPr>
        <w:instrText>://</w:instrText>
      </w:r>
      <w:r>
        <w:instrText>www</w:instrText>
      </w:r>
      <w:r w:rsidRPr="00AD6250">
        <w:rPr>
          <w:lang w:val="ru-RU"/>
          <w:rPrChange w:id="154" w:author="Chelombeevanext@mail.ru" w:date="2017-06-15T15:26:00Z">
            <w:rPr/>
          </w:rPrChange>
        </w:rPr>
        <w:instrText>.</w:instrText>
      </w:r>
      <w:r>
        <w:instrText>ozon</w:instrText>
      </w:r>
      <w:r w:rsidRPr="00AD6250">
        <w:rPr>
          <w:lang w:val="ru-RU"/>
          <w:rPrChange w:id="155" w:author="Chelombeevanext@mail.ru" w:date="2017-06-15T15:26:00Z">
            <w:rPr/>
          </w:rPrChange>
        </w:rPr>
        <w:instrText>.</w:instrText>
      </w:r>
      <w:r>
        <w:instrText>ru</w:instrText>
      </w:r>
      <w:r w:rsidRPr="00AD6250">
        <w:rPr>
          <w:lang w:val="ru-RU"/>
          <w:rPrChange w:id="156" w:author="Chelombeevanext@mail.ru" w:date="2017-06-15T15:26:00Z">
            <w:rPr/>
          </w:rPrChange>
        </w:rPr>
        <w:instrText>/</w:instrText>
      </w:r>
      <w:r>
        <w:instrText>person</w:instrText>
      </w:r>
      <w:r w:rsidRPr="00AD6250">
        <w:rPr>
          <w:lang w:val="ru-RU"/>
          <w:rPrChange w:id="157" w:author="Chelombeevanext@mail.ru" w:date="2017-06-15T15:26:00Z">
            <w:rPr/>
          </w:rPrChange>
        </w:rPr>
        <w:instrText>/3325273/"</w:instrText>
      </w:r>
      <w:r>
        <w:fldChar w:fldCharType="separate"/>
      </w:r>
      <w:r w:rsidR="00517168" w:rsidRPr="00B724CF">
        <w:rPr>
          <w:rStyle w:val="a6"/>
          <w:color w:val="auto"/>
          <w:sz w:val="28"/>
          <w:szCs w:val="28"/>
          <w:u w:val="none"/>
          <w:lang w:val="ru-RU"/>
        </w:rPr>
        <w:t>Любовь Клобукова</w:t>
      </w:r>
      <w:r>
        <w:fldChar w:fldCharType="end"/>
      </w:r>
      <w:r w:rsidR="00517168" w:rsidRPr="00B724CF">
        <w:rPr>
          <w:sz w:val="28"/>
          <w:szCs w:val="28"/>
          <w:lang w:val="ru-RU"/>
        </w:rPr>
        <w:t>,</w:t>
      </w:r>
      <w:r w:rsidR="00517168" w:rsidRPr="00B724CF">
        <w:rPr>
          <w:sz w:val="28"/>
          <w:szCs w:val="28"/>
        </w:rPr>
        <w:t> </w:t>
      </w:r>
      <w:r>
        <w:fldChar w:fldCharType="begin"/>
      </w:r>
      <w:r>
        <w:instrText>HYPERLINK</w:instrText>
      </w:r>
      <w:r w:rsidRPr="00AD6250">
        <w:rPr>
          <w:lang w:val="ru-RU"/>
          <w:rPrChange w:id="158" w:author="Chelombeevanext@mail.ru" w:date="2017-06-15T15:26:00Z">
            <w:rPr/>
          </w:rPrChange>
        </w:rPr>
        <w:instrText xml:space="preserve"> "</w:instrText>
      </w:r>
      <w:r>
        <w:instrText>http</w:instrText>
      </w:r>
      <w:r w:rsidRPr="00AD6250">
        <w:rPr>
          <w:lang w:val="ru-RU"/>
          <w:rPrChange w:id="159" w:author="Chelombeevanext@mail.ru" w:date="2017-06-15T15:26:00Z">
            <w:rPr/>
          </w:rPrChange>
        </w:rPr>
        <w:instrText>://</w:instrText>
      </w:r>
      <w:r>
        <w:instrText>www</w:instrText>
      </w:r>
      <w:r w:rsidRPr="00AD6250">
        <w:rPr>
          <w:lang w:val="ru-RU"/>
          <w:rPrChange w:id="160" w:author="Chelombeevanext@mail.ru" w:date="2017-06-15T15:26:00Z">
            <w:rPr/>
          </w:rPrChange>
        </w:rPr>
        <w:instrText>.</w:instrText>
      </w:r>
      <w:r>
        <w:instrText>ozon</w:instrText>
      </w:r>
      <w:r w:rsidRPr="00AD6250">
        <w:rPr>
          <w:lang w:val="ru-RU"/>
          <w:rPrChange w:id="161" w:author="Chelombeevanext@mail.ru" w:date="2017-06-15T15:26:00Z">
            <w:rPr/>
          </w:rPrChange>
        </w:rPr>
        <w:instrText>.</w:instrText>
      </w:r>
      <w:r>
        <w:instrText>ru</w:instrText>
      </w:r>
      <w:r w:rsidRPr="00AD6250">
        <w:rPr>
          <w:lang w:val="ru-RU"/>
          <w:rPrChange w:id="162" w:author="Chelombeevanext@mail.ru" w:date="2017-06-15T15:26:00Z">
            <w:rPr/>
          </w:rPrChange>
        </w:rPr>
        <w:instrText>/</w:instrText>
      </w:r>
      <w:r>
        <w:instrText>person</w:instrText>
      </w:r>
      <w:r w:rsidRPr="00AD6250">
        <w:rPr>
          <w:lang w:val="ru-RU"/>
          <w:rPrChange w:id="163" w:author="Chelombeevanext@mail.ru" w:date="2017-06-15T15:26:00Z">
            <w:rPr/>
          </w:rPrChange>
        </w:rPr>
        <w:instrText>/3609209/"</w:instrText>
      </w:r>
      <w:r>
        <w:fldChar w:fldCharType="separate"/>
      </w:r>
      <w:r w:rsidR="00517168" w:rsidRPr="00B724CF">
        <w:rPr>
          <w:rStyle w:val="a6"/>
          <w:color w:val="auto"/>
          <w:sz w:val="28"/>
          <w:szCs w:val="28"/>
          <w:u w:val="none"/>
          <w:lang w:val="ru-RU"/>
        </w:rPr>
        <w:t>Любовь Красильникова</w:t>
      </w:r>
      <w:r>
        <w:fldChar w:fldCharType="end"/>
      </w:r>
      <w:r w:rsidR="00517168" w:rsidRPr="00B724CF">
        <w:rPr>
          <w:sz w:val="28"/>
          <w:szCs w:val="28"/>
          <w:lang w:val="ru-RU"/>
        </w:rPr>
        <w:t>,</w:t>
      </w:r>
      <w:r w:rsidR="00517168" w:rsidRPr="00B724CF">
        <w:rPr>
          <w:sz w:val="28"/>
          <w:szCs w:val="28"/>
        </w:rPr>
        <w:t> </w:t>
      </w:r>
      <w:r>
        <w:fldChar w:fldCharType="begin"/>
      </w:r>
      <w:r>
        <w:instrText>HYPERLINK</w:instrText>
      </w:r>
      <w:r w:rsidRPr="00AD6250">
        <w:rPr>
          <w:lang w:val="ru-RU"/>
          <w:rPrChange w:id="164" w:author="Chelombeevanext@mail.ru" w:date="2017-06-15T15:26:00Z">
            <w:rPr/>
          </w:rPrChange>
        </w:rPr>
        <w:instrText xml:space="preserve"> "</w:instrText>
      </w:r>
      <w:r>
        <w:instrText>http</w:instrText>
      </w:r>
      <w:r w:rsidRPr="00AD6250">
        <w:rPr>
          <w:lang w:val="ru-RU"/>
          <w:rPrChange w:id="165" w:author="Chelombeevanext@mail.ru" w:date="2017-06-15T15:26:00Z">
            <w:rPr/>
          </w:rPrChange>
        </w:rPr>
        <w:instrText>://</w:instrText>
      </w:r>
      <w:r>
        <w:instrText>www</w:instrText>
      </w:r>
      <w:r w:rsidRPr="00AD6250">
        <w:rPr>
          <w:lang w:val="ru-RU"/>
          <w:rPrChange w:id="166" w:author="Chelombeevanext@mail.ru" w:date="2017-06-15T15:26:00Z">
            <w:rPr/>
          </w:rPrChange>
        </w:rPr>
        <w:instrText>.</w:instrText>
      </w:r>
      <w:r>
        <w:instrText>ozon</w:instrText>
      </w:r>
      <w:r w:rsidRPr="00AD6250">
        <w:rPr>
          <w:lang w:val="ru-RU"/>
          <w:rPrChange w:id="167" w:author="Chelombeevanext@mail.ru" w:date="2017-06-15T15:26:00Z">
            <w:rPr/>
          </w:rPrChange>
        </w:rPr>
        <w:instrText>.</w:instrText>
      </w:r>
      <w:r>
        <w:instrText>ru</w:instrText>
      </w:r>
      <w:r w:rsidRPr="00AD6250">
        <w:rPr>
          <w:lang w:val="ru-RU"/>
          <w:rPrChange w:id="168" w:author="Chelombeevanext@mail.ru" w:date="2017-06-15T15:26:00Z">
            <w:rPr/>
          </w:rPrChange>
        </w:rPr>
        <w:instrText>/</w:instrText>
      </w:r>
      <w:r>
        <w:instrText>person</w:instrText>
      </w:r>
      <w:r w:rsidRPr="00AD6250">
        <w:rPr>
          <w:lang w:val="ru-RU"/>
          <w:rPrChange w:id="169" w:author="Chelombeevanext@mail.ru" w:date="2017-06-15T15:26:00Z">
            <w:rPr/>
          </w:rPrChange>
        </w:rPr>
        <w:instrText>/7555472/"</w:instrText>
      </w:r>
      <w:r>
        <w:fldChar w:fldCharType="separate"/>
      </w:r>
      <w:r w:rsidR="00517168" w:rsidRPr="00B724CF">
        <w:rPr>
          <w:rStyle w:val="a6"/>
          <w:color w:val="auto"/>
          <w:sz w:val="28"/>
          <w:szCs w:val="28"/>
          <w:u w:val="none"/>
          <w:lang w:val="ru-RU"/>
        </w:rPr>
        <w:t>Майя Нахабина</w:t>
      </w:r>
      <w:r>
        <w:fldChar w:fldCharType="end"/>
      </w:r>
      <w:r w:rsidR="00517168" w:rsidRPr="00B724CF">
        <w:rPr>
          <w:sz w:val="28"/>
          <w:szCs w:val="28"/>
          <w:lang w:val="ru-RU"/>
        </w:rPr>
        <w:t>,</w:t>
      </w:r>
      <w:r w:rsidR="00517168" w:rsidRPr="00B724CF">
        <w:rPr>
          <w:sz w:val="28"/>
          <w:szCs w:val="28"/>
        </w:rPr>
        <w:t> </w:t>
      </w:r>
      <w:r>
        <w:fldChar w:fldCharType="begin"/>
      </w:r>
      <w:r>
        <w:instrText>HYPERLINK</w:instrText>
      </w:r>
      <w:r w:rsidRPr="00AD6250">
        <w:rPr>
          <w:lang w:val="ru-RU"/>
          <w:rPrChange w:id="170" w:author="Chelombeevanext@mail.ru" w:date="2017-06-15T15:26:00Z">
            <w:rPr/>
          </w:rPrChange>
        </w:rPr>
        <w:instrText xml:space="preserve"> "</w:instrText>
      </w:r>
      <w:r>
        <w:instrText>http</w:instrText>
      </w:r>
      <w:r w:rsidRPr="00AD6250">
        <w:rPr>
          <w:lang w:val="ru-RU"/>
          <w:rPrChange w:id="171" w:author="Chelombeevanext@mail.ru" w:date="2017-06-15T15:26:00Z">
            <w:rPr/>
          </w:rPrChange>
        </w:rPr>
        <w:instrText>://</w:instrText>
      </w:r>
      <w:r>
        <w:instrText>www</w:instrText>
      </w:r>
      <w:r w:rsidRPr="00AD6250">
        <w:rPr>
          <w:lang w:val="ru-RU"/>
          <w:rPrChange w:id="172" w:author="Chelombeevanext@mail.ru" w:date="2017-06-15T15:26:00Z">
            <w:rPr/>
          </w:rPrChange>
        </w:rPr>
        <w:instrText>.</w:instrText>
      </w:r>
      <w:r>
        <w:instrText>ozon</w:instrText>
      </w:r>
      <w:r w:rsidRPr="00AD6250">
        <w:rPr>
          <w:lang w:val="ru-RU"/>
          <w:rPrChange w:id="173" w:author="Chelombeevanext@mail.ru" w:date="2017-06-15T15:26:00Z">
            <w:rPr/>
          </w:rPrChange>
        </w:rPr>
        <w:instrText>.</w:instrText>
      </w:r>
      <w:r>
        <w:instrText>ru</w:instrText>
      </w:r>
      <w:r w:rsidRPr="00AD6250">
        <w:rPr>
          <w:lang w:val="ru-RU"/>
          <w:rPrChange w:id="174" w:author="Chelombeevanext@mail.ru" w:date="2017-06-15T15:26:00Z">
            <w:rPr/>
          </w:rPrChange>
        </w:rPr>
        <w:instrText>/</w:instrText>
      </w:r>
      <w:r>
        <w:instrText>person</w:instrText>
      </w:r>
      <w:r w:rsidRPr="00AD6250">
        <w:rPr>
          <w:lang w:val="ru-RU"/>
          <w:rPrChange w:id="175" w:author="Chelombeevanext@mail.ru" w:date="2017-06-15T15:26:00Z">
            <w:rPr/>
          </w:rPrChange>
        </w:rPr>
        <w:instrText>/3609229/"</w:instrText>
      </w:r>
      <w:r>
        <w:fldChar w:fldCharType="separate"/>
      </w:r>
      <w:r w:rsidR="00517168" w:rsidRPr="00B724CF">
        <w:rPr>
          <w:rStyle w:val="a6"/>
          <w:color w:val="auto"/>
          <w:sz w:val="28"/>
          <w:szCs w:val="28"/>
          <w:u w:val="none"/>
          <w:lang w:val="ru-RU"/>
        </w:rPr>
        <w:t>В. Степаненко</w:t>
      </w:r>
      <w:r>
        <w:fldChar w:fldCharType="end"/>
      </w:r>
      <w:r w:rsidR="00517168" w:rsidRPr="00B724CF">
        <w:rPr>
          <w:sz w:val="28"/>
          <w:szCs w:val="28"/>
          <w:lang w:val="ru-RU"/>
        </w:rPr>
        <w:t xml:space="preserve"> Программа по русскому языку как иностранному. </w:t>
      </w:r>
      <w:r w:rsidR="00517168" w:rsidRPr="00AA6762">
        <w:rPr>
          <w:sz w:val="28"/>
          <w:szCs w:val="28"/>
          <w:lang w:val="ru-RU"/>
        </w:rPr>
        <w:t>Первый сертификационный уровень. Общее владение</w:t>
      </w:r>
      <w:r w:rsidR="00324020">
        <w:rPr>
          <w:sz w:val="28"/>
          <w:szCs w:val="28"/>
          <w:lang w:val="ru-RU"/>
        </w:rPr>
        <w:t>.</w:t>
      </w:r>
      <w:r w:rsidR="00517168" w:rsidRPr="00AA6762">
        <w:rPr>
          <w:sz w:val="28"/>
          <w:szCs w:val="28"/>
          <w:lang w:val="ru-RU"/>
        </w:rPr>
        <w:t xml:space="preserve">  </w:t>
      </w:r>
      <w:r w:rsidR="00DA627F">
        <w:rPr>
          <w:sz w:val="28"/>
          <w:szCs w:val="28"/>
          <w:lang w:val="ru-RU"/>
        </w:rPr>
        <w:t xml:space="preserve">// </w:t>
      </w:r>
      <w:r w:rsidR="00DA627F" w:rsidRPr="00DA627F">
        <w:rPr>
          <w:sz w:val="28"/>
          <w:szCs w:val="28"/>
          <w:lang w:val="ru-RU"/>
        </w:rPr>
        <w:t>— М.:</w:t>
      </w:r>
      <w:r w:rsidR="00DA627F">
        <w:rPr>
          <w:sz w:val="28"/>
          <w:szCs w:val="28"/>
          <w:lang w:val="ru-RU"/>
        </w:rPr>
        <w:t xml:space="preserve"> </w:t>
      </w:r>
      <w:r w:rsidR="00517168" w:rsidRPr="00AA6762">
        <w:rPr>
          <w:sz w:val="28"/>
          <w:szCs w:val="28"/>
          <w:lang w:val="ru-RU"/>
        </w:rPr>
        <w:t>Златоуст, 2013</w:t>
      </w:r>
    </w:p>
    <w:p w:rsidR="00517168" w:rsidRPr="00AA6762" w:rsidRDefault="009A5DA5" w:rsidP="00B724CF">
      <w:pPr>
        <w:rPr>
          <w:sz w:val="28"/>
          <w:szCs w:val="28"/>
          <w:lang w:val="ru-RU"/>
        </w:rPr>
      </w:pPr>
      <w:r>
        <w:fldChar w:fldCharType="begin"/>
      </w:r>
      <w:r>
        <w:instrText>HYPERLINK</w:instrText>
      </w:r>
      <w:r w:rsidRPr="00AD6250">
        <w:rPr>
          <w:lang w:val="ru-RU"/>
          <w:rPrChange w:id="176" w:author="Chelombeevanext@mail.ru" w:date="2017-06-15T15:26:00Z">
            <w:rPr/>
          </w:rPrChange>
        </w:rPr>
        <w:instrText xml:space="preserve"> "</w:instrText>
      </w:r>
      <w:r>
        <w:instrText>http</w:instrText>
      </w:r>
      <w:r w:rsidRPr="00AD6250">
        <w:rPr>
          <w:lang w:val="ru-RU"/>
          <w:rPrChange w:id="177" w:author="Chelombeevanext@mail.ru" w:date="2017-06-15T15:26:00Z">
            <w:rPr/>
          </w:rPrChange>
        </w:rPr>
        <w:instrText>://</w:instrText>
      </w:r>
      <w:r>
        <w:instrText>www</w:instrText>
      </w:r>
      <w:r w:rsidRPr="00AD6250">
        <w:rPr>
          <w:lang w:val="ru-RU"/>
          <w:rPrChange w:id="178" w:author="Chelombeevanext@mail.ru" w:date="2017-06-15T15:26:00Z">
            <w:rPr/>
          </w:rPrChange>
        </w:rPr>
        <w:instrText>.</w:instrText>
      </w:r>
      <w:r>
        <w:instrText>ozon</w:instrText>
      </w:r>
      <w:r w:rsidRPr="00AD6250">
        <w:rPr>
          <w:lang w:val="ru-RU"/>
          <w:rPrChange w:id="179" w:author="Chelombeevanext@mail.ru" w:date="2017-06-15T15:26:00Z">
            <w:rPr/>
          </w:rPrChange>
        </w:rPr>
        <w:instrText>.</w:instrText>
      </w:r>
      <w:r>
        <w:instrText>ru</w:instrText>
      </w:r>
      <w:r w:rsidRPr="00AD6250">
        <w:rPr>
          <w:lang w:val="ru-RU"/>
          <w:rPrChange w:id="180" w:author="Chelombeevanext@mail.ru" w:date="2017-06-15T15:26:00Z">
            <w:rPr/>
          </w:rPrChange>
        </w:rPr>
        <w:instrText>/</w:instrText>
      </w:r>
      <w:r>
        <w:instrText>person</w:instrText>
      </w:r>
      <w:r w:rsidRPr="00AD6250">
        <w:rPr>
          <w:lang w:val="ru-RU"/>
          <w:rPrChange w:id="181" w:author="Chelombeevanext@mail.ru" w:date="2017-06-15T15:26:00Z">
            <w:rPr/>
          </w:rPrChange>
        </w:rPr>
        <w:instrText>/3319677/"</w:instrText>
      </w:r>
      <w:r>
        <w:fldChar w:fldCharType="separate"/>
      </w:r>
      <w:r w:rsidR="00517168" w:rsidRPr="00AA6762">
        <w:rPr>
          <w:rStyle w:val="a6"/>
          <w:color w:val="auto"/>
          <w:sz w:val="28"/>
          <w:szCs w:val="28"/>
          <w:u w:val="none"/>
          <w:lang w:val="ru-RU"/>
        </w:rPr>
        <w:t>Андрюшина</w:t>
      </w:r>
      <w:r>
        <w:fldChar w:fldCharType="end"/>
      </w:r>
      <w:r w:rsidR="00517168" w:rsidRPr="00AA6762">
        <w:rPr>
          <w:sz w:val="28"/>
          <w:szCs w:val="28"/>
          <w:lang w:val="ru-RU"/>
        </w:rPr>
        <w:t xml:space="preserve"> Н.,</w:t>
      </w:r>
      <w:r w:rsidR="00517168" w:rsidRPr="00B724CF">
        <w:rPr>
          <w:sz w:val="28"/>
          <w:szCs w:val="28"/>
        </w:rPr>
        <w:t> </w:t>
      </w:r>
      <w:r>
        <w:fldChar w:fldCharType="begin"/>
      </w:r>
      <w:r>
        <w:instrText>HYPERLINK</w:instrText>
      </w:r>
      <w:r w:rsidRPr="00AD6250">
        <w:rPr>
          <w:lang w:val="ru-RU"/>
          <w:rPrChange w:id="182" w:author="Chelombeevanext@mail.ru" w:date="2017-06-15T15:26:00Z">
            <w:rPr/>
          </w:rPrChange>
        </w:rPr>
        <w:instrText xml:space="preserve"> "</w:instrText>
      </w:r>
      <w:r>
        <w:instrText>http</w:instrText>
      </w:r>
      <w:r w:rsidRPr="00AD6250">
        <w:rPr>
          <w:lang w:val="ru-RU"/>
          <w:rPrChange w:id="183" w:author="Chelombeevanext@mail.ru" w:date="2017-06-15T15:26:00Z">
            <w:rPr/>
          </w:rPrChange>
        </w:rPr>
        <w:instrText>://</w:instrText>
      </w:r>
      <w:r>
        <w:instrText>www</w:instrText>
      </w:r>
      <w:r w:rsidRPr="00AD6250">
        <w:rPr>
          <w:lang w:val="ru-RU"/>
          <w:rPrChange w:id="184" w:author="Chelombeevanext@mail.ru" w:date="2017-06-15T15:26:00Z">
            <w:rPr/>
          </w:rPrChange>
        </w:rPr>
        <w:instrText>.</w:instrText>
      </w:r>
      <w:r>
        <w:instrText>ozon</w:instrText>
      </w:r>
      <w:r w:rsidRPr="00AD6250">
        <w:rPr>
          <w:lang w:val="ru-RU"/>
          <w:rPrChange w:id="185" w:author="Chelombeevanext@mail.ru" w:date="2017-06-15T15:26:00Z">
            <w:rPr/>
          </w:rPrChange>
        </w:rPr>
        <w:instrText>.</w:instrText>
      </w:r>
      <w:r>
        <w:instrText>ru</w:instrText>
      </w:r>
      <w:r w:rsidRPr="00AD6250">
        <w:rPr>
          <w:lang w:val="ru-RU"/>
          <w:rPrChange w:id="186" w:author="Chelombeevanext@mail.ru" w:date="2017-06-15T15:26:00Z">
            <w:rPr/>
          </w:rPrChange>
        </w:rPr>
        <w:instrText>/</w:instrText>
      </w:r>
      <w:r>
        <w:instrText>person</w:instrText>
      </w:r>
      <w:r w:rsidRPr="00AD6250">
        <w:rPr>
          <w:lang w:val="ru-RU"/>
          <w:rPrChange w:id="187" w:author="Chelombeevanext@mail.ru" w:date="2017-06-15T15:26:00Z">
            <w:rPr/>
          </w:rPrChange>
        </w:rPr>
        <w:instrText>/352104/"</w:instrText>
      </w:r>
      <w:r>
        <w:fldChar w:fldCharType="separate"/>
      </w:r>
      <w:r w:rsidR="00517168" w:rsidRPr="00AA6762">
        <w:rPr>
          <w:rStyle w:val="a6"/>
          <w:color w:val="auto"/>
          <w:sz w:val="28"/>
          <w:szCs w:val="28"/>
          <w:u w:val="none"/>
          <w:lang w:val="ru-RU"/>
        </w:rPr>
        <w:t>Татьяна Козлова</w:t>
      </w:r>
      <w:r>
        <w:fldChar w:fldCharType="end"/>
      </w:r>
      <w:r w:rsidR="00517168" w:rsidRPr="00AA6762">
        <w:rPr>
          <w:sz w:val="28"/>
          <w:szCs w:val="28"/>
          <w:lang w:val="ru-RU"/>
        </w:rPr>
        <w:t xml:space="preserve">. Лексический минимум по русскому языку как иностранному. Элементарный уровень. Общее владение. </w:t>
      </w:r>
      <w:r w:rsidR="00DA627F">
        <w:rPr>
          <w:sz w:val="28"/>
          <w:szCs w:val="28"/>
          <w:lang w:val="ru-RU"/>
        </w:rPr>
        <w:t xml:space="preserve">// </w:t>
      </w:r>
      <w:r w:rsidR="00DA627F" w:rsidRPr="00DA627F">
        <w:rPr>
          <w:sz w:val="28"/>
          <w:szCs w:val="28"/>
          <w:lang w:val="ru-RU"/>
        </w:rPr>
        <w:t>— М.:</w:t>
      </w:r>
      <w:r w:rsidR="00DA627F">
        <w:rPr>
          <w:sz w:val="28"/>
          <w:szCs w:val="28"/>
          <w:lang w:val="ru-RU"/>
        </w:rPr>
        <w:t xml:space="preserve"> </w:t>
      </w:r>
      <w:r w:rsidR="00517168" w:rsidRPr="00AA6762">
        <w:rPr>
          <w:sz w:val="28"/>
          <w:szCs w:val="28"/>
          <w:lang w:val="ru-RU"/>
        </w:rPr>
        <w:t>Златоуст, 2014</w:t>
      </w:r>
    </w:p>
    <w:p w:rsidR="00517168" w:rsidRPr="00AA6762" w:rsidRDefault="009A5DA5" w:rsidP="00B724CF">
      <w:pPr>
        <w:rPr>
          <w:sz w:val="28"/>
          <w:szCs w:val="28"/>
          <w:lang w:val="ru-RU"/>
        </w:rPr>
      </w:pPr>
      <w:r>
        <w:fldChar w:fldCharType="begin"/>
      </w:r>
      <w:r>
        <w:instrText>HYPERLINK</w:instrText>
      </w:r>
      <w:r w:rsidRPr="00AD6250">
        <w:rPr>
          <w:lang w:val="ru-RU"/>
          <w:rPrChange w:id="188" w:author="Chelombeevanext@mail.ru" w:date="2017-06-15T15:26:00Z">
            <w:rPr/>
          </w:rPrChange>
        </w:rPr>
        <w:instrText xml:space="preserve"> "</w:instrText>
      </w:r>
      <w:r>
        <w:instrText>http</w:instrText>
      </w:r>
      <w:r w:rsidRPr="00AD6250">
        <w:rPr>
          <w:lang w:val="ru-RU"/>
          <w:rPrChange w:id="189" w:author="Chelombeevanext@mail.ru" w:date="2017-06-15T15:26:00Z">
            <w:rPr/>
          </w:rPrChange>
        </w:rPr>
        <w:instrText>://</w:instrText>
      </w:r>
      <w:r>
        <w:instrText>www</w:instrText>
      </w:r>
      <w:r w:rsidRPr="00AD6250">
        <w:rPr>
          <w:lang w:val="ru-RU"/>
          <w:rPrChange w:id="190" w:author="Chelombeevanext@mail.ru" w:date="2017-06-15T15:26:00Z">
            <w:rPr/>
          </w:rPrChange>
        </w:rPr>
        <w:instrText>.</w:instrText>
      </w:r>
      <w:r>
        <w:instrText>ozon</w:instrText>
      </w:r>
      <w:r w:rsidRPr="00AD6250">
        <w:rPr>
          <w:lang w:val="ru-RU"/>
          <w:rPrChange w:id="191" w:author="Chelombeevanext@mail.ru" w:date="2017-06-15T15:26:00Z">
            <w:rPr/>
          </w:rPrChange>
        </w:rPr>
        <w:instrText>.</w:instrText>
      </w:r>
      <w:r>
        <w:instrText>ru</w:instrText>
      </w:r>
      <w:r w:rsidRPr="00AD6250">
        <w:rPr>
          <w:lang w:val="ru-RU"/>
          <w:rPrChange w:id="192" w:author="Chelombeevanext@mail.ru" w:date="2017-06-15T15:26:00Z">
            <w:rPr/>
          </w:rPrChange>
        </w:rPr>
        <w:instrText>/</w:instrText>
      </w:r>
      <w:r>
        <w:instrText>person</w:instrText>
      </w:r>
      <w:r w:rsidRPr="00AD6250">
        <w:rPr>
          <w:lang w:val="ru-RU"/>
          <w:rPrChange w:id="193" w:author="Chelombeevanext@mail.ru" w:date="2017-06-15T15:26:00Z">
            <w:rPr/>
          </w:rPrChange>
        </w:rPr>
        <w:instrText>/3319677/"</w:instrText>
      </w:r>
      <w:r>
        <w:fldChar w:fldCharType="separate"/>
      </w:r>
      <w:r w:rsidR="00517168" w:rsidRPr="00AA6762">
        <w:rPr>
          <w:rStyle w:val="a6"/>
          <w:color w:val="auto"/>
          <w:sz w:val="28"/>
          <w:szCs w:val="28"/>
          <w:u w:val="none"/>
          <w:lang w:val="ru-RU"/>
        </w:rPr>
        <w:t>Андрюшина</w:t>
      </w:r>
      <w:r>
        <w:fldChar w:fldCharType="end"/>
      </w:r>
      <w:r w:rsidR="00517168" w:rsidRPr="00AA6762">
        <w:rPr>
          <w:sz w:val="28"/>
          <w:szCs w:val="28"/>
          <w:lang w:val="ru-RU"/>
        </w:rPr>
        <w:t xml:space="preserve"> Н.,</w:t>
      </w:r>
      <w:r w:rsidR="00517168" w:rsidRPr="00B724CF">
        <w:rPr>
          <w:sz w:val="28"/>
          <w:szCs w:val="28"/>
        </w:rPr>
        <w:t> </w:t>
      </w:r>
      <w:r>
        <w:fldChar w:fldCharType="begin"/>
      </w:r>
      <w:r>
        <w:instrText>HYPERLINK</w:instrText>
      </w:r>
      <w:r w:rsidRPr="00AD6250">
        <w:rPr>
          <w:lang w:val="ru-RU"/>
          <w:rPrChange w:id="194" w:author="Chelombeevanext@mail.ru" w:date="2017-06-15T15:26:00Z">
            <w:rPr/>
          </w:rPrChange>
        </w:rPr>
        <w:instrText xml:space="preserve"> "</w:instrText>
      </w:r>
      <w:r>
        <w:instrText>http</w:instrText>
      </w:r>
      <w:r w:rsidRPr="00AD6250">
        <w:rPr>
          <w:lang w:val="ru-RU"/>
          <w:rPrChange w:id="195" w:author="Chelombeevanext@mail.ru" w:date="2017-06-15T15:26:00Z">
            <w:rPr/>
          </w:rPrChange>
        </w:rPr>
        <w:instrText>://</w:instrText>
      </w:r>
      <w:r>
        <w:instrText>www</w:instrText>
      </w:r>
      <w:r w:rsidRPr="00AD6250">
        <w:rPr>
          <w:lang w:val="ru-RU"/>
          <w:rPrChange w:id="196" w:author="Chelombeevanext@mail.ru" w:date="2017-06-15T15:26:00Z">
            <w:rPr/>
          </w:rPrChange>
        </w:rPr>
        <w:instrText>.</w:instrText>
      </w:r>
      <w:r>
        <w:instrText>ozon</w:instrText>
      </w:r>
      <w:r w:rsidRPr="00AD6250">
        <w:rPr>
          <w:lang w:val="ru-RU"/>
          <w:rPrChange w:id="197" w:author="Chelombeevanext@mail.ru" w:date="2017-06-15T15:26:00Z">
            <w:rPr/>
          </w:rPrChange>
        </w:rPr>
        <w:instrText>.</w:instrText>
      </w:r>
      <w:r>
        <w:instrText>ru</w:instrText>
      </w:r>
      <w:r w:rsidRPr="00AD6250">
        <w:rPr>
          <w:lang w:val="ru-RU"/>
          <w:rPrChange w:id="198" w:author="Chelombeevanext@mail.ru" w:date="2017-06-15T15:26:00Z">
            <w:rPr/>
          </w:rPrChange>
        </w:rPr>
        <w:instrText>/</w:instrText>
      </w:r>
      <w:r>
        <w:instrText>person</w:instrText>
      </w:r>
      <w:r w:rsidRPr="00AD6250">
        <w:rPr>
          <w:lang w:val="ru-RU"/>
          <w:rPrChange w:id="199" w:author="Chelombeevanext@mail.ru" w:date="2017-06-15T15:26:00Z">
            <w:rPr/>
          </w:rPrChange>
        </w:rPr>
        <w:instrText>/352104/"</w:instrText>
      </w:r>
      <w:r>
        <w:fldChar w:fldCharType="separate"/>
      </w:r>
      <w:r w:rsidR="00517168" w:rsidRPr="00AA6762">
        <w:rPr>
          <w:rStyle w:val="a6"/>
          <w:color w:val="auto"/>
          <w:sz w:val="28"/>
          <w:szCs w:val="28"/>
          <w:u w:val="none"/>
          <w:lang w:val="ru-RU"/>
        </w:rPr>
        <w:t>Татьяна Козлова</w:t>
      </w:r>
      <w:r>
        <w:fldChar w:fldCharType="end"/>
      </w:r>
      <w:r w:rsidR="00517168" w:rsidRPr="00AA6762">
        <w:rPr>
          <w:sz w:val="28"/>
          <w:szCs w:val="28"/>
          <w:lang w:val="ru-RU"/>
        </w:rPr>
        <w:t xml:space="preserve">. Лексический минимум по русскому языку как иностранному. Базовый уровень. Общее владение. </w:t>
      </w:r>
      <w:r w:rsidR="00DA627F">
        <w:rPr>
          <w:sz w:val="28"/>
          <w:szCs w:val="28"/>
          <w:lang w:val="ru-RU"/>
        </w:rPr>
        <w:t xml:space="preserve">// </w:t>
      </w:r>
      <w:r w:rsidR="00DA627F" w:rsidRPr="00DA627F">
        <w:rPr>
          <w:sz w:val="28"/>
          <w:szCs w:val="28"/>
          <w:lang w:val="ru-RU"/>
        </w:rPr>
        <w:t>— М.:</w:t>
      </w:r>
      <w:r w:rsidR="00DA627F">
        <w:rPr>
          <w:sz w:val="28"/>
          <w:szCs w:val="28"/>
          <w:lang w:val="ru-RU"/>
        </w:rPr>
        <w:t xml:space="preserve"> </w:t>
      </w:r>
      <w:r w:rsidR="00517168" w:rsidRPr="00AA6762">
        <w:rPr>
          <w:sz w:val="28"/>
          <w:szCs w:val="28"/>
          <w:lang w:val="ru-RU"/>
        </w:rPr>
        <w:t>Златоуст, 2011.</w:t>
      </w:r>
    </w:p>
    <w:p w:rsidR="00517168" w:rsidRDefault="009A5DA5" w:rsidP="00B724CF">
      <w:pPr>
        <w:rPr>
          <w:sz w:val="28"/>
          <w:szCs w:val="28"/>
          <w:lang w:val="ru-RU"/>
        </w:rPr>
      </w:pPr>
      <w:r>
        <w:fldChar w:fldCharType="begin"/>
      </w:r>
      <w:r>
        <w:instrText>HYPERLINK</w:instrText>
      </w:r>
      <w:r w:rsidRPr="00AD6250">
        <w:rPr>
          <w:lang w:val="ru-RU"/>
          <w:rPrChange w:id="200" w:author="Chelombeevanext@mail.ru" w:date="2017-06-15T15:26:00Z">
            <w:rPr/>
          </w:rPrChange>
        </w:rPr>
        <w:instrText xml:space="preserve"> "</w:instrText>
      </w:r>
      <w:r>
        <w:instrText>http</w:instrText>
      </w:r>
      <w:r w:rsidRPr="00AD6250">
        <w:rPr>
          <w:lang w:val="ru-RU"/>
          <w:rPrChange w:id="201" w:author="Chelombeevanext@mail.ru" w:date="2017-06-15T15:26:00Z">
            <w:rPr/>
          </w:rPrChange>
        </w:rPr>
        <w:instrText>://</w:instrText>
      </w:r>
      <w:r>
        <w:instrText>www</w:instrText>
      </w:r>
      <w:r w:rsidRPr="00AD6250">
        <w:rPr>
          <w:lang w:val="ru-RU"/>
          <w:rPrChange w:id="202" w:author="Chelombeevanext@mail.ru" w:date="2017-06-15T15:26:00Z">
            <w:rPr/>
          </w:rPrChange>
        </w:rPr>
        <w:instrText>.</w:instrText>
      </w:r>
      <w:r>
        <w:instrText>ozon</w:instrText>
      </w:r>
      <w:r w:rsidRPr="00AD6250">
        <w:rPr>
          <w:lang w:val="ru-RU"/>
          <w:rPrChange w:id="203" w:author="Chelombeevanext@mail.ru" w:date="2017-06-15T15:26:00Z">
            <w:rPr/>
          </w:rPrChange>
        </w:rPr>
        <w:instrText>.</w:instrText>
      </w:r>
      <w:r>
        <w:instrText>ru</w:instrText>
      </w:r>
      <w:r w:rsidRPr="00AD6250">
        <w:rPr>
          <w:lang w:val="ru-RU"/>
          <w:rPrChange w:id="204" w:author="Chelombeevanext@mail.ru" w:date="2017-06-15T15:26:00Z">
            <w:rPr/>
          </w:rPrChange>
        </w:rPr>
        <w:instrText>/</w:instrText>
      </w:r>
      <w:r>
        <w:instrText>person</w:instrText>
      </w:r>
      <w:r w:rsidRPr="00AD6250">
        <w:rPr>
          <w:lang w:val="ru-RU"/>
          <w:rPrChange w:id="205" w:author="Chelombeevanext@mail.ru" w:date="2017-06-15T15:26:00Z">
            <w:rPr/>
          </w:rPrChange>
        </w:rPr>
        <w:instrText>/5237583/"</w:instrText>
      </w:r>
      <w:r>
        <w:fldChar w:fldCharType="separate"/>
      </w:r>
      <w:r w:rsidR="00517168" w:rsidRPr="00AA6762">
        <w:rPr>
          <w:rStyle w:val="a6"/>
          <w:color w:val="auto"/>
          <w:sz w:val="28"/>
          <w:szCs w:val="28"/>
          <w:u w:val="none"/>
          <w:lang w:val="ru-RU"/>
        </w:rPr>
        <w:t>Афанасьева</w:t>
      </w:r>
      <w:r>
        <w:fldChar w:fldCharType="end"/>
      </w:r>
      <w:r w:rsidR="00517168" w:rsidRPr="00AA6762">
        <w:rPr>
          <w:sz w:val="28"/>
          <w:szCs w:val="28"/>
          <w:lang w:val="ru-RU"/>
        </w:rPr>
        <w:t xml:space="preserve"> И.,</w:t>
      </w:r>
      <w:r w:rsidR="00517168" w:rsidRPr="00B724CF">
        <w:rPr>
          <w:sz w:val="28"/>
          <w:szCs w:val="28"/>
        </w:rPr>
        <w:t> </w:t>
      </w:r>
      <w:r>
        <w:fldChar w:fldCharType="begin"/>
      </w:r>
      <w:r>
        <w:instrText>HYPERLINK</w:instrText>
      </w:r>
      <w:r w:rsidRPr="00AD6250">
        <w:rPr>
          <w:lang w:val="ru-RU"/>
          <w:rPrChange w:id="206" w:author="Chelombeevanext@mail.ru" w:date="2017-06-15T15:26:00Z">
            <w:rPr/>
          </w:rPrChange>
        </w:rPr>
        <w:instrText xml:space="preserve"> "</w:instrText>
      </w:r>
      <w:r>
        <w:instrText>http</w:instrText>
      </w:r>
      <w:r w:rsidRPr="00AD6250">
        <w:rPr>
          <w:lang w:val="ru-RU"/>
          <w:rPrChange w:id="207" w:author="Chelombeevanext@mail.ru" w:date="2017-06-15T15:26:00Z">
            <w:rPr/>
          </w:rPrChange>
        </w:rPr>
        <w:instrText>://</w:instrText>
      </w:r>
      <w:r>
        <w:instrText>www</w:instrText>
      </w:r>
      <w:r w:rsidRPr="00AD6250">
        <w:rPr>
          <w:lang w:val="ru-RU"/>
          <w:rPrChange w:id="208" w:author="Chelombeevanext@mail.ru" w:date="2017-06-15T15:26:00Z">
            <w:rPr/>
          </w:rPrChange>
        </w:rPr>
        <w:instrText>.</w:instrText>
      </w:r>
      <w:r>
        <w:instrText>ozon</w:instrText>
      </w:r>
      <w:r w:rsidRPr="00AD6250">
        <w:rPr>
          <w:lang w:val="ru-RU"/>
          <w:rPrChange w:id="209" w:author="Chelombeevanext@mail.ru" w:date="2017-06-15T15:26:00Z">
            <w:rPr/>
          </w:rPrChange>
        </w:rPr>
        <w:instrText>.</w:instrText>
      </w:r>
      <w:r>
        <w:instrText>ru</w:instrText>
      </w:r>
      <w:r w:rsidRPr="00AD6250">
        <w:rPr>
          <w:lang w:val="ru-RU"/>
          <w:rPrChange w:id="210" w:author="Chelombeevanext@mail.ru" w:date="2017-06-15T15:26:00Z">
            <w:rPr/>
          </w:rPrChange>
        </w:rPr>
        <w:instrText>/</w:instrText>
      </w:r>
      <w:r>
        <w:instrText>person</w:instrText>
      </w:r>
      <w:r w:rsidRPr="00AD6250">
        <w:rPr>
          <w:lang w:val="ru-RU"/>
          <w:rPrChange w:id="211" w:author="Chelombeevanext@mail.ru" w:date="2017-06-15T15:26:00Z">
            <w:rPr/>
          </w:rPrChange>
        </w:rPr>
        <w:instrText>/3206169/"</w:instrText>
      </w:r>
      <w:r>
        <w:fldChar w:fldCharType="separate"/>
      </w:r>
      <w:r w:rsidR="00517168" w:rsidRPr="00AA6762">
        <w:rPr>
          <w:rStyle w:val="a6"/>
          <w:color w:val="auto"/>
          <w:sz w:val="28"/>
          <w:szCs w:val="28"/>
          <w:u w:val="none"/>
          <w:lang w:val="ru-RU"/>
        </w:rPr>
        <w:t>Галина Битехтина</w:t>
      </w:r>
      <w:r>
        <w:fldChar w:fldCharType="end"/>
      </w:r>
      <w:r w:rsidR="00517168" w:rsidRPr="00AA6762">
        <w:rPr>
          <w:sz w:val="28"/>
          <w:szCs w:val="28"/>
          <w:lang w:val="ru-RU"/>
        </w:rPr>
        <w:t>,</w:t>
      </w:r>
      <w:r w:rsidR="00517168" w:rsidRPr="00B724CF">
        <w:rPr>
          <w:sz w:val="28"/>
          <w:szCs w:val="28"/>
        </w:rPr>
        <w:t> </w:t>
      </w:r>
      <w:r>
        <w:fldChar w:fldCharType="begin"/>
      </w:r>
      <w:r>
        <w:instrText>HYPERLINK</w:instrText>
      </w:r>
      <w:r w:rsidRPr="00AD6250">
        <w:rPr>
          <w:lang w:val="ru-RU"/>
          <w:rPrChange w:id="212" w:author="Chelombeevanext@mail.ru" w:date="2017-06-15T15:26:00Z">
            <w:rPr/>
          </w:rPrChange>
        </w:rPr>
        <w:instrText xml:space="preserve"> "</w:instrText>
      </w:r>
      <w:r>
        <w:instrText>http</w:instrText>
      </w:r>
      <w:r w:rsidRPr="00AD6250">
        <w:rPr>
          <w:lang w:val="ru-RU"/>
          <w:rPrChange w:id="213" w:author="Chelombeevanext@mail.ru" w:date="2017-06-15T15:26:00Z">
            <w:rPr/>
          </w:rPrChange>
        </w:rPr>
        <w:instrText>://</w:instrText>
      </w:r>
      <w:r>
        <w:instrText>www</w:instrText>
      </w:r>
      <w:r w:rsidRPr="00AD6250">
        <w:rPr>
          <w:lang w:val="ru-RU"/>
          <w:rPrChange w:id="214" w:author="Chelombeevanext@mail.ru" w:date="2017-06-15T15:26:00Z">
            <w:rPr/>
          </w:rPrChange>
        </w:rPr>
        <w:instrText>.</w:instrText>
      </w:r>
      <w:r>
        <w:instrText>ozon</w:instrText>
      </w:r>
      <w:r w:rsidRPr="00AD6250">
        <w:rPr>
          <w:lang w:val="ru-RU"/>
          <w:rPrChange w:id="215" w:author="Chelombeevanext@mail.ru" w:date="2017-06-15T15:26:00Z">
            <w:rPr/>
          </w:rPrChange>
        </w:rPr>
        <w:instrText>.</w:instrText>
      </w:r>
      <w:r>
        <w:instrText>ru</w:instrText>
      </w:r>
      <w:r w:rsidRPr="00AD6250">
        <w:rPr>
          <w:lang w:val="ru-RU"/>
          <w:rPrChange w:id="216" w:author="Chelombeevanext@mail.ru" w:date="2017-06-15T15:26:00Z">
            <w:rPr/>
          </w:rPrChange>
        </w:rPr>
        <w:instrText>/</w:instrText>
      </w:r>
      <w:r>
        <w:instrText>person</w:instrText>
      </w:r>
      <w:r w:rsidRPr="00AD6250">
        <w:rPr>
          <w:lang w:val="ru-RU"/>
          <w:rPrChange w:id="217" w:author="Chelombeevanext@mail.ru" w:date="2017-06-15T15:26:00Z">
            <w:rPr/>
          </w:rPrChange>
        </w:rPr>
        <w:instrText>/3325273/"</w:instrText>
      </w:r>
      <w:r>
        <w:fldChar w:fldCharType="separate"/>
      </w:r>
      <w:r w:rsidR="00517168" w:rsidRPr="00AA6762">
        <w:rPr>
          <w:rStyle w:val="a6"/>
          <w:color w:val="auto"/>
          <w:sz w:val="28"/>
          <w:szCs w:val="28"/>
          <w:u w:val="none"/>
          <w:lang w:val="ru-RU"/>
        </w:rPr>
        <w:t>Любовь Клобукова</w:t>
      </w:r>
      <w:r>
        <w:fldChar w:fldCharType="end"/>
      </w:r>
      <w:r w:rsidR="00517168" w:rsidRPr="00AA6762">
        <w:rPr>
          <w:sz w:val="28"/>
          <w:szCs w:val="28"/>
          <w:lang w:val="ru-RU"/>
        </w:rPr>
        <w:t>,</w:t>
      </w:r>
      <w:r w:rsidR="00517168" w:rsidRPr="00B724CF">
        <w:rPr>
          <w:sz w:val="28"/>
          <w:szCs w:val="28"/>
        </w:rPr>
        <w:t> </w:t>
      </w:r>
      <w:r>
        <w:fldChar w:fldCharType="begin"/>
      </w:r>
      <w:r>
        <w:instrText>HYPERLINK</w:instrText>
      </w:r>
      <w:r w:rsidRPr="00AD6250">
        <w:rPr>
          <w:lang w:val="ru-RU"/>
          <w:rPrChange w:id="218" w:author="Chelombeevanext@mail.ru" w:date="2017-06-15T15:26:00Z">
            <w:rPr/>
          </w:rPrChange>
        </w:rPr>
        <w:instrText xml:space="preserve"> "</w:instrText>
      </w:r>
      <w:r>
        <w:instrText>http</w:instrText>
      </w:r>
      <w:r w:rsidRPr="00AD6250">
        <w:rPr>
          <w:lang w:val="ru-RU"/>
          <w:rPrChange w:id="219" w:author="Chelombeevanext@mail.ru" w:date="2017-06-15T15:26:00Z">
            <w:rPr/>
          </w:rPrChange>
        </w:rPr>
        <w:instrText>://</w:instrText>
      </w:r>
      <w:r>
        <w:instrText>www</w:instrText>
      </w:r>
      <w:r w:rsidRPr="00AD6250">
        <w:rPr>
          <w:lang w:val="ru-RU"/>
          <w:rPrChange w:id="220" w:author="Chelombeevanext@mail.ru" w:date="2017-06-15T15:26:00Z">
            <w:rPr/>
          </w:rPrChange>
        </w:rPr>
        <w:instrText>.</w:instrText>
      </w:r>
      <w:r>
        <w:instrText>ozon</w:instrText>
      </w:r>
      <w:r w:rsidRPr="00AD6250">
        <w:rPr>
          <w:lang w:val="ru-RU"/>
          <w:rPrChange w:id="221" w:author="Chelombeevanext@mail.ru" w:date="2017-06-15T15:26:00Z">
            <w:rPr/>
          </w:rPrChange>
        </w:rPr>
        <w:instrText>.</w:instrText>
      </w:r>
      <w:r>
        <w:instrText>ru</w:instrText>
      </w:r>
      <w:r w:rsidRPr="00AD6250">
        <w:rPr>
          <w:lang w:val="ru-RU"/>
          <w:rPrChange w:id="222" w:author="Chelombeevanext@mail.ru" w:date="2017-06-15T15:26:00Z">
            <w:rPr/>
          </w:rPrChange>
        </w:rPr>
        <w:instrText>/</w:instrText>
      </w:r>
      <w:r>
        <w:instrText>person</w:instrText>
      </w:r>
      <w:r w:rsidRPr="00AD6250">
        <w:rPr>
          <w:lang w:val="ru-RU"/>
          <w:rPrChange w:id="223" w:author="Chelombeevanext@mail.ru" w:date="2017-06-15T15:26:00Z">
            <w:rPr/>
          </w:rPrChange>
        </w:rPr>
        <w:instrText>/3497393/"</w:instrText>
      </w:r>
      <w:r>
        <w:fldChar w:fldCharType="separate"/>
      </w:r>
      <w:r w:rsidR="00517168" w:rsidRPr="00AA6762">
        <w:rPr>
          <w:rStyle w:val="a6"/>
          <w:color w:val="auto"/>
          <w:sz w:val="28"/>
          <w:szCs w:val="28"/>
          <w:u w:val="none"/>
          <w:lang w:val="ru-RU"/>
        </w:rPr>
        <w:t>Ирина Яценко</w:t>
      </w:r>
      <w:r>
        <w:fldChar w:fldCharType="end"/>
      </w:r>
      <w:r w:rsidR="00517168" w:rsidRPr="00AA6762">
        <w:rPr>
          <w:sz w:val="28"/>
          <w:szCs w:val="28"/>
          <w:lang w:val="ru-RU"/>
        </w:rPr>
        <w:t xml:space="preserve"> Лексический минимум по русскому языку как иностранному. Второй сертификационный уровень. Общее владение. </w:t>
      </w:r>
      <w:r w:rsidR="00DA627F">
        <w:rPr>
          <w:sz w:val="28"/>
          <w:szCs w:val="28"/>
          <w:lang w:val="ru-RU"/>
        </w:rPr>
        <w:t xml:space="preserve">// </w:t>
      </w:r>
      <w:r w:rsidR="00DA627F" w:rsidRPr="00DA627F">
        <w:rPr>
          <w:sz w:val="28"/>
          <w:szCs w:val="28"/>
          <w:lang w:val="ru-RU"/>
        </w:rPr>
        <w:t>— М.:</w:t>
      </w:r>
      <w:r w:rsidR="00DA627F">
        <w:rPr>
          <w:sz w:val="28"/>
          <w:szCs w:val="28"/>
          <w:lang w:val="ru-RU"/>
        </w:rPr>
        <w:t xml:space="preserve"> </w:t>
      </w:r>
      <w:r w:rsidR="00517168" w:rsidRPr="00AA6762">
        <w:rPr>
          <w:sz w:val="28"/>
          <w:szCs w:val="28"/>
          <w:lang w:val="ru-RU"/>
        </w:rPr>
        <w:t>Златоуст, 2014</w:t>
      </w:r>
    </w:p>
    <w:p w:rsidR="0019702C" w:rsidRPr="00AA6762" w:rsidRDefault="0019702C" w:rsidP="00B724CF">
      <w:pPr>
        <w:rPr>
          <w:sz w:val="28"/>
          <w:szCs w:val="28"/>
          <w:lang w:val="ru-RU"/>
        </w:rPr>
      </w:pPr>
      <w:r w:rsidRPr="0019702C">
        <w:rPr>
          <w:sz w:val="28"/>
          <w:szCs w:val="28"/>
          <w:lang w:val="ru-RU"/>
        </w:rPr>
        <w:t xml:space="preserve">Владимирова Т.Е., Нахабина М.М., Соболева Н.И. Андрюшина Н.П., Государственный стандарт по русскому языку как иностранному. Элементарный уровень. </w:t>
      </w:r>
      <w:r w:rsidR="00DA627F">
        <w:rPr>
          <w:sz w:val="28"/>
          <w:szCs w:val="28"/>
          <w:lang w:val="ru-RU"/>
        </w:rPr>
        <w:t>//</w:t>
      </w:r>
      <w:r w:rsidR="00DA627F" w:rsidRPr="00DA627F">
        <w:rPr>
          <w:sz w:val="28"/>
          <w:szCs w:val="28"/>
          <w:lang w:val="ru-RU"/>
        </w:rPr>
        <w:t>— М.:</w:t>
      </w:r>
      <w:r w:rsidR="00DA627F">
        <w:rPr>
          <w:sz w:val="28"/>
          <w:szCs w:val="28"/>
          <w:lang w:val="ru-RU"/>
        </w:rPr>
        <w:t xml:space="preserve"> </w:t>
      </w:r>
      <w:r w:rsidRPr="0019702C">
        <w:rPr>
          <w:sz w:val="28"/>
          <w:szCs w:val="28"/>
          <w:lang w:val="ru-RU"/>
        </w:rPr>
        <w:t>Златоуст, 2001.</w:t>
      </w:r>
    </w:p>
    <w:p w:rsidR="00517168" w:rsidRPr="00AA6762" w:rsidRDefault="00517168" w:rsidP="00B724CF">
      <w:pPr>
        <w:rPr>
          <w:sz w:val="28"/>
          <w:szCs w:val="28"/>
          <w:lang w:val="ru-RU"/>
        </w:rPr>
      </w:pPr>
      <w:r w:rsidRPr="00AA6762">
        <w:rPr>
          <w:sz w:val="28"/>
          <w:szCs w:val="28"/>
          <w:lang w:val="ru-RU"/>
        </w:rPr>
        <w:t>Дружкин К.Ю. Метрики удобочитаемости для русского языка. Выпускная квалификационная работа, Национальный исследовательский университет «Высшая школа экономики», Москва, 2016.</w:t>
      </w:r>
    </w:p>
    <w:p w:rsidR="00517168" w:rsidRPr="00AA6762" w:rsidRDefault="00517168" w:rsidP="00B724CF">
      <w:pPr>
        <w:rPr>
          <w:sz w:val="28"/>
          <w:szCs w:val="28"/>
          <w:lang w:val="ru-RU"/>
        </w:rPr>
      </w:pPr>
      <w:r w:rsidRPr="00AA6762">
        <w:rPr>
          <w:sz w:val="28"/>
          <w:szCs w:val="28"/>
          <w:lang w:val="ru-RU"/>
        </w:rPr>
        <w:t>Криони Н.К., НикинА.Д. , Филиппова А.В. Автоматизированная система ана</w:t>
      </w:r>
      <w:r w:rsidR="00DA627F">
        <w:rPr>
          <w:sz w:val="28"/>
          <w:szCs w:val="28"/>
          <w:lang w:val="ru-RU"/>
        </w:rPr>
        <w:t>лиза сложности учебных текстов. //</w:t>
      </w:r>
      <w:r w:rsidRPr="00AA6762">
        <w:rPr>
          <w:sz w:val="28"/>
          <w:szCs w:val="28"/>
          <w:lang w:val="ru-RU"/>
        </w:rPr>
        <w:t>Вестник УГАТУ, 2008. №1.</w:t>
      </w:r>
    </w:p>
    <w:p w:rsidR="00517168" w:rsidRPr="00AA6762" w:rsidRDefault="00517168" w:rsidP="00B724CF">
      <w:pPr>
        <w:rPr>
          <w:sz w:val="28"/>
          <w:szCs w:val="28"/>
          <w:lang w:val="ru-RU"/>
        </w:rPr>
      </w:pPr>
      <w:r w:rsidRPr="00AA6762">
        <w:rPr>
          <w:sz w:val="28"/>
          <w:szCs w:val="28"/>
          <w:lang w:val="ru-RU"/>
        </w:rPr>
        <w:t xml:space="preserve">Ляшевская О. Н., Шаров С. А. Частотный словарь современного русского языка (на материалах Национального корпуса русского языка). </w:t>
      </w:r>
      <w:r w:rsidR="00DA627F">
        <w:rPr>
          <w:sz w:val="28"/>
          <w:szCs w:val="28"/>
          <w:lang w:val="ru-RU"/>
        </w:rPr>
        <w:t>//</w:t>
      </w:r>
      <w:r w:rsidR="00DA627F" w:rsidRPr="00DA627F">
        <w:rPr>
          <w:sz w:val="28"/>
          <w:szCs w:val="28"/>
          <w:lang w:val="ru-RU"/>
        </w:rPr>
        <w:t>— М.:</w:t>
      </w:r>
      <w:r w:rsidR="00DA627F">
        <w:rPr>
          <w:sz w:val="28"/>
          <w:szCs w:val="28"/>
          <w:lang w:val="ru-RU"/>
        </w:rPr>
        <w:t xml:space="preserve"> </w:t>
      </w:r>
      <w:r w:rsidRPr="00AA6762">
        <w:rPr>
          <w:sz w:val="28"/>
          <w:szCs w:val="28"/>
          <w:lang w:val="ru-RU"/>
        </w:rPr>
        <w:t xml:space="preserve">Азбуковник, 2009. </w:t>
      </w:r>
    </w:p>
    <w:p w:rsidR="00517168" w:rsidRPr="00AA6762" w:rsidRDefault="00517168" w:rsidP="00B724CF">
      <w:pPr>
        <w:rPr>
          <w:sz w:val="28"/>
          <w:szCs w:val="28"/>
          <w:lang w:val="ru-RU"/>
        </w:rPr>
      </w:pPr>
      <w:r w:rsidRPr="00AA6762">
        <w:rPr>
          <w:sz w:val="28"/>
          <w:szCs w:val="28"/>
          <w:lang w:val="ru-RU"/>
        </w:rPr>
        <w:t xml:space="preserve">Микк, Я.А.Оптимизация сложности учебного текста : в помощь авторам и редакторам. </w:t>
      </w:r>
      <w:r w:rsidR="00DA627F">
        <w:rPr>
          <w:sz w:val="28"/>
          <w:szCs w:val="28"/>
          <w:lang w:val="ru-RU"/>
        </w:rPr>
        <w:t>//М. : Просвещение, 1981.</w:t>
      </w:r>
    </w:p>
    <w:p w:rsidR="00517168" w:rsidRPr="00B724CF" w:rsidRDefault="009A5DA5" w:rsidP="00B724CF">
      <w:pPr>
        <w:rPr>
          <w:sz w:val="28"/>
          <w:szCs w:val="28"/>
          <w:lang w:val="ru-RU"/>
        </w:rPr>
      </w:pPr>
      <w:r>
        <w:fldChar w:fldCharType="begin"/>
      </w:r>
      <w:r>
        <w:instrText>HYPERLINK</w:instrText>
      </w:r>
      <w:r w:rsidRPr="00AD6250">
        <w:rPr>
          <w:lang w:val="ru-RU"/>
          <w:rPrChange w:id="224" w:author="Chelombeevanext@mail.ru" w:date="2017-06-15T15:26:00Z">
            <w:rPr/>
          </w:rPrChange>
        </w:rPr>
        <w:instrText xml:space="preserve"> "</w:instrText>
      </w:r>
      <w:r>
        <w:instrText>http</w:instrText>
      </w:r>
      <w:r w:rsidRPr="00AD6250">
        <w:rPr>
          <w:lang w:val="ru-RU"/>
          <w:rPrChange w:id="225" w:author="Chelombeevanext@mail.ru" w:date="2017-06-15T15:26:00Z">
            <w:rPr/>
          </w:rPrChange>
        </w:rPr>
        <w:instrText>://</w:instrText>
      </w:r>
      <w:r>
        <w:instrText>www</w:instrText>
      </w:r>
      <w:r w:rsidRPr="00AD6250">
        <w:rPr>
          <w:lang w:val="ru-RU"/>
          <w:rPrChange w:id="226" w:author="Chelombeevanext@mail.ru" w:date="2017-06-15T15:26:00Z">
            <w:rPr/>
          </w:rPrChange>
        </w:rPr>
        <w:instrText>.</w:instrText>
      </w:r>
      <w:r>
        <w:instrText>ozon</w:instrText>
      </w:r>
      <w:r w:rsidRPr="00AD6250">
        <w:rPr>
          <w:lang w:val="ru-RU"/>
          <w:rPrChange w:id="227" w:author="Chelombeevanext@mail.ru" w:date="2017-06-15T15:26:00Z">
            <w:rPr/>
          </w:rPrChange>
        </w:rPr>
        <w:instrText>.</w:instrText>
      </w:r>
      <w:r>
        <w:instrText>ru</w:instrText>
      </w:r>
      <w:r w:rsidRPr="00AD6250">
        <w:rPr>
          <w:lang w:val="ru-RU"/>
          <w:rPrChange w:id="228" w:author="Chelombeevanext@mail.ru" w:date="2017-06-15T15:26:00Z">
            <w:rPr/>
          </w:rPrChange>
        </w:rPr>
        <w:instrText>/</w:instrText>
      </w:r>
      <w:r>
        <w:instrText>person</w:instrText>
      </w:r>
      <w:r w:rsidRPr="00AD6250">
        <w:rPr>
          <w:lang w:val="ru-RU"/>
          <w:rPrChange w:id="229" w:author="Chelombeevanext@mail.ru" w:date="2017-06-15T15:26:00Z">
            <w:rPr/>
          </w:rPrChange>
        </w:rPr>
        <w:instrText>/1925226/"</w:instrText>
      </w:r>
      <w:r>
        <w:fldChar w:fldCharType="separate"/>
      </w:r>
      <w:r w:rsidR="00517168" w:rsidRPr="00B724CF">
        <w:rPr>
          <w:rStyle w:val="a6"/>
          <w:color w:val="auto"/>
          <w:sz w:val="28"/>
          <w:szCs w:val="28"/>
          <w:u w:val="none"/>
          <w:lang w:val="ru-RU"/>
        </w:rPr>
        <w:t>Нахабина</w:t>
      </w:r>
      <w:r>
        <w:fldChar w:fldCharType="end"/>
      </w:r>
      <w:r w:rsidR="00517168" w:rsidRPr="00B724CF">
        <w:rPr>
          <w:sz w:val="28"/>
          <w:szCs w:val="28"/>
          <w:lang w:val="ru-RU"/>
        </w:rPr>
        <w:t xml:space="preserve"> М.,</w:t>
      </w:r>
      <w:r w:rsidR="00517168" w:rsidRPr="00B724CF">
        <w:rPr>
          <w:sz w:val="28"/>
          <w:szCs w:val="28"/>
        </w:rPr>
        <w:t> </w:t>
      </w:r>
      <w:r>
        <w:fldChar w:fldCharType="begin"/>
      </w:r>
      <w:r>
        <w:instrText>HYPERLINK</w:instrText>
      </w:r>
      <w:r w:rsidRPr="00AD6250">
        <w:rPr>
          <w:lang w:val="ru-RU"/>
          <w:rPrChange w:id="230" w:author="Chelombeevanext@mail.ru" w:date="2017-06-15T15:26:00Z">
            <w:rPr/>
          </w:rPrChange>
        </w:rPr>
        <w:instrText xml:space="preserve"> "</w:instrText>
      </w:r>
      <w:r>
        <w:instrText>http</w:instrText>
      </w:r>
      <w:r w:rsidRPr="00AD6250">
        <w:rPr>
          <w:lang w:val="ru-RU"/>
          <w:rPrChange w:id="231" w:author="Chelombeevanext@mail.ru" w:date="2017-06-15T15:26:00Z">
            <w:rPr/>
          </w:rPrChange>
        </w:rPr>
        <w:instrText>://</w:instrText>
      </w:r>
      <w:r>
        <w:instrText>www</w:instrText>
      </w:r>
      <w:r w:rsidRPr="00AD6250">
        <w:rPr>
          <w:lang w:val="ru-RU"/>
          <w:rPrChange w:id="232" w:author="Chelombeevanext@mail.ru" w:date="2017-06-15T15:26:00Z">
            <w:rPr/>
          </w:rPrChange>
        </w:rPr>
        <w:instrText>.</w:instrText>
      </w:r>
      <w:r>
        <w:instrText>ozon</w:instrText>
      </w:r>
      <w:r w:rsidRPr="00AD6250">
        <w:rPr>
          <w:lang w:val="ru-RU"/>
          <w:rPrChange w:id="233" w:author="Chelombeevanext@mail.ru" w:date="2017-06-15T15:26:00Z">
            <w:rPr/>
          </w:rPrChange>
        </w:rPr>
        <w:instrText>.</w:instrText>
      </w:r>
      <w:r>
        <w:instrText>ru</w:instrText>
      </w:r>
      <w:r w:rsidRPr="00AD6250">
        <w:rPr>
          <w:lang w:val="ru-RU"/>
          <w:rPrChange w:id="234" w:author="Chelombeevanext@mail.ru" w:date="2017-06-15T15:26:00Z">
            <w:rPr/>
          </w:rPrChange>
        </w:rPr>
        <w:instrText>/</w:instrText>
      </w:r>
      <w:r>
        <w:instrText>person</w:instrText>
      </w:r>
      <w:r w:rsidRPr="00AD6250">
        <w:rPr>
          <w:lang w:val="ru-RU"/>
          <w:rPrChange w:id="235" w:author="Chelombeevanext@mail.ru" w:date="2017-06-15T15:26:00Z">
            <w:rPr/>
          </w:rPrChange>
        </w:rPr>
        <w:instrText>/1925228/"</w:instrText>
      </w:r>
      <w:r>
        <w:fldChar w:fldCharType="separate"/>
      </w:r>
      <w:r w:rsidR="00517168" w:rsidRPr="00B724CF">
        <w:rPr>
          <w:rStyle w:val="a6"/>
          <w:color w:val="auto"/>
          <w:sz w:val="28"/>
          <w:szCs w:val="28"/>
          <w:u w:val="none"/>
          <w:lang w:val="ru-RU"/>
        </w:rPr>
        <w:t>В. Антонова</w:t>
      </w:r>
      <w:r>
        <w:fldChar w:fldCharType="end"/>
      </w:r>
      <w:r w:rsidR="00517168" w:rsidRPr="00B724CF">
        <w:rPr>
          <w:sz w:val="28"/>
          <w:szCs w:val="28"/>
          <w:lang w:val="ru-RU"/>
        </w:rPr>
        <w:t>,</w:t>
      </w:r>
      <w:r w:rsidR="00517168" w:rsidRPr="00B724CF">
        <w:rPr>
          <w:sz w:val="28"/>
          <w:szCs w:val="28"/>
        </w:rPr>
        <w:t> </w:t>
      </w:r>
      <w:r>
        <w:fldChar w:fldCharType="begin"/>
      </w:r>
      <w:r>
        <w:instrText>HYPERLINK</w:instrText>
      </w:r>
      <w:r w:rsidRPr="00AD6250">
        <w:rPr>
          <w:lang w:val="ru-RU"/>
          <w:rPrChange w:id="236" w:author="Chelombeevanext@mail.ru" w:date="2017-06-15T15:26:00Z">
            <w:rPr/>
          </w:rPrChange>
        </w:rPr>
        <w:instrText xml:space="preserve"> "</w:instrText>
      </w:r>
      <w:r>
        <w:instrText>http</w:instrText>
      </w:r>
      <w:r w:rsidRPr="00AD6250">
        <w:rPr>
          <w:lang w:val="ru-RU"/>
          <w:rPrChange w:id="237" w:author="Chelombeevanext@mail.ru" w:date="2017-06-15T15:26:00Z">
            <w:rPr/>
          </w:rPrChange>
        </w:rPr>
        <w:instrText>://</w:instrText>
      </w:r>
      <w:r>
        <w:instrText>www</w:instrText>
      </w:r>
      <w:r w:rsidRPr="00AD6250">
        <w:rPr>
          <w:lang w:val="ru-RU"/>
          <w:rPrChange w:id="238" w:author="Chelombeevanext@mail.ru" w:date="2017-06-15T15:26:00Z">
            <w:rPr/>
          </w:rPrChange>
        </w:rPr>
        <w:instrText>.</w:instrText>
      </w:r>
      <w:r>
        <w:instrText>ozon</w:instrText>
      </w:r>
      <w:r w:rsidRPr="00AD6250">
        <w:rPr>
          <w:lang w:val="ru-RU"/>
          <w:rPrChange w:id="239" w:author="Chelombeevanext@mail.ru" w:date="2017-06-15T15:26:00Z">
            <w:rPr/>
          </w:rPrChange>
        </w:rPr>
        <w:instrText>.</w:instrText>
      </w:r>
      <w:r>
        <w:instrText>ru</w:instrText>
      </w:r>
      <w:r w:rsidRPr="00AD6250">
        <w:rPr>
          <w:lang w:val="ru-RU"/>
          <w:rPrChange w:id="240" w:author="Chelombeevanext@mail.ru" w:date="2017-06-15T15:26:00Z">
            <w:rPr/>
          </w:rPrChange>
        </w:rPr>
        <w:instrText>/</w:instrText>
      </w:r>
      <w:r>
        <w:instrText>person</w:instrText>
      </w:r>
      <w:r w:rsidRPr="00AD6250">
        <w:rPr>
          <w:lang w:val="ru-RU"/>
          <w:rPrChange w:id="241" w:author="Chelombeevanext@mail.ru" w:date="2017-06-15T15:26:00Z">
            <w:rPr/>
          </w:rPrChange>
        </w:rPr>
        <w:instrText>/1925229/"</w:instrText>
      </w:r>
      <w:r>
        <w:fldChar w:fldCharType="separate"/>
      </w:r>
      <w:r w:rsidR="00517168" w:rsidRPr="00B724CF">
        <w:rPr>
          <w:rStyle w:val="a6"/>
          <w:color w:val="auto"/>
          <w:sz w:val="28"/>
          <w:szCs w:val="28"/>
          <w:u w:val="none"/>
          <w:lang w:val="ru-RU"/>
        </w:rPr>
        <w:t>А. Толстых</w:t>
      </w:r>
      <w:r>
        <w:fldChar w:fldCharType="end"/>
      </w:r>
      <w:r w:rsidR="00517168" w:rsidRPr="00B724CF">
        <w:rPr>
          <w:sz w:val="28"/>
          <w:szCs w:val="28"/>
          <w:lang w:val="ru-RU"/>
        </w:rPr>
        <w:t xml:space="preserve">. </w:t>
      </w:r>
      <w:r w:rsidR="00517168" w:rsidRPr="00AA6762">
        <w:rPr>
          <w:sz w:val="28"/>
          <w:szCs w:val="28"/>
          <w:lang w:val="ru-RU"/>
        </w:rPr>
        <w:t>Типовые тесты по русскому языку как иностранному. Элементарный уровень. Общее владение.</w:t>
      </w:r>
      <w:r w:rsidR="00517168" w:rsidRPr="00B724CF">
        <w:rPr>
          <w:sz w:val="28"/>
          <w:szCs w:val="28"/>
        </w:rPr>
        <w:t> </w:t>
      </w:r>
      <w:r w:rsidR="00DA627F">
        <w:rPr>
          <w:sz w:val="28"/>
          <w:szCs w:val="28"/>
          <w:lang w:val="ru-RU"/>
        </w:rPr>
        <w:t>//</w:t>
      </w:r>
      <w:r w:rsidR="00DA627F" w:rsidRPr="00DA627F">
        <w:rPr>
          <w:sz w:val="28"/>
          <w:szCs w:val="28"/>
          <w:lang w:val="ru-RU"/>
        </w:rPr>
        <w:t>— М.:</w:t>
      </w:r>
      <w:r w:rsidR="00DA627F">
        <w:rPr>
          <w:sz w:val="28"/>
          <w:szCs w:val="28"/>
          <w:lang w:val="ru-RU"/>
        </w:rPr>
        <w:t xml:space="preserve"> </w:t>
      </w:r>
      <w:r w:rsidR="00517168" w:rsidRPr="00AA6762">
        <w:rPr>
          <w:sz w:val="28"/>
          <w:szCs w:val="28"/>
          <w:lang w:val="ru-RU"/>
        </w:rPr>
        <w:t xml:space="preserve">Златоуст, </w:t>
      </w:r>
      <w:r w:rsidR="00B724CF" w:rsidRPr="00AA6762">
        <w:rPr>
          <w:sz w:val="28"/>
          <w:szCs w:val="28"/>
          <w:lang w:val="ru-RU"/>
        </w:rPr>
        <w:t>2014</w:t>
      </w:r>
    </w:p>
    <w:p w:rsidR="00517168" w:rsidRPr="00AA6762" w:rsidRDefault="00517168" w:rsidP="00B724CF">
      <w:pPr>
        <w:rPr>
          <w:sz w:val="28"/>
          <w:szCs w:val="28"/>
          <w:lang w:val="ru-RU"/>
        </w:rPr>
      </w:pPr>
      <w:r w:rsidRPr="00B724CF">
        <w:rPr>
          <w:sz w:val="28"/>
          <w:szCs w:val="28"/>
          <w:lang w:val="ru-RU"/>
        </w:rPr>
        <w:lastRenderedPageBreak/>
        <w:t xml:space="preserve">Норейко Л. Лексический минимум по русскому языку как иностранному. </w:t>
      </w:r>
      <w:r w:rsidRPr="00AA6762">
        <w:rPr>
          <w:sz w:val="28"/>
          <w:szCs w:val="28"/>
          <w:lang w:val="ru-RU"/>
        </w:rPr>
        <w:t>Первый сертификационный уровень.</w:t>
      </w:r>
      <w:r w:rsidR="00324020">
        <w:rPr>
          <w:sz w:val="28"/>
          <w:szCs w:val="28"/>
          <w:lang w:val="ru-RU"/>
        </w:rPr>
        <w:t xml:space="preserve"> Общее владение. </w:t>
      </w:r>
      <w:r w:rsidR="00DA627F">
        <w:rPr>
          <w:sz w:val="28"/>
          <w:szCs w:val="28"/>
          <w:lang w:val="ru-RU"/>
        </w:rPr>
        <w:t>//</w:t>
      </w:r>
      <w:r w:rsidR="00DA627F" w:rsidRPr="00DA627F">
        <w:rPr>
          <w:sz w:val="28"/>
          <w:szCs w:val="28"/>
          <w:lang w:val="ru-RU"/>
        </w:rPr>
        <w:t>— М.:</w:t>
      </w:r>
      <w:r w:rsidR="00DA627F">
        <w:rPr>
          <w:sz w:val="28"/>
          <w:szCs w:val="28"/>
          <w:lang w:val="ru-RU"/>
        </w:rPr>
        <w:t xml:space="preserve"> </w:t>
      </w:r>
      <w:r w:rsidR="00324020">
        <w:rPr>
          <w:sz w:val="28"/>
          <w:szCs w:val="28"/>
          <w:lang w:val="ru-RU"/>
        </w:rPr>
        <w:t>Златоуст, 2014</w:t>
      </w:r>
    </w:p>
    <w:p w:rsidR="00517168" w:rsidRDefault="00517168" w:rsidP="00B724CF">
      <w:pPr>
        <w:rPr>
          <w:sz w:val="28"/>
          <w:szCs w:val="28"/>
          <w:lang w:val="ru-RU"/>
        </w:rPr>
      </w:pPr>
      <w:r w:rsidRPr="00B724CF">
        <w:rPr>
          <w:sz w:val="28"/>
          <w:szCs w:val="28"/>
          <w:lang w:val="ru-RU"/>
        </w:rPr>
        <w:t>Оборнева, И.В. Автоматизированная оценка сложности учебных текстов на основе статистических параметров : диссерт</w:t>
      </w:r>
      <w:r w:rsidR="00B724CF" w:rsidRPr="00B724CF">
        <w:rPr>
          <w:sz w:val="28"/>
          <w:szCs w:val="28"/>
          <w:lang w:val="ru-RU"/>
        </w:rPr>
        <w:t xml:space="preserve">ация ... к.п.н.: Москва, 2006. </w:t>
      </w:r>
    </w:p>
    <w:p w:rsidR="00083398" w:rsidRPr="00B724CF" w:rsidRDefault="00083398" w:rsidP="00083398">
      <w:pPr>
        <w:rPr>
          <w:sz w:val="28"/>
          <w:szCs w:val="28"/>
          <w:lang w:val="ru-RU"/>
        </w:rPr>
      </w:pPr>
      <w:r>
        <w:rPr>
          <w:sz w:val="28"/>
          <w:szCs w:val="28"/>
          <w:lang w:val="ru-RU"/>
        </w:rPr>
        <w:t xml:space="preserve">Селегей В.П. </w:t>
      </w:r>
      <w:r>
        <w:rPr>
          <w:sz w:val="28"/>
          <w:szCs w:val="28"/>
        </w:rPr>
        <w:t>et</w:t>
      </w:r>
      <w:r w:rsidRPr="00083398">
        <w:rPr>
          <w:sz w:val="28"/>
          <w:szCs w:val="28"/>
          <w:lang w:val="ru-RU"/>
        </w:rPr>
        <w:t xml:space="preserve"> </w:t>
      </w:r>
      <w:r>
        <w:rPr>
          <w:sz w:val="28"/>
          <w:szCs w:val="28"/>
        </w:rPr>
        <w:t>al</w:t>
      </w:r>
      <w:r w:rsidRPr="00083398">
        <w:rPr>
          <w:sz w:val="28"/>
          <w:szCs w:val="28"/>
          <w:lang w:val="ru-RU"/>
        </w:rPr>
        <w:t xml:space="preserve">. </w:t>
      </w:r>
      <w:r>
        <w:rPr>
          <w:sz w:val="28"/>
          <w:szCs w:val="28"/>
          <w:lang w:val="ru-RU"/>
        </w:rPr>
        <w:t xml:space="preserve">Отчет о научно-исследовательской работе </w:t>
      </w:r>
      <w:r w:rsidRPr="00083398">
        <w:rPr>
          <w:sz w:val="28"/>
          <w:szCs w:val="28"/>
          <w:lang w:val="ru-RU"/>
        </w:rPr>
        <w:t>по договору № 08</w:t>
      </w:r>
      <w:r>
        <w:rPr>
          <w:sz w:val="28"/>
          <w:szCs w:val="28"/>
          <w:lang w:val="ru-RU"/>
        </w:rPr>
        <w:t xml:space="preserve">1-R приложению А1 от 01.10.2013. </w:t>
      </w:r>
      <w:r w:rsidRPr="00083398">
        <w:rPr>
          <w:sz w:val="28"/>
          <w:szCs w:val="28"/>
          <w:lang w:val="ru-RU"/>
        </w:rPr>
        <w:t>Тема исследования «Центр по исследованию разума и машин»</w:t>
      </w:r>
      <w:r>
        <w:rPr>
          <w:sz w:val="28"/>
          <w:szCs w:val="28"/>
          <w:lang w:val="ru-RU"/>
        </w:rPr>
        <w:t>. Москва, 2015.</w:t>
      </w:r>
    </w:p>
    <w:p w:rsidR="00517168" w:rsidRPr="00AA6762" w:rsidRDefault="00517168" w:rsidP="00B724CF">
      <w:pPr>
        <w:rPr>
          <w:sz w:val="28"/>
          <w:szCs w:val="28"/>
          <w:lang w:val="ru-RU"/>
        </w:rPr>
      </w:pPr>
      <w:r w:rsidRPr="00AA6762">
        <w:rPr>
          <w:sz w:val="28"/>
          <w:szCs w:val="28"/>
          <w:lang w:val="ru-RU"/>
        </w:rPr>
        <w:t xml:space="preserve">Томина Ю.А . Объективная оценка языковой трудности текстов (описание, повествование, рассуждение, доказательство) : диссертация ...к.п.н.: Москва, 1985. </w:t>
      </w:r>
    </w:p>
    <w:p w:rsidR="00F5485B" w:rsidRPr="00F5485B" w:rsidRDefault="00F5485B" w:rsidP="00083398">
      <w:pPr>
        <w:rPr>
          <w:lang w:val="ru-RU"/>
        </w:rPr>
      </w:pPr>
    </w:p>
    <w:sectPr w:rsidR="00F5485B" w:rsidRPr="00F5485B" w:rsidSect="0078787B">
      <w:type w:val="continuous"/>
      <w:pgSz w:w="11906" w:h="16838"/>
      <w:pgMar w:top="1134" w:right="850" w:bottom="1134"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BABABF" w15:done="0"/>
  <w15:commentEx w15:paraId="339B0C80" w15:done="0"/>
  <w15:commentEx w15:paraId="5E3B5F8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F70" w:rsidRDefault="00B34F70" w:rsidP="00D3126C">
      <w:pPr>
        <w:spacing w:after="0" w:line="240" w:lineRule="auto"/>
      </w:pPr>
      <w:r>
        <w:separator/>
      </w:r>
    </w:p>
  </w:endnote>
  <w:endnote w:type="continuationSeparator" w:id="0">
    <w:p w:rsidR="00B34F70" w:rsidRDefault="00B34F70" w:rsidP="00D312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Times-Roman~15">
    <w:altName w:val="Times New Roman"/>
    <w:panose1 w:val="00000000000000000000"/>
    <w:charset w:val="00"/>
    <w:family w:val="auto"/>
    <w:notTrueType/>
    <w:pitch w:val="default"/>
    <w:sig w:usb0="00000003" w:usb1="00000000" w:usb2="00000000" w:usb3="00000000" w:csb0="00000001" w:csb1="00000000"/>
  </w:font>
  <w:font w:name="TimesNewRomanPSMT">
    <w:panose1 w:val="00000000000000000000"/>
    <w:charset w:val="CC"/>
    <w:family w:val="auto"/>
    <w:notTrueType/>
    <w:pitch w:val="default"/>
    <w:sig w:usb0="00000201" w:usb1="00000000" w:usb2="00000000" w:usb3="00000000" w:csb0="00000004" w:csb1="00000000"/>
  </w:font>
  <w:font w:name="TimesNewRomanPS-ItalicMT">
    <w:panose1 w:val="00000000000000000000"/>
    <w:charset w:val="CC"/>
    <w:family w:val="auto"/>
    <w:notTrueType/>
    <w:pitch w:val="default"/>
    <w:sig w:usb0="00000201" w:usb1="00000000" w:usb2="00000000" w:usb3="00000000" w:csb0="00000004"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PragmaticaC">
    <w:panose1 w:val="00000000000000000000"/>
    <w:charset w:val="CC"/>
    <w:family w:val="auto"/>
    <w:notTrueType/>
    <w:pitch w:val="default"/>
    <w:sig w:usb0="00000201" w:usb1="00000000" w:usb2="00000000" w:usb3="00000000" w:csb0="00000004" w:csb1="00000000"/>
  </w:font>
  <w:font w:name="CourierNewPSMT">
    <w:panose1 w:val="00000000000000000000"/>
    <w:charset w:val="CC"/>
    <w:family w:val="auto"/>
    <w:notTrueType/>
    <w:pitch w:val="default"/>
    <w:sig w:usb0="00000201" w:usb1="00000000" w:usb2="00000000" w:usb3="00000000" w:csb0="00000004"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7564072"/>
      <w:docPartObj>
        <w:docPartGallery w:val="Page Numbers (Bottom of Page)"/>
        <w:docPartUnique/>
      </w:docPartObj>
    </w:sdtPr>
    <w:sdtContent>
      <w:p w:rsidR="00AD6250" w:rsidRDefault="00AD6250">
        <w:pPr>
          <w:pStyle w:val="aff3"/>
          <w:jc w:val="center"/>
        </w:pPr>
        <w:fldSimple w:instr=" PAGE   \* MERGEFORMAT ">
          <w:r w:rsidR="00DC0ADD">
            <w:rPr>
              <w:noProof/>
            </w:rPr>
            <w:t>42</w:t>
          </w:r>
        </w:fldSimple>
      </w:p>
    </w:sdtContent>
  </w:sdt>
  <w:p w:rsidR="00AD6250" w:rsidRDefault="00AD6250">
    <w:pPr>
      <w:pStyle w:val="af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F70" w:rsidRDefault="00B34F70" w:rsidP="00D3126C">
      <w:pPr>
        <w:spacing w:after="0" w:line="240" w:lineRule="auto"/>
      </w:pPr>
      <w:r>
        <w:separator/>
      </w:r>
    </w:p>
  </w:footnote>
  <w:footnote w:type="continuationSeparator" w:id="0">
    <w:p w:rsidR="00B34F70" w:rsidRDefault="00B34F70" w:rsidP="00D3126C">
      <w:pPr>
        <w:spacing w:after="0" w:line="240" w:lineRule="auto"/>
      </w:pPr>
      <w:r>
        <w:continuationSeparator/>
      </w:r>
    </w:p>
  </w:footnote>
  <w:footnote w:id="1">
    <w:p w:rsidR="00AD6250" w:rsidRDefault="00AD6250">
      <w:pPr>
        <w:pStyle w:val="a9"/>
      </w:pPr>
      <w:r>
        <w:rPr>
          <w:rStyle w:val="ab"/>
        </w:rPr>
        <w:footnoteRef/>
      </w:r>
      <w:r>
        <w:t xml:space="preserve"> </w:t>
      </w:r>
      <w:r w:rsidRPr="000C1A6E">
        <w:t>http://ru.readability.io</w:t>
      </w:r>
    </w:p>
  </w:footnote>
  <w:footnote w:id="2">
    <w:p w:rsidR="00AD6250" w:rsidRPr="003B2839" w:rsidRDefault="00AD6250">
      <w:pPr>
        <w:pStyle w:val="a9"/>
        <w:rPr>
          <w:lang w:val="ru-RU"/>
        </w:rPr>
      </w:pPr>
      <w:r>
        <w:rPr>
          <w:rStyle w:val="ab"/>
        </w:rPr>
        <w:footnoteRef/>
      </w:r>
      <w:r>
        <w:t xml:space="preserve"> </w:t>
      </w:r>
      <w:r w:rsidRPr="003B2839">
        <w:t>https://habrahabr.ru/</w:t>
      </w:r>
      <w:r>
        <w:t>company/infoculture/blog/238875</w:t>
      </w:r>
    </w:p>
  </w:footnote>
  <w:footnote w:id="3">
    <w:p w:rsidR="00AD6250" w:rsidRPr="00164045" w:rsidRDefault="00AD6250">
      <w:pPr>
        <w:pStyle w:val="a9"/>
        <w:rPr>
          <w:lang w:val="ru-RU"/>
        </w:rPr>
      </w:pPr>
      <w:r>
        <w:rPr>
          <w:rStyle w:val="ab"/>
        </w:rPr>
        <w:footnoteRef/>
      </w:r>
      <w:r w:rsidRPr="00164045">
        <w:rPr>
          <w:lang w:val="ru-RU"/>
        </w:rPr>
        <w:t xml:space="preserve"> </w:t>
      </w:r>
      <w:r w:rsidRPr="00E707AC">
        <w:t>https</w:t>
      </w:r>
      <w:r w:rsidRPr="00164045">
        <w:rPr>
          <w:lang w:val="ru-RU"/>
        </w:rPr>
        <w:t>://</w:t>
      </w:r>
      <w:r w:rsidRPr="00E707AC">
        <w:t>newsela</w:t>
      </w:r>
      <w:r w:rsidRPr="00164045">
        <w:rPr>
          <w:lang w:val="ru-RU"/>
        </w:rPr>
        <w:t>.</w:t>
      </w:r>
      <w:r w:rsidRPr="00E707AC">
        <w:t>com</w:t>
      </w:r>
      <w:r w:rsidRPr="00164045">
        <w:rPr>
          <w:lang w:val="ru-RU"/>
        </w:rPr>
        <w:t>/</w:t>
      </w:r>
      <w:r w:rsidRPr="00E707AC">
        <w:t>about</w:t>
      </w:r>
      <w:r w:rsidRPr="00164045">
        <w:rPr>
          <w:lang w:val="ru-RU"/>
        </w:rPr>
        <w:t>/</w:t>
      </w:r>
    </w:p>
  </w:footnote>
  <w:footnote w:id="4">
    <w:p w:rsidR="00AD6250" w:rsidRPr="00164045" w:rsidRDefault="00AD6250">
      <w:pPr>
        <w:pStyle w:val="a9"/>
        <w:rPr>
          <w:lang w:val="ru-RU"/>
        </w:rPr>
      </w:pPr>
      <w:r>
        <w:rPr>
          <w:rStyle w:val="ab"/>
        </w:rPr>
        <w:footnoteRef/>
      </w:r>
      <w:r w:rsidRPr="00164045">
        <w:rPr>
          <w:lang w:val="ru-RU"/>
        </w:rPr>
        <w:t xml:space="preserve"> https://www.lingq.com</w:t>
      </w:r>
    </w:p>
  </w:footnote>
  <w:footnote w:id="5">
    <w:p w:rsidR="00AD6250" w:rsidRPr="00164045" w:rsidRDefault="00AD6250">
      <w:pPr>
        <w:pStyle w:val="a9"/>
        <w:rPr>
          <w:lang w:val="ru-RU"/>
        </w:rPr>
      </w:pPr>
      <w:r>
        <w:rPr>
          <w:rStyle w:val="ab"/>
        </w:rPr>
        <w:footnoteRef/>
      </w:r>
      <w:r w:rsidRPr="00164045">
        <w:rPr>
          <w:lang w:val="ru-RU"/>
        </w:rPr>
        <w:t xml:space="preserve"> </w:t>
      </w:r>
      <w:r w:rsidRPr="001B18EA">
        <w:t>http</w:t>
      </w:r>
      <w:r w:rsidRPr="00164045">
        <w:rPr>
          <w:lang w:val="ru-RU"/>
        </w:rPr>
        <w:t>://</w:t>
      </w:r>
      <w:r w:rsidRPr="001B18EA">
        <w:t>texts</w:t>
      </w:r>
      <w:r w:rsidRPr="00164045">
        <w:rPr>
          <w:lang w:val="ru-RU"/>
        </w:rPr>
        <w:t>.</w:t>
      </w:r>
      <w:r w:rsidRPr="001B18EA">
        <w:t>cie</w:t>
      </w:r>
      <w:r w:rsidRPr="00164045">
        <w:rPr>
          <w:lang w:val="ru-RU"/>
        </w:rPr>
        <w:t>.</w:t>
      </w:r>
      <w:r w:rsidRPr="001B18EA">
        <w:t>ru</w:t>
      </w:r>
    </w:p>
  </w:footnote>
  <w:footnote w:id="6">
    <w:p w:rsidR="00AD6250" w:rsidRPr="00AA6762" w:rsidRDefault="00AD6250" w:rsidP="00A034AE">
      <w:pPr>
        <w:pStyle w:val="a9"/>
        <w:rPr>
          <w:sz w:val="22"/>
          <w:szCs w:val="22"/>
          <w:lang w:val="ru-RU"/>
        </w:rPr>
      </w:pPr>
      <w:r w:rsidRPr="00D3126C">
        <w:rPr>
          <w:rStyle w:val="ab"/>
          <w:sz w:val="22"/>
          <w:szCs w:val="22"/>
        </w:rPr>
        <w:footnoteRef/>
      </w:r>
      <w:r w:rsidRPr="00AA6762">
        <w:rPr>
          <w:sz w:val="22"/>
          <w:szCs w:val="22"/>
          <w:lang w:val="ru-RU"/>
        </w:rPr>
        <w:t xml:space="preserve"> </w:t>
      </w:r>
      <w:r w:rsidRPr="001B18EA">
        <w:rPr>
          <w:rFonts w:cs="CourierNewPSMT"/>
          <w:sz w:val="22"/>
          <w:szCs w:val="22"/>
        </w:rPr>
        <w:t>https</w:t>
      </w:r>
      <w:r w:rsidRPr="00AA6762">
        <w:rPr>
          <w:rFonts w:cs="CourierNewPSMT"/>
          <w:sz w:val="22"/>
          <w:szCs w:val="22"/>
          <w:lang w:val="ru-RU"/>
        </w:rPr>
        <w:t>://</w:t>
      </w:r>
      <w:r w:rsidRPr="001B18EA">
        <w:rPr>
          <w:rFonts w:cs="CourierNewPSMT"/>
          <w:sz w:val="22"/>
          <w:szCs w:val="22"/>
        </w:rPr>
        <w:t>tech</w:t>
      </w:r>
      <w:r w:rsidRPr="00AA6762">
        <w:rPr>
          <w:rFonts w:cs="CourierNewPSMT"/>
          <w:sz w:val="22"/>
          <w:szCs w:val="22"/>
          <w:lang w:val="ru-RU"/>
        </w:rPr>
        <w:t>.</w:t>
      </w:r>
      <w:r w:rsidRPr="001B18EA">
        <w:rPr>
          <w:rFonts w:cs="CourierNewPSMT"/>
          <w:sz w:val="22"/>
          <w:szCs w:val="22"/>
        </w:rPr>
        <w:t>yandex</w:t>
      </w:r>
      <w:r w:rsidRPr="00AA6762">
        <w:rPr>
          <w:rFonts w:cs="CourierNewPSMT"/>
          <w:sz w:val="22"/>
          <w:szCs w:val="22"/>
          <w:lang w:val="ru-RU"/>
        </w:rPr>
        <w:t>.</w:t>
      </w:r>
      <w:r w:rsidRPr="001B18EA">
        <w:rPr>
          <w:rFonts w:cs="CourierNewPSMT"/>
          <w:sz w:val="22"/>
          <w:szCs w:val="22"/>
        </w:rPr>
        <w:t>ru</w:t>
      </w:r>
      <w:r w:rsidRPr="00AA6762">
        <w:rPr>
          <w:rFonts w:cs="CourierNewPSMT"/>
          <w:sz w:val="22"/>
          <w:szCs w:val="22"/>
          <w:lang w:val="ru-RU"/>
        </w:rPr>
        <w:t>/</w:t>
      </w:r>
      <w:r w:rsidRPr="001B18EA">
        <w:rPr>
          <w:rFonts w:cs="CourierNewPSMT"/>
          <w:sz w:val="22"/>
          <w:szCs w:val="22"/>
        </w:rPr>
        <w:t>mystem</w:t>
      </w:r>
      <w:r w:rsidRPr="00AA6762">
        <w:rPr>
          <w:rFonts w:cs="CourierNewPSMT"/>
          <w:sz w:val="22"/>
          <w:szCs w:val="22"/>
          <w:lang w:val="ru-RU"/>
        </w:rPr>
        <w:t>/</w:t>
      </w:r>
      <w:r w:rsidRPr="001B18EA">
        <w:rPr>
          <w:rFonts w:cs="CourierNewPSMT"/>
          <w:sz w:val="22"/>
          <w:szCs w:val="22"/>
        </w:rPr>
        <w:t>doc</w:t>
      </w:r>
      <w:r w:rsidRPr="00AA6762">
        <w:rPr>
          <w:rFonts w:cs="CourierNewPSMT"/>
          <w:sz w:val="22"/>
          <w:szCs w:val="22"/>
          <w:lang w:val="ru-RU"/>
        </w:rPr>
        <w:t>/</w:t>
      </w:r>
      <w:r w:rsidRPr="001B18EA">
        <w:rPr>
          <w:rFonts w:cs="CourierNewPSMT"/>
          <w:sz w:val="22"/>
          <w:szCs w:val="22"/>
        </w:rPr>
        <w:t>grammemes</w:t>
      </w:r>
      <w:r w:rsidRPr="00AA6762">
        <w:rPr>
          <w:rFonts w:cs="CourierNewPSMT"/>
          <w:sz w:val="22"/>
          <w:szCs w:val="22"/>
          <w:lang w:val="ru-RU"/>
        </w:rPr>
        <w:t>-</w:t>
      </w:r>
      <w:r w:rsidRPr="001B18EA">
        <w:rPr>
          <w:rFonts w:cs="CourierNewPSMT"/>
          <w:sz w:val="22"/>
          <w:szCs w:val="22"/>
        </w:rPr>
        <w:t>values</w:t>
      </w:r>
      <w:r w:rsidRPr="00AA6762">
        <w:rPr>
          <w:rFonts w:cs="CourierNewPSMT"/>
          <w:sz w:val="22"/>
          <w:szCs w:val="22"/>
          <w:lang w:val="ru-RU"/>
        </w:rPr>
        <w:t>-</w:t>
      </w:r>
      <w:r w:rsidRPr="001B18EA">
        <w:rPr>
          <w:rFonts w:cs="CourierNewPSMT"/>
          <w:sz w:val="22"/>
          <w:szCs w:val="22"/>
        </w:rPr>
        <w:t>docpage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1524"/>
    <w:multiLevelType w:val="hybridMultilevel"/>
    <w:tmpl w:val="6F90420A"/>
    <w:lvl w:ilvl="0" w:tplc="080E3C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205B33"/>
    <w:multiLevelType w:val="hybridMultilevel"/>
    <w:tmpl w:val="F5BCE6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A31524"/>
    <w:multiLevelType w:val="hybridMultilevel"/>
    <w:tmpl w:val="74344BA6"/>
    <w:lvl w:ilvl="0" w:tplc="951612C0">
      <w:start w:val="1"/>
      <w:numFmt w:val="bullet"/>
      <w:lvlText w:val="•"/>
      <w:lvlJc w:val="left"/>
      <w:pPr>
        <w:tabs>
          <w:tab w:val="num" w:pos="720"/>
        </w:tabs>
        <w:ind w:left="720" w:hanging="360"/>
      </w:pPr>
      <w:rPr>
        <w:rFonts w:ascii="Arial" w:hAnsi="Arial" w:hint="default"/>
      </w:rPr>
    </w:lvl>
    <w:lvl w:ilvl="1" w:tplc="B6D0BFD2" w:tentative="1">
      <w:start w:val="1"/>
      <w:numFmt w:val="bullet"/>
      <w:lvlText w:val="•"/>
      <w:lvlJc w:val="left"/>
      <w:pPr>
        <w:tabs>
          <w:tab w:val="num" w:pos="1440"/>
        </w:tabs>
        <w:ind w:left="1440" w:hanging="360"/>
      </w:pPr>
      <w:rPr>
        <w:rFonts w:ascii="Arial" w:hAnsi="Arial" w:hint="default"/>
      </w:rPr>
    </w:lvl>
    <w:lvl w:ilvl="2" w:tplc="6FE62FB4" w:tentative="1">
      <w:start w:val="1"/>
      <w:numFmt w:val="bullet"/>
      <w:lvlText w:val="•"/>
      <w:lvlJc w:val="left"/>
      <w:pPr>
        <w:tabs>
          <w:tab w:val="num" w:pos="2160"/>
        </w:tabs>
        <w:ind w:left="2160" w:hanging="360"/>
      </w:pPr>
      <w:rPr>
        <w:rFonts w:ascii="Arial" w:hAnsi="Arial" w:hint="default"/>
      </w:rPr>
    </w:lvl>
    <w:lvl w:ilvl="3" w:tplc="80F247D0" w:tentative="1">
      <w:start w:val="1"/>
      <w:numFmt w:val="bullet"/>
      <w:lvlText w:val="•"/>
      <w:lvlJc w:val="left"/>
      <w:pPr>
        <w:tabs>
          <w:tab w:val="num" w:pos="2880"/>
        </w:tabs>
        <w:ind w:left="2880" w:hanging="360"/>
      </w:pPr>
      <w:rPr>
        <w:rFonts w:ascii="Arial" w:hAnsi="Arial" w:hint="default"/>
      </w:rPr>
    </w:lvl>
    <w:lvl w:ilvl="4" w:tplc="5D167638" w:tentative="1">
      <w:start w:val="1"/>
      <w:numFmt w:val="bullet"/>
      <w:lvlText w:val="•"/>
      <w:lvlJc w:val="left"/>
      <w:pPr>
        <w:tabs>
          <w:tab w:val="num" w:pos="3600"/>
        </w:tabs>
        <w:ind w:left="3600" w:hanging="360"/>
      </w:pPr>
      <w:rPr>
        <w:rFonts w:ascii="Arial" w:hAnsi="Arial" w:hint="default"/>
      </w:rPr>
    </w:lvl>
    <w:lvl w:ilvl="5" w:tplc="C8E48086" w:tentative="1">
      <w:start w:val="1"/>
      <w:numFmt w:val="bullet"/>
      <w:lvlText w:val="•"/>
      <w:lvlJc w:val="left"/>
      <w:pPr>
        <w:tabs>
          <w:tab w:val="num" w:pos="4320"/>
        </w:tabs>
        <w:ind w:left="4320" w:hanging="360"/>
      </w:pPr>
      <w:rPr>
        <w:rFonts w:ascii="Arial" w:hAnsi="Arial" w:hint="default"/>
      </w:rPr>
    </w:lvl>
    <w:lvl w:ilvl="6" w:tplc="28A83524" w:tentative="1">
      <w:start w:val="1"/>
      <w:numFmt w:val="bullet"/>
      <w:lvlText w:val="•"/>
      <w:lvlJc w:val="left"/>
      <w:pPr>
        <w:tabs>
          <w:tab w:val="num" w:pos="5040"/>
        </w:tabs>
        <w:ind w:left="5040" w:hanging="360"/>
      </w:pPr>
      <w:rPr>
        <w:rFonts w:ascii="Arial" w:hAnsi="Arial" w:hint="default"/>
      </w:rPr>
    </w:lvl>
    <w:lvl w:ilvl="7" w:tplc="29EA4018" w:tentative="1">
      <w:start w:val="1"/>
      <w:numFmt w:val="bullet"/>
      <w:lvlText w:val="•"/>
      <w:lvlJc w:val="left"/>
      <w:pPr>
        <w:tabs>
          <w:tab w:val="num" w:pos="5760"/>
        </w:tabs>
        <w:ind w:left="5760" w:hanging="360"/>
      </w:pPr>
      <w:rPr>
        <w:rFonts w:ascii="Arial" w:hAnsi="Arial" w:hint="default"/>
      </w:rPr>
    </w:lvl>
    <w:lvl w:ilvl="8" w:tplc="52B41F10" w:tentative="1">
      <w:start w:val="1"/>
      <w:numFmt w:val="bullet"/>
      <w:lvlText w:val="•"/>
      <w:lvlJc w:val="left"/>
      <w:pPr>
        <w:tabs>
          <w:tab w:val="num" w:pos="6480"/>
        </w:tabs>
        <w:ind w:left="6480" w:hanging="360"/>
      </w:pPr>
      <w:rPr>
        <w:rFonts w:ascii="Arial" w:hAnsi="Arial" w:hint="default"/>
      </w:rPr>
    </w:lvl>
  </w:abstractNum>
  <w:abstractNum w:abstractNumId="3">
    <w:nsid w:val="0DD317A5"/>
    <w:multiLevelType w:val="hybridMultilevel"/>
    <w:tmpl w:val="271220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9C6BB8"/>
    <w:multiLevelType w:val="hybridMultilevel"/>
    <w:tmpl w:val="88C44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EE6F36"/>
    <w:multiLevelType w:val="hybridMultilevel"/>
    <w:tmpl w:val="F2288D14"/>
    <w:lvl w:ilvl="0" w:tplc="1E32EC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170CE4"/>
    <w:multiLevelType w:val="hybridMultilevel"/>
    <w:tmpl w:val="514063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2F96A32"/>
    <w:multiLevelType w:val="hybridMultilevel"/>
    <w:tmpl w:val="C1BA87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4EE70A0"/>
    <w:multiLevelType w:val="hybridMultilevel"/>
    <w:tmpl w:val="0E68EF86"/>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26FD0144"/>
    <w:multiLevelType w:val="hybridMultilevel"/>
    <w:tmpl w:val="595EC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74C56C1"/>
    <w:multiLevelType w:val="hybridMultilevel"/>
    <w:tmpl w:val="55D2D5A2"/>
    <w:lvl w:ilvl="0" w:tplc="04190001">
      <w:start w:val="1"/>
      <w:numFmt w:val="bullet"/>
      <w:lvlText w:val=""/>
      <w:lvlJc w:val="left"/>
      <w:pPr>
        <w:ind w:left="720" w:hanging="360"/>
      </w:pPr>
      <w:rPr>
        <w:rFonts w:ascii="Symbol" w:hAnsi="Symbol" w:hint="default"/>
      </w:rPr>
    </w:lvl>
    <w:lvl w:ilvl="1" w:tplc="7960F1B6">
      <w:start w:val="4"/>
      <w:numFmt w:val="bullet"/>
      <w:lvlText w:val="•"/>
      <w:lvlJc w:val="left"/>
      <w:pPr>
        <w:ind w:left="1440" w:hanging="360"/>
      </w:pPr>
      <w:rPr>
        <w:rFonts w:ascii="Times New Roman" w:eastAsiaTheme="maj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4B4ACC"/>
    <w:multiLevelType w:val="hybridMultilevel"/>
    <w:tmpl w:val="65366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FC7A67"/>
    <w:multiLevelType w:val="hybridMultilevel"/>
    <w:tmpl w:val="4F0009C2"/>
    <w:lvl w:ilvl="0" w:tplc="94283658">
      <w:start w:val="1"/>
      <w:numFmt w:val="decimal"/>
      <w:lvlText w:val="%1."/>
      <w:lvlJc w:val="left"/>
      <w:pPr>
        <w:tabs>
          <w:tab w:val="num" w:pos="720"/>
        </w:tabs>
        <w:ind w:left="720" w:hanging="360"/>
      </w:pPr>
    </w:lvl>
    <w:lvl w:ilvl="1" w:tplc="2F2634F6" w:tentative="1">
      <w:start w:val="1"/>
      <w:numFmt w:val="decimal"/>
      <w:lvlText w:val="%2."/>
      <w:lvlJc w:val="left"/>
      <w:pPr>
        <w:tabs>
          <w:tab w:val="num" w:pos="1440"/>
        </w:tabs>
        <w:ind w:left="1440" w:hanging="360"/>
      </w:pPr>
    </w:lvl>
    <w:lvl w:ilvl="2" w:tplc="212E2F14" w:tentative="1">
      <w:start w:val="1"/>
      <w:numFmt w:val="decimal"/>
      <w:lvlText w:val="%3."/>
      <w:lvlJc w:val="left"/>
      <w:pPr>
        <w:tabs>
          <w:tab w:val="num" w:pos="2160"/>
        </w:tabs>
        <w:ind w:left="2160" w:hanging="360"/>
      </w:pPr>
    </w:lvl>
    <w:lvl w:ilvl="3" w:tplc="9EB4DB0A" w:tentative="1">
      <w:start w:val="1"/>
      <w:numFmt w:val="decimal"/>
      <w:lvlText w:val="%4."/>
      <w:lvlJc w:val="left"/>
      <w:pPr>
        <w:tabs>
          <w:tab w:val="num" w:pos="2880"/>
        </w:tabs>
        <w:ind w:left="2880" w:hanging="360"/>
      </w:pPr>
    </w:lvl>
    <w:lvl w:ilvl="4" w:tplc="8D8A7696" w:tentative="1">
      <w:start w:val="1"/>
      <w:numFmt w:val="decimal"/>
      <w:lvlText w:val="%5."/>
      <w:lvlJc w:val="left"/>
      <w:pPr>
        <w:tabs>
          <w:tab w:val="num" w:pos="3600"/>
        </w:tabs>
        <w:ind w:left="3600" w:hanging="360"/>
      </w:pPr>
    </w:lvl>
    <w:lvl w:ilvl="5" w:tplc="C29A491A" w:tentative="1">
      <w:start w:val="1"/>
      <w:numFmt w:val="decimal"/>
      <w:lvlText w:val="%6."/>
      <w:lvlJc w:val="left"/>
      <w:pPr>
        <w:tabs>
          <w:tab w:val="num" w:pos="4320"/>
        </w:tabs>
        <w:ind w:left="4320" w:hanging="360"/>
      </w:pPr>
    </w:lvl>
    <w:lvl w:ilvl="6" w:tplc="DD72E656" w:tentative="1">
      <w:start w:val="1"/>
      <w:numFmt w:val="decimal"/>
      <w:lvlText w:val="%7."/>
      <w:lvlJc w:val="left"/>
      <w:pPr>
        <w:tabs>
          <w:tab w:val="num" w:pos="5040"/>
        </w:tabs>
        <w:ind w:left="5040" w:hanging="360"/>
      </w:pPr>
    </w:lvl>
    <w:lvl w:ilvl="7" w:tplc="1B7832B4" w:tentative="1">
      <w:start w:val="1"/>
      <w:numFmt w:val="decimal"/>
      <w:lvlText w:val="%8."/>
      <w:lvlJc w:val="left"/>
      <w:pPr>
        <w:tabs>
          <w:tab w:val="num" w:pos="5760"/>
        </w:tabs>
        <w:ind w:left="5760" w:hanging="360"/>
      </w:pPr>
    </w:lvl>
    <w:lvl w:ilvl="8" w:tplc="9662BBB2" w:tentative="1">
      <w:start w:val="1"/>
      <w:numFmt w:val="decimal"/>
      <w:lvlText w:val="%9."/>
      <w:lvlJc w:val="left"/>
      <w:pPr>
        <w:tabs>
          <w:tab w:val="num" w:pos="6480"/>
        </w:tabs>
        <w:ind w:left="6480" w:hanging="360"/>
      </w:pPr>
    </w:lvl>
  </w:abstractNum>
  <w:abstractNum w:abstractNumId="13">
    <w:nsid w:val="31467532"/>
    <w:multiLevelType w:val="hybridMultilevel"/>
    <w:tmpl w:val="8878CCF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52925D8"/>
    <w:multiLevelType w:val="hybridMultilevel"/>
    <w:tmpl w:val="264207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70C7F7F"/>
    <w:multiLevelType w:val="hybridMultilevel"/>
    <w:tmpl w:val="FBD49AD8"/>
    <w:lvl w:ilvl="0" w:tplc="E89C66A6">
      <w:start w:val="1"/>
      <w:numFmt w:val="bullet"/>
      <w:lvlText w:val="•"/>
      <w:lvlJc w:val="left"/>
      <w:pPr>
        <w:tabs>
          <w:tab w:val="num" w:pos="720"/>
        </w:tabs>
        <w:ind w:left="720" w:hanging="360"/>
      </w:pPr>
      <w:rPr>
        <w:rFonts w:ascii="Arial" w:hAnsi="Arial" w:hint="default"/>
      </w:rPr>
    </w:lvl>
    <w:lvl w:ilvl="1" w:tplc="87729000" w:tentative="1">
      <w:start w:val="1"/>
      <w:numFmt w:val="bullet"/>
      <w:lvlText w:val="•"/>
      <w:lvlJc w:val="left"/>
      <w:pPr>
        <w:tabs>
          <w:tab w:val="num" w:pos="1440"/>
        </w:tabs>
        <w:ind w:left="1440" w:hanging="360"/>
      </w:pPr>
      <w:rPr>
        <w:rFonts w:ascii="Arial" w:hAnsi="Arial" w:hint="default"/>
      </w:rPr>
    </w:lvl>
    <w:lvl w:ilvl="2" w:tplc="C9622BF8" w:tentative="1">
      <w:start w:val="1"/>
      <w:numFmt w:val="bullet"/>
      <w:lvlText w:val="•"/>
      <w:lvlJc w:val="left"/>
      <w:pPr>
        <w:tabs>
          <w:tab w:val="num" w:pos="2160"/>
        </w:tabs>
        <w:ind w:left="2160" w:hanging="360"/>
      </w:pPr>
      <w:rPr>
        <w:rFonts w:ascii="Arial" w:hAnsi="Arial" w:hint="default"/>
      </w:rPr>
    </w:lvl>
    <w:lvl w:ilvl="3" w:tplc="2EFCF85C" w:tentative="1">
      <w:start w:val="1"/>
      <w:numFmt w:val="bullet"/>
      <w:lvlText w:val="•"/>
      <w:lvlJc w:val="left"/>
      <w:pPr>
        <w:tabs>
          <w:tab w:val="num" w:pos="2880"/>
        </w:tabs>
        <w:ind w:left="2880" w:hanging="360"/>
      </w:pPr>
      <w:rPr>
        <w:rFonts w:ascii="Arial" w:hAnsi="Arial" w:hint="default"/>
      </w:rPr>
    </w:lvl>
    <w:lvl w:ilvl="4" w:tplc="8F7C1A46" w:tentative="1">
      <w:start w:val="1"/>
      <w:numFmt w:val="bullet"/>
      <w:lvlText w:val="•"/>
      <w:lvlJc w:val="left"/>
      <w:pPr>
        <w:tabs>
          <w:tab w:val="num" w:pos="3600"/>
        </w:tabs>
        <w:ind w:left="3600" w:hanging="360"/>
      </w:pPr>
      <w:rPr>
        <w:rFonts w:ascii="Arial" w:hAnsi="Arial" w:hint="default"/>
      </w:rPr>
    </w:lvl>
    <w:lvl w:ilvl="5" w:tplc="2FB69E56" w:tentative="1">
      <w:start w:val="1"/>
      <w:numFmt w:val="bullet"/>
      <w:lvlText w:val="•"/>
      <w:lvlJc w:val="left"/>
      <w:pPr>
        <w:tabs>
          <w:tab w:val="num" w:pos="4320"/>
        </w:tabs>
        <w:ind w:left="4320" w:hanging="360"/>
      </w:pPr>
      <w:rPr>
        <w:rFonts w:ascii="Arial" w:hAnsi="Arial" w:hint="default"/>
      </w:rPr>
    </w:lvl>
    <w:lvl w:ilvl="6" w:tplc="B330C66C" w:tentative="1">
      <w:start w:val="1"/>
      <w:numFmt w:val="bullet"/>
      <w:lvlText w:val="•"/>
      <w:lvlJc w:val="left"/>
      <w:pPr>
        <w:tabs>
          <w:tab w:val="num" w:pos="5040"/>
        </w:tabs>
        <w:ind w:left="5040" w:hanging="360"/>
      </w:pPr>
      <w:rPr>
        <w:rFonts w:ascii="Arial" w:hAnsi="Arial" w:hint="default"/>
      </w:rPr>
    </w:lvl>
    <w:lvl w:ilvl="7" w:tplc="A4561290" w:tentative="1">
      <w:start w:val="1"/>
      <w:numFmt w:val="bullet"/>
      <w:lvlText w:val="•"/>
      <w:lvlJc w:val="left"/>
      <w:pPr>
        <w:tabs>
          <w:tab w:val="num" w:pos="5760"/>
        </w:tabs>
        <w:ind w:left="5760" w:hanging="360"/>
      </w:pPr>
      <w:rPr>
        <w:rFonts w:ascii="Arial" w:hAnsi="Arial" w:hint="default"/>
      </w:rPr>
    </w:lvl>
    <w:lvl w:ilvl="8" w:tplc="5B6EE452" w:tentative="1">
      <w:start w:val="1"/>
      <w:numFmt w:val="bullet"/>
      <w:lvlText w:val="•"/>
      <w:lvlJc w:val="left"/>
      <w:pPr>
        <w:tabs>
          <w:tab w:val="num" w:pos="6480"/>
        </w:tabs>
        <w:ind w:left="6480" w:hanging="360"/>
      </w:pPr>
      <w:rPr>
        <w:rFonts w:ascii="Arial" w:hAnsi="Arial" w:hint="default"/>
      </w:rPr>
    </w:lvl>
  </w:abstractNum>
  <w:abstractNum w:abstractNumId="16">
    <w:nsid w:val="3D9111A4"/>
    <w:multiLevelType w:val="hybridMultilevel"/>
    <w:tmpl w:val="CCE4E504"/>
    <w:lvl w:ilvl="0" w:tplc="81ECD5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E894587"/>
    <w:multiLevelType w:val="hybridMultilevel"/>
    <w:tmpl w:val="364425F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3282A60"/>
    <w:multiLevelType w:val="hybridMultilevel"/>
    <w:tmpl w:val="BC6046D6"/>
    <w:lvl w:ilvl="0" w:tplc="8CCC0A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45E7B48"/>
    <w:multiLevelType w:val="hybridMultilevel"/>
    <w:tmpl w:val="A5EA9716"/>
    <w:lvl w:ilvl="0" w:tplc="1E32EC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7901288"/>
    <w:multiLevelType w:val="hybridMultilevel"/>
    <w:tmpl w:val="61545E7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B91422E"/>
    <w:multiLevelType w:val="hybridMultilevel"/>
    <w:tmpl w:val="624C7BC6"/>
    <w:lvl w:ilvl="0" w:tplc="080E3C6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4F1926B0"/>
    <w:multiLevelType w:val="multilevel"/>
    <w:tmpl w:val="30D49BB8"/>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5C0CC7"/>
    <w:multiLevelType w:val="hybridMultilevel"/>
    <w:tmpl w:val="9B1616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31D594D"/>
    <w:multiLevelType w:val="hybridMultilevel"/>
    <w:tmpl w:val="6FCE9F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90C5755"/>
    <w:multiLevelType w:val="hybridMultilevel"/>
    <w:tmpl w:val="183E464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280C1D"/>
    <w:multiLevelType w:val="hybridMultilevel"/>
    <w:tmpl w:val="CB38D9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E4F428A"/>
    <w:multiLevelType w:val="hybridMultilevel"/>
    <w:tmpl w:val="DB42E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FCF58CC"/>
    <w:multiLevelType w:val="hybridMultilevel"/>
    <w:tmpl w:val="A030F0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11B1CB8"/>
    <w:multiLevelType w:val="hybridMultilevel"/>
    <w:tmpl w:val="D2745B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5454EA3"/>
    <w:multiLevelType w:val="hybridMultilevel"/>
    <w:tmpl w:val="2F32014E"/>
    <w:lvl w:ilvl="0" w:tplc="080E3C6A">
      <w:start w:val="1"/>
      <w:numFmt w:val="decimal"/>
      <w:lvlText w:val="%1."/>
      <w:lvlJc w:val="left"/>
      <w:pPr>
        <w:ind w:left="643" w:hanging="360"/>
      </w:pPr>
      <w:rPr>
        <w:rFonts w:hint="default"/>
      </w:rPr>
    </w:lvl>
    <w:lvl w:ilvl="1" w:tplc="04190003">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31">
    <w:nsid w:val="68A3098C"/>
    <w:multiLevelType w:val="hybridMultilevel"/>
    <w:tmpl w:val="C3841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995546F"/>
    <w:multiLevelType w:val="hybridMultilevel"/>
    <w:tmpl w:val="FC88BB1E"/>
    <w:lvl w:ilvl="0" w:tplc="F1A83918">
      <w:start w:val="1"/>
      <w:numFmt w:val="bullet"/>
      <w:lvlText w:val="–"/>
      <w:lvlJc w:val="left"/>
      <w:pPr>
        <w:tabs>
          <w:tab w:val="num" w:pos="720"/>
        </w:tabs>
        <w:ind w:left="720" w:hanging="360"/>
      </w:pPr>
      <w:rPr>
        <w:rFonts w:ascii="Arial" w:hAnsi="Arial" w:hint="default"/>
      </w:rPr>
    </w:lvl>
    <w:lvl w:ilvl="1" w:tplc="C35888E8">
      <w:start w:val="1"/>
      <w:numFmt w:val="bullet"/>
      <w:lvlText w:val="–"/>
      <w:lvlJc w:val="left"/>
      <w:pPr>
        <w:tabs>
          <w:tab w:val="num" w:pos="1440"/>
        </w:tabs>
        <w:ind w:left="1440" w:hanging="360"/>
      </w:pPr>
      <w:rPr>
        <w:rFonts w:ascii="Arial" w:hAnsi="Arial" w:hint="default"/>
      </w:rPr>
    </w:lvl>
    <w:lvl w:ilvl="2" w:tplc="A2BCB394" w:tentative="1">
      <w:start w:val="1"/>
      <w:numFmt w:val="bullet"/>
      <w:lvlText w:val="–"/>
      <w:lvlJc w:val="left"/>
      <w:pPr>
        <w:tabs>
          <w:tab w:val="num" w:pos="2160"/>
        </w:tabs>
        <w:ind w:left="2160" w:hanging="360"/>
      </w:pPr>
      <w:rPr>
        <w:rFonts w:ascii="Arial" w:hAnsi="Arial" w:hint="default"/>
      </w:rPr>
    </w:lvl>
    <w:lvl w:ilvl="3" w:tplc="EA16D5FA" w:tentative="1">
      <w:start w:val="1"/>
      <w:numFmt w:val="bullet"/>
      <w:lvlText w:val="–"/>
      <w:lvlJc w:val="left"/>
      <w:pPr>
        <w:tabs>
          <w:tab w:val="num" w:pos="2880"/>
        </w:tabs>
        <w:ind w:left="2880" w:hanging="360"/>
      </w:pPr>
      <w:rPr>
        <w:rFonts w:ascii="Arial" w:hAnsi="Arial" w:hint="default"/>
      </w:rPr>
    </w:lvl>
    <w:lvl w:ilvl="4" w:tplc="67267EF6" w:tentative="1">
      <w:start w:val="1"/>
      <w:numFmt w:val="bullet"/>
      <w:lvlText w:val="–"/>
      <w:lvlJc w:val="left"/>
      <w:pPr>
        <w:tabs>
          <w:tab w:val="num" w:pos="3600"/>
        </w:tabs>
        <w:ind w:left="3600" w:hanging="360"/>
      </w:pPr>
      <w:rPr>
        <w:rFonts w:ascii="Arial" w:hAnsi="Arial" w:hint="default"/>
      </w:rPr>
    </w:lvl>
    <w:lvl w:ilvl="5" w:tplc="287442A4" w:tentative="1">
      <w:start w:val="1"/>
      <w:numFmt w:val="bullet"/>
      <w:lvlText w:val="–"/>
      <w:lvlJc w:val="left"/>
      <w:pPr>
        <w:tabs>
          <w:tab w:val="num" w:pos="4320"/>
        </w:tabs>
        <w:ind w:left="4320" w:hanging="360"/>
      </w:pPr>
      <w:rPr>
        <w:rFonts w:ascii="Arial" w:hAnsi="Arial" w:hint="default"/>
      </w:rPr>
    </w:lvl>
    <w:lvl w:ilvl="6" w:tplc="1C02C742" w:tentative="1">
      <w:start w:val="1"/>
      <w:numFmt w:val="bullet"/>
      <w:lvlText w:val="–"/>
      <w:lvlJc w:val="left"/>
      <w:pPr>
        <w:tabs>
          <w:tab w:val="num" w:pos="5040"/>
        </w:tabs>
        <w:ind w:left="5040" w:hanging="360"/>
      </w:pPr>
      <w:rPr>
        <w:rFonts w:ascii="Arial" w:hAnsi="Arial" w:hint="default"/>
      </w:rPr>
    </w:lvl>
    <w:lvl w:ilvl="7" w:tplc="A5262468" w:tentative="1">
      <w:start w:val="1"/>
      <w:numFmt w:val="bullet"/>
      <w:lvlText w:val="–"/>
      <w:lvlJc w:val="left"/>
      <w:pPr>
        <w:tabs>
          <w:tab w:val="num" w:pos="5760"/>
        </w:tabs>
        <w:ind w:left="5760" w:hanging="360"/>
      </w:pPr>
      <w:rPr>
        <w:rFonts w:ascii="Arial" w:hAnsi="Arial" w:hint="default"/>
      </w:rPr>
    </w:lvl>
    <w:lvl w:ilvl="8" w:tplc="11E49EBC" w:tentative="1">
      <w:start w:val="1"/>
      <w:numFmt w:val="bullet"/>
      <w:lvlText w:val="–"/>
      <w:lvlJc w:val="left"/>
      <w:pPr>
        <w:tabs>
          <w:tab w:val="num" w:pos="6480"/>
        </w:tabs>
        <w:ind w:left="6480" w:hanging="360"/>
      </w:pPr>
      <w:rPr>
        <w:rFonts w:ascii="Arial" w:hAnsi="Arial" w:hint="default"/>
      </w:rPr>
    </w:lvl>
  </w:abstractNum>
  <w:abstractNum w:abstractNumId="33">
    <w:nsid w:val="6A063A2C"/>
    <w:multiLevelType w:val="hybridMultilevel"/>
    <w:tmpl w:val="C72A0EA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34">
    <w:nsid w:val="6CA001E0"/>
    <w:multiLevelType w:val="hybridMultilevel"/>
    <w:tmpl w:val="B41C1E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F0A255B"/>
    <w:multiLevelType w:val="hybridMultilevel"/>
    <w:tmpl w:val="7B6073DA"/>
    <w:lvl w:ilvl="0" w:tplc="080E3C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2CD7870"/>
    <w:multiLevelType w:val="hybridMultilevel"/>
    <w:tmpl w:val="9FA89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35315FF"/>
    <w:multiLevelType w:val="hybridMultilevel"/>
    <w:tmpl w:val="09124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9550096"/>
    <w:multiLevelType w:val="hybridMultilevel"/>
    <w:tmpl w:val="4AE0CA1E"/>
    <w:lvl w:ilvl="0" w:tplc="67D48CF0">
      <w:start w:val="1"/>
      <w:numFmt w:val="bullet"/>
      <w:lvlText w:val="–"/>
      <w:lvlJc w:val="left"/>
      <w:pPr>
        <w:tabs>
          <w:tab w:val="num" w:pos="720"/>
        </w:tabs>
        <w:ind w:left="720" w:hanging="360"/>
      </w:pPr>
      <w:rPr>
        <w:rFonts w:ascii="Arial" w:hAnsi="Arial" w:hint="default"/>
      </w:rPr>
    </w:lvl>
    <w:lvl w:ilvl="1" w:tplc="4EB02232">
      <w:start w:val="1"/>
      <w:numFmt w:val="bullet"/>
      <w:lvlText w:val="–"/>
      <w:lvlJc w:val="left"/>
      <w:pPr>
        <w:tabs>
          <w:tab w:val="num" w:pos="1440"/>
        </w:tabs>
        <w:ind w:left="1440" w:hanging="360"/>
      </w:pPr>
      <w:rPr>
        <w:rFonts w:ascii="Arial" w:hAnsi="Arial" w:hint="default"/>
      </w:rPr>
    </w:lvl>
    <w:lvl w:ilvl="2" w:tplc="3E745BF0" w:tentative="1">
      <w:start w:val="1"/>
      <w:numFmt w:val="bullet"/>
      <w:lvlText w:val="–"/>
      <w:lvlJc w:val="left"/>
      <w:pPr>
        <w:tabs>
          <w:tab w:val="num" w:pos="2160"/>
        </w:tabs>
        <w:ind w:left="2160" w:hanging="360"/>
      </w:pPr>
      <w:rPr>
        <w:rFonts w:ascii="Arial" w:hAnsi="Arial" w:hint="default"/>
      </w:rPr>
    </w:lvl>
    <w:lvl w:ilvl="3" w:tplc="9EEE8686" w:tentative="1">
      <w:start w:val="1"/>
      <w:numFmt w:val="bullet"/>
      <w:lvlText w:val="–"/>
      <w:lvlJc w:val="left"/>
      <w:pPr>
        <w:tabs>
          <w:tab w:val="num" w:pos="2880"/>
        </w:tabs>
        <w:ind w:left="2880" w:hanging="360"/>
      </w:pPr>
      <w:rPr>
        <w:rFonts w:ascii="Arial" w:hAnsi="Arial" w:hint="default"/>
      </w:rPr>
    </w:lvl>
    <w:lvl w:ilvl="4" w:tplc="6C66EE0A" w:tentative="1">
      <w:start w:val="1"/>
      <w:numFmt w:val="bullet"/>
      <w:lvlText w:val="–"/>
      <w:lvlJc w:val="left"/>
      <w:pPr>
        <w:tabs>
          <w:tab w:val="num" w:pos="3600"/>
        </w:tabs>
        <w:ind w:left="3600" w:hanging="360"/>
      </w:pPr>
      <w:rPr>
        <w:rFonts w:ascii="Arial" w:hAnsi="Arial" w:hint="default"/>
      </w:rPr>
    </w:lvl>
    <w:lvl w:ilvl="5" w:tplc="75A6CA9E" w:tentative="1">
      <w:start w:val="1"/>
      <w:numFmt w:val="bullet"/>
      <w:lvlText w:val="–"/>
      <w:lvlJc w:val="left"/>
      <w:pPr>
        <w:tabs>
          <w:tab w:val="num" w:pos="4320"/>
        </w:tabs>
        <w:ind w:left="4320" w:hanging="360"/>
      </w:pPr>
      <w:rPr>
        <w:rFonts w:ascii="Arial" w:hAnsi="Arial" w:hint="default"/>
      </w:rPr>
    </w:lvl>
    <w:lvl w:ilvl="6" w:tplc="978AEEA4" w:tentative="1">
      <w:start w:val="1"/>
      <w:numFmt w:val="bullet"/>
      <w:lvlText w:val="–"/>
      <w:lvlJc w:val="left"/>
      <w:pPr>
        <w:tabs>
          <w:tab w:val="num" w:pos="5040"/>
        </w:tabs>
        <w:ind w:left="5040" w:hanging="360"/>
      </w:pPr>
      <w:rPr>
        <w:rFonts w:ascii="Arial" w:hAnsi="Arial" w:hint="default"/>
      </w:rPr>
    </w:lvl>
    <w:lvl w:ilvl="7" w:tplc="9F28279E" w:tentative="1">
      <w:start w:val="1"/>
      <w:numFmt w:val="bullet"/>
      <w:lvlText w:val="–"/>
      <w:lvlJc w:val="left"/>
      <w:pPr>
        <w:tabs>
          <w:tab w:val="num" w:pos="5760"/>
        </w:tabs>
        <w:ind w:left="5760" w:hanging="360"/>
      </w:pPr>
      <w:rPr>
        <w:rFonts w:ascii="Arial" w:hAnsi="Arial" w:hint="default"/>
      </w:rPr>
    </w:lvl>
    <w:lvl w:ilvl="8" w:tplc="233AF146" w:tentative="1">
      <w:start w:val="1"/>
      <w:numFmt w:val="bullet"/>
      <w:lvlText w:val="–"/>
      <w:lvlJc w:val="left"/>
      <w:pPr>
        <w:tabs>
          <w:tab w:val="num" w:pos="6480"/>
        </w:tabs>
        <w:ind w:left="6480" w:hanging="360"/>
      </w:pPr>
      <w:rPr>
        <w:rFonts w:ascii="Arial" w:hAnsi="Arial" w:hint="default"/>
      </w:rPr>
    </w:lvl>
  </w:abstractNum>
  <w:abstractNum w:abstractNumId="39">
    <w:nsid w:val="797A0E87"/>
    <w:multiLevelType w:val="hybridMultilevel"/>
    <w:tmpl w:val="493AAAE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DB85011"/>
    <w:multiLevelType w:val="hybridMultilevel"/>
    <w:tmpl w:val="E3F0083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22"/>
  </w:num>
  <w:num w:numId="3">
    <w:abstractNumId w:val="3"/>
  </w:num>
  <w:num w:numId="4">
    <w:abstractNumId w:val="33"/>
  </w:num>
  <w:num w:numId="5">
    <w:abstractNumId w:val="6"/>
  </w:num>
  <w:num w:numId="6">
    <w:abstractNumId w:val="28"/>
  </w:num>
  <w:num w:numId="7">
    <w:abstractNumId w:val="37"/>
  </w:num>
  <w:num w:numId="8">
    <w:abstractNumId w:val="30"/>
  </w:num>
  <w:num w:numId="9">
    <w:abstractNumId w:val="25"/>
  </w:num>
  <w:num w:numId="10">
    <w:abstractNumId w:val="39"/>
  </w:num>
  <w:num w:numId="11">
    <w:abstractNumId w:val="40"/>
  </w:num>
  <w:num w:numId="12">
    <w:abstractNumId w:val="18"/>
  </w:num>
  <w:num w:numId="13">
    <w:abstractNumId w:val="31"/>
  </w:num>
  <w:num w:numId="14">
    <w:abstractNumId w:val="16"/>
  </w:num>
  <w:num w:numId="15">
    <w:abstractNumId w:val="4"/>
  </w:num>
  <w:num w:numId="16">
    <w:abstractNumId w:val="5"/>
  </w:num>
  <w:num w:numId="17">
    <w:abstractNumId w:val="17"/>
  </w:num>
  <w:num w:numId="18">
    <w:abstractNumId w:val="19"/>
  </w:num>
  <w:num w:numId="19">
    <w:abstractNumId w:val="21"/>
  </w:num>
  <w:num w:numId="20">
    <w:abstractNumId w:val="0"/>
  </w:num>
  <w:num w:numId="21">
    <w:abstractNumId w:val="35"/>
  </w:num>
  <w:num w:numId="22">
    <w:abstractNumId w:val="38"/>
  </w:num>
  <w:num w:numId="23">
    <w:abstractNumId w:val="32"/>
  </w:num>
  <w:num w:numId="24">
    <w:abstractNumId w:val="12"/>
  </w:num>
  <w:num w:numId="25">
    <w:abstractNumId w:val="2"/>
  </w:num>
  <w:num w:numId="26">
    <w:abstractNumId w:val="15"/>
  </w:num>
  <w:num w:numId="27">
    <w:abstractNumId w:val="29"/>
  </w:num>
  <w:num w:numId="28">
    <w:abstractNumId w:val="9"/>
  </w:num>
  <w:num w:numId="29">
    <w:abstractNumId w:val="11"/>
  </w:num>
  <w:num w:numId="30">
    <w:abstractNumId w:val="27"/>
  </w:num>
  <w:num w:numId="31">
    <w:abstractNumId w:val="36"/>
  </w:num>
  <w:num w:numId="32">
    <w:abstractNumId w:val="10"/>
  </w:num>
  <w:num w:numId="33">
    <w:abstractNumId w:val="8"/>
  </w:num>
  <w:num w:numId="34">
    <w:abstractNumId w:val="13"/>
  </w:num>
  <w:num w:numId="35">
    <w:abstractNumId w:val="26"/>
  </w:num>
  <w:num w:numId="36">
    <w:abstractNumId w:val="7"/>
  </w:num>
  <w:num w:numId="37">
    <w:abstractNumId w:val="14"/>
  </w:num>
  <w:num w:numId="38">
    <w:abstractNumId w:val="24"/>
  </w:num>
  <w:num w:numId="39">
    <w:abstractNumId w:val="1"/>
  </w:num>
  <w:num w:numId="40">
    <w:abstractNumId w:val="20"/>
  </w:num>
  <w:num w:numId="41">
    <w:abstractNumId w:val="23"/>
  </w:num>
  <w:num w:numId="42">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Piperski">
    <w15:presenceInfo w15:providerId="Windows Live" w15:userId="f53b71d99444c2f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08"/>
  <w:characterSpacingControl w:val="doNotCompress"/>
  <w:footnotePr>
    <w:footnote w:id="-1"/>
    <w:footnote w:id="0"/>
  </w:footnotePr>
  <w:endnotePr>
    <w:endnote w:id="-1"/>
    <w:endnote w:id="0"/>
  </w:endnotePr>
  <w:compat>
    <w:useFELayout/>
  </w:compat>
  <w:rsids>
    <w:rsidRoot w:val="00B52D73"/>
    <w:rsid w:val="00004A81"/>
    <w:rsid w:val="0001515F"/>
    <w:rsid w:val="000237AD"/>
    <w:rsid w:val="00024F8F"/>
    <w:rsid w:val="00025438"/>
    <w:rsid w:val="0003091E"/>
    <w:rsid w:val="000344E0"/>
    <w:rsid w:val="0004275D"/>
    <w:rsid w:val="000577BA"/>
    <w:rsid w:val="0005793E"/>
    <w:rsid w:val="00075416"/>
    <w:rsid w:val="0008316A"/>
    <w:rsid w:val="00083398"/>
    <w:rsid w:val="0008540F"/>
    <w:rsid w:val="00095A21"/>
    <w:rsid w:val="00096920"/>
    <w:rsid w:val="000A3CA3"/>
    <w:rsid w:val="000A4FF1"/>
    <w:rsid w:val="000C1A6E"/>
    <w:rsid w:val="000C7672"/>
    <w:rsid w:val="000D6FDF"/>
    <w:rsid w:val="000F7192"/>
    <w:rsid w:val="0011436B"/>
    <w:rsid w:val="00115C09"/>
    <w:rsid w:val="0014519D"/>
    <w:rsid w:val="00147C79"/>
    <w:rsid w:val="00164045"/>
    <w:rsid w:val="00165140"/>
    <w:rsid w:val="00170118"/>
    <w:rsid w:val="00174E81"/>
    <w:rsid w:val="00177EA1"/>
    <w:rsid w:val="0019033C"/>
    <w:rsid w:val="00191F69"/>
    <w:rsid w:val="001931EC"/>
    <w:rsid w:val="0019582B"/>
    <w:rsid w:val="0019702C"/>
    <w:rsid w:val="001A3429"/>
    <w:rsid w:val="001A39A5"/>
    <w:rsid w:val="001B18EA"/>
    <w:rsid w:val="001C6956"/>
    <w:rsid w:val="001D35E3"/>
    <w:rsid w:val="001D50A8"/>
    <w:rsid w:val="001D65F2"/>
    <w:rsid w:val="001D686F"/>
    <w:rsid w:val="001E71D1"/>
    <w:rsid w:val="001F7542"/>
    <w:rsid w:val="00212A8C"/>
    <w:rsid w:val="0023380D"/>
    <w:rsid w:val="00242551"/>
    <w:rsid w:val="00256B67"/>
    <w:rsid w:val="00263380"/>
    <w:rsid w:val="00267F7F"/>
    <w:rsid w:val="0027584E"/>
    <w:rsid w:val="00275FD4"/>
    <w:rsid w:val="00276A56"/>
    <w:rsid w:val="00277B82"/>
    <w:rsid w:val="00281647"/>
    <w:rsid w:val="00292A47"/>
    <w:rsid w:val="002A1AD3"/>
    <w:rsid w:val="002A3AE7"/>
    <w:rsid w:val="002C6796"/>
    <w:rsid w:val="002E263C"/>
    <w:rsid w:val="002E2B0A"/>
    <w:rsid w:val="00323DBC"/>
    <w:rsid w:val="00324020"/>
    <w:rsid w:val="00325060"/>
    <w:rsid w:val="00331199"/>
    <w:rsid w:val="003703B8"/>
    <w:rsid w:val="003704B4"/>
    <w:rsid w:val="003847FA"/>
    <w:rsid w:val="0038536B"/>
    <w:rsid w:val="00390795"/>
    <w:rsid w:val="003943AB"/>
    <w:rsid w:val="003A5884"/>
    <w:rsid w:val="003A74FD"/>
    <w:rsid w:val="003B0E80"/>
    <w:rsid w:val="003B2839"/>
    <w:rsid w:val="003B68B8"/>
    <w:rsid w:val="003B7821"/>
    <w:rsid w:val="003D0699"/>
    <w:rsid w:val="003D403D"/>
    <w:rsid w:val="003E1B9A"/>
    <w:rsid w:val="003E7000"/>
    <w:rsid w:val="003F4646"/>
    <w:rsid w:val="004242E1"/>
    <w:rsid w:val="00474A9A"/>
    <w:rsid w:val="00475C30"/>
    <w:rsid w:val="00487C00"/>
    <w:rsid w:val="004976DC"/>
    <w:rsid w:val="004A7096"/>
    <w:rsid w:val="004C31DB"/>
    <w:rsid w:val="004C6ED9"/>
    <w:rsid w:val="004D36C0"/>
    <w:rsid w:val="004E34B7"/>
    <w:rsid w:val="004E4D3A"/>
    <w:rsid w:val="004E7822"/>
    <w:rsid w:val="004F1794"/>
    <w:rsid w:val="005012DD"/>
    <w:rsid w:val="0050628B"/>
    <w:rsid w:val="00516F26"/>
    <w:rsid w:val="00517168"/>
    <w:rsid w:val="005259DE"/>
    <w:rsid w:val="00525F2F"/>
    <w:rsid w:val="00527A0D"/>
    <w:rsid w:val="00534494"/>
    <w:rsid w:val="00535DC5"/>
    <w:rsid w:val="00536630"/>
    <w:rsid w:val="0053734C"/>
    <w:rsid w:val="005534A4"/>
    <w:rsid w:val="00563A73"/>
    <w:rsid w:val="0056566E"/>
    <w:rsid w:val="005665C1"/>
    <w:rsid w:val="00586793"/>
    <w:rsid w:val="00591EC3"/>
    <w:rsid w:val="00592DF3"/>
    <w:rsid w:val="005A4B5B"/>
    <w:rsid w:val="005D2B21"/>
    <w:rsid w:val="005E2D1A"/>
    <w:rsid w:val="005E57CD"/>
    <w:rsid w:val="005E72A3"/>
    <w:rsid w:val="005E7FE7"/>
    <w:rsid w:val="005F59CD"/>
    <w:rsid w:val="005F7E0A"/>
    <w:rsid w:val="00607C23"/>
    <w:rsid w:val="006128CB"/>
    <w:rsid w:val="00613BC3"/>
    <w:rsid w:val="00622031"/>
    <w:rsid w:val="0063501E"/>
    <w:rsid w:val="00662F58"/>
    <w:rsid w:val="0066423B"/>
    <w:rsid w:val="006806AC"/>
    <w:rsid w:val="00681812"/>
    <w:rsid w:val="00683AF6"/>
    <w:rsid w:val="006943EF"/>
    <w:rsid w:val="006950EA"/>
    <w:rsid w:val="006A6E42"/>
    <w:rsid w:val="006D2370"/>
    <w:rsid w:val="006D68A5"/>
    <w:rsid w:val="006E54F1"/>
    <w:rsid w:val="006E57E2"/>
    <w:rsid w:val="006E5A43"/>
    <w:rsid w:val="006E712D"/>
    <w:rsid w:val="007013A5"/>
    <w:rsid w:val="0070384D"/>
    <w:rsid w:val="00703B44"/>
    <w:rsid w:val="00706E18"/>
    <w:rsid w:val="00707A45"/>
    <w:rsid w:val="00712724"/>
    <w:rsid w:val="00721EFA"/>
    <w:rsid w:val="00727FF2"/>
    <w:rsid w:val="00731AAF"/>
    <w:rsid w:val="007338CE"/>
    <w:rsid w:val="00736D97"/>
    <w:rsid w:val="00756B05"/>
    <w:rsid w:val="00760C4D"/>
    <w:rsid w:val="0076217A"/>
    <w:rsid w:val="00771C66"/>
    <w:rsid w:val="0078787B"/>
    <w:rsid w:val="00791A92"/>
    <w:rsid w:val="00793A97"/>
    <w:rsid w:val="007A2E02"/>
    <w:rsid w:val="007A3E7E"/>
    <w:rsid w:val="007C48EF"/>
    <w:rsid w:val="007E6791"/>
    <w:rsid w:val="007F69F4"/>
    <w:rsid w:val="00802568"/>
    <w:rsid w:val="00803783"/>
    <w:rsid w:val="00841401"/>
    <w:rsid w:val="008667CC"/>
    <w:rsid w:val="00867F5C"/>
    <w:rsid w:val="008722F7"/>
    <w:rsid w:val="008812A7"/>
    <w:rsid w:val="00886435"/>
    <w:rsid w:val="0088740C"/>
    <w:rsid w:val="00895401"/>
    <w:rsid w:val="008A0B4C"/>
    <w:rsid w:val="008F5295"/>
    <w:rsid w:val="00912051"/>
    <w:rsid w:val="0092407C"/>
    <w:rsid w:val="009364C9"/>
    <w:rsid w:val="00963DA3"/>
    <w:rsid w:val="00975EC3"/>
    <w:rsid w:val="00976AC0"/>
    <w:rsid w:val="009A5DA5"/>
    <w:rsid w:val="009C05E5"/>
    <w:rsid w:val="009C4C56"/>
    <w:rsid w:val="009D7174"/>
    <w:rsid w:val="009E672B"/>
    <w:rsid w:val="009F0EFF"/>
    <w:rsid w:val="009F28FE"/>
    <w:rsid w:val="009F2DCF"/>
    <w:rsid w:val="009F334B"/>
    <w:rsid w:val="00A034AE"/>
    <w:rsid w:val="00A11854"/>
    <w:rsid w:val="00A1432D"/>
    <w:rsid w:val="00A17964"/>
    <w:rsid w:val="00A379AD"/>
    <w:rsid w:val="00A42240"/>
    <w:rsid w:val="00A63895"/>
    <w:rsid w:val="00A72749"/>
    <w:rsid w:val="00AA0354"/>
    <w:rsid w:val="00AA4D7F"/>
    <w:rsid w:val="00AA513E"/>
    <w:rsid w:val="00AA6762"/>
    <w:rsid w:val="00AB0322"/>
    <w:rsid w:val="00AB034A"/>
    <w:rsid w:val="00AB4893"/>
    <w:rsid w:val="00AD0702"/>
    <w:rsid w:val="00AD6250"/>
    <w:rsid w:val="00AD6D10"/>
    <w:rsid w:val="00AE0CCC"/>
    <w:rsid w:val="00AE1B00"/>
    <w:rsid w:val="00AF1F86"/>
    <w:rsid w:val="00AF26AB"/>
    <w:rsid w:val="00AF3938"/>
    <w:rsid w:val="00B07C2B"/>
    <w:rsid w:val="00B21940"/>
    <w:rsid w:val="00B246D5"/>
    <w:rsid w:val="00B31750"/>
    <w:rsid w:val="00B34F70"/>
    <w:rsid w:val="00B52418"/>
    <w:rsid w:val="00B52D73"/>
    <w:rsid w:val="00B61FF9"/>
    <w:rsid w:val="00B724CF"/>
    <w:rsid w:val="00B72BF3"/>
    <w:rsid w:val="00B8214E"/>
    <w:rsid w:val="00B8254C"/>
    <w:rsid w:val="00B866EB"/>
    <w:rsid w:val="00BB0EFE"/>
    <w:rsid w:val="00BC4110"/>
    <w:rsid w:val="00BC7B0A"/>
    <w:rsid w:val="00BD36B7"/>
    <w:rsid w:val="00BD420B"/>
    <w:rsid w:val="00BD570C"/>
    <w:rsid w:val="00BD5D36"/>
    <w:rsid w:val="00BE01D7"/>
    <w:rsid w:val="00BF7A3C"/>
    <w:rsid w:val="00C120E3"/>
    <w:rsid w:val="00C400ED"/>
    <w:rsid w:val="00C40D74"/>
    <w:rsid w:val="00C61E1E"/>
    <w:rsid w:val="00C6373F"/>
    <w:rsid w:val="00C805B6"/>
    <w:rsid w:val="00C83454"/>
    <w:rsid w:val="00C84FA8"/>
    <w:rsid w:val="00C85B67"/>
    <w:rsid w:val="00C93FE5"/>
    <w:rsid w:val="00C97A67"/>
    <w:rsid w:val="00CA289D"/>
    <w:rsid w:val="00CA35A1"/>
    <w:rsid w:val="00CA711D"/>
    <w:rsid w:val="00CC684C"/>
    <w:rsid w:val="00CD0271"/>
    <w:rsid w:val="00CD2663"/>
    <w:rsid w:val="00CF019D"/>
    <w:rsid w:val="00D146F1"/>
    <w:rsid w:val="00D15B1D"/>
    <w:rsid w:val="00D3126C"/>
    <w:rsid w:val="00D41DCD"/>
    <w:rsid w:val="00D67CE4"/>
    <w:rsid w:val="00D7760F"/>
    <w:rsid w:val="00D85D6A"/>
    <w:rsid w:val="00D90E98"/>
    <w:rsid w:val="00DA21CB"/>
    <w:rsid w:val="00DA4F65"/>
    <w:rsid w:val="00DA552D"/>
    <w:rsid w:val="00DA627F"/>
    <w:rsid w:val="00DB7D66"/>
    <w:rsid w:val="00DC0ADD"/>
    <w:rsid w:val="00DC0BF5"/>
    <w:rsid w:val="00DC616C"/>
    <w:rsid w:val="00DE1C17"/>
    <w:rsid w:val="00DF0123"/>
    <w:rsid w:val="00E04651"/>
    <w:rsid w:val="00E04C8C"/>
    <w:rsid w:val="00E05C7A"/>
    <w:rsid w:val="00E1113F"/>
    <w:rsid w:val="00E265FF"/>
    <w:rsid w:val="00E52A9B"/>
    <w:rsid w:val="00E52EA8"/>
    <w:rsid w:val="00E53FBA"/>
    <w:rsid w:val="00E707AC"/>
    <w:rsid w:val="00E90554"/>
    <w:rsid w:val="00E91ADD"/>
    <w:rsid w:val="00E96CB2"/>
    <w:rsid w:val="00EB4B8A"/>
    <w:rsid w:val="00EC5665"/>
    <w:rsid w:val="00ED026F"/>
    <w:rsid w:val="00ED442B"/>
    <w:rsid w:val="00EE4EFA"/>
    <w:rsid w:val="00EE5556"/>
    <w:rsid w:val="00EE59C0"/>
    <w:rsid w:val="00EE5D67"/>
    <w:rsid w:val="00EE791D"/>
    <w:rsid w:val="00EF1A84"/>
    <w:rsid w:val="00EF39F7"/>
    <w:rsid w:val="00F214CC"/>
    <w:rsid w:val="00F30384"/>
    <w:rsid w:val="00F30F40"/>
    <w:rsid w:val="00F362BB"/>
    <w:rsid w:val="00F41FBF"/>
    <w:rsid w:val="00F51465"/>
    <w:rsid w:val="00F5485B"/>
    <w:rsid w:val="00F7118A"/>
    <w:rsid w:val="00F831D2"/>
    <w:rsid w:val="00F850EA"/>
    <w:rsid w:val="00F87D10"/>
    <w:rsid w:val="00FC5D4A"/>
    <w:rsid w:val="00FD6BAB"/>
    <w:rsid w:val="00FE2F09"/>
    <w:rsid w:val="00FF330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5485B"/>
  </w:style>
  <w:style w:type="paragraph" w:styleId="1">
    <w:name w:val="heading 1"/>
    <w:basedOn w:val="a0"/>
    <w:next w:val="a0"/>
    <w:link w:val="10"/>
    <w:uiPriority w:val="9"/>
    <w:qFormat/>
    <w:rsid w:val="00D3126C"/>
    <w:pPr>
      <w:spacing w:before="480" w:after="0"/>
      <w:contextualSpacing/>
      <w:outlineLvl w:val="0"/>
    </w:pPr>
    <w:rPr>
      <w:smallCaps/>
      <w:spacing w:val="5"/>
      <w:sz w:val="36"/>
      <w:szCs w:val="36"/>
    </w:rPr>
  </w:style>
  <w:style w:type="paragraph" w:styleId="2">
    <w:name w:val="heading 2"/>
    <w:aliases w:val="Мой подзаголовок"/>
    <w:basedOn w:val="a0"/>
    <w:next w:val="a0"/>
    <w:link w:val="20"/>
    <w:uiPriority w:val="9"/>
    <w:unhideWhenUsed/>
    <w:qFormat/>
    <w:rsid w:val="00D3126C"/>
    <w:pPr>
      <w:spacing w:before="200" w:after="0" w:line="271" w:lineRule="auto"/>
      <w:outlineLvl w:val="1"/>
    </w:pPr>
    <w:rPr>
      <w:smallCaps/>
      <w:sz w:val="28"/>
      <w:szCs w:val="28"/>
    </w:rPr>
  </w:style>
  <w:style w:type="paragraph" w:styleId="3">
    <w:name w:val="heading 3"/>
    <w:basedOn w:val="a0"/>
    <w:next w:val="a0"/>
    <w:link w:val="30"/>
    <w:uiPriority w:val="9"/>
    <w:unhideWhenUsed/>
    <w:qFormat/>
    <w:rsid w:val="00D3126C"/>
    <w:pPr>
      <w:spacing w:before="200" w:after="0" w:line="271" w:lineRule="auto"/>
      <w:outlineLvl w:val="2"/>
    </w:pPr>
    <w:rPr>
      <w:i/>
      <w:iCs/>
      <w:smallCaps/>
      <w:spacing w:val="5"/>
      <w:sz w:val="26"/>
      <w:szCs w:val="26"/>
    </w:rPr>
  </w:style>
  <w:style w:type="paragraph" w:styleId="4">
    <w:name w:val="heading 4"/>
    <w:basedOn w:val="a0"/>
    <w:next w:val="a0"/>
    <w:link w:val="40"/>
    <w:uiPriority w:val="9"/>
    <w:unhideWhenUsed/>
    <w:qFormat/>
    <w:rsid w:val="00D3126C"/>
    <w:pPr>
      <w:spacing w:after="0" w:line="271" w:lineRule="auto"/>
      <w:outlineLvl w:val="3"/>
    </w:pPr>
    <w:rPr>
      <w:b/>
      <w:bCs/>
      <w:spacing w:val="5"/>
      <w:sz w:val="24"/>
      <w:szCs w:val="24"/>
    </w:rPr>
  </w:style>
  <w:style w:type="paragraph" w:styleId="5">
    <w:name w:val="heading 5"/>
    <w:basedOn w:val="a0"/>
    <w:next w:val="a0"/>
    <w:link w:val="50"/>
    <w:uiPriority w:val="9"/>
    <w:unhideWhenUsed/>
    <w:qFormat/>
    <w:rsid w:val="00D3126C"/>
    <w:pPr>
      <w:spacing w:after="0" w:line="271" w:lineRule="auto"/>
      <w:outlineLvl w:val="4"/>
    </w:pPr>
    <w:rPr>
      <w:i/>
      <w:iCs/>
      <w:sz w:val="24"/>
      <w:szCs w:val="24"/>
    </w:rPr>
  </w:style>
  <w:style w:type="paragraph" w:styleId="6">
    <w:name w:val="heading 6"/>
    <w:basedOn w:val="a0"/>
    <w:next w:val="a0"/>
    <w:link w:val="60"/>
    <w:uiPriority w:val="9"/>
    <w:semiHidden/>
    <w:unhideWhenUsed/>
    <w:qFormat/>
    <w:rsid w:val="00D3126C"/>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0"/>
    <w:next w:val="a0"/>
    <w:link w:val="70"/>
    <w:uiPriority w:val="9"/>
    <w:semiHidden/>
    <w:unhideWhenUsed/>
    <w:qFormat/>
    <w:rsid w:val="00D3126C"/>
    <w:pPr>
      <w:spacing w:after="0"/>
      <w:outlineLvl w:val="6"/>
    </w:pPr>
    <w:rPr>
      <w:b/>
      <w:bCs/>
      <w:i/>
      <w:iCs/>
      <w:color w:val="5A5A5A" w:themeColor="text1" w:themeTint="A5"/>
      <w:sz w:val="20"/>
      <w:szCs w:val="20"/>
    </w:rPr>
  </w:style>
  <w:style w:type="paragraph" w:styleId="8">
    <w:name w:val="heading 8"/>
    <w:basedOn w:val="a0"/>
    <w:next w:val="a0"/>
    <w:link w:val="80"/>
    <w:uiPriority w:val="9"/>
    <w:semiHidden/>
    <w:unhideWhenUsed/>
    <w:qFormat/>
    <w:rsid w:val="00D3126C"/>
    <w:pPr>
      <w:spacing w:after="0"/>
      <w:outlineLvl w:val="7"/>
    </w:pPr>
    <w:rPr>
      <w:b/>
      <w:bCs/>
      <w:color w:val="7F7F7F" w:themeColor="text1" w:themeTint="80"/>
      <w:sz w:val="20"/>
      <w:szCs w:val="20"/>
    </w:rPr>
  </w:style>
  <w:style w:type="paragraph" w:styleId="9">
    <w:name w:val="heading 9"/>
    <w:basedOn w:val="a0"/>
    <w:next w:val="a0"/>
    <w:link w:val="90"/>
    <w:uiPriority w:val="9"/>
    <w:semiHidden/>
    <w:unhideWhenUsed/>
    <w:qFormat/>
    <w:rsid w:val="00D3126C"/>
    <w:pPr>
      <w:spacing w:after="0" w:line="271" w:lineRule="auto"/>
      <w:outlineLvl w:val="8"/>
    </w:pPr>
    <w:rPr>
      <w:b/>
      <w:bCs/>
      <w:i/>
      <w:iCs/>
      <w:color w:val="7F7F7F" w:themeColor="text1" w:themeTint="80"/>
      <w:sz w:val="18"/>
      <w:szCs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3126C"/>
    <w:rPr>
      <w:smallCaps/>
      <w:spacing w:val="5"/>
      <w:sz w:val="36"/>
      <w:szCs w:val="36"/>
    </w:rPr>
  </w:style>
  <w:style w:type="character" w:customStyle="1" w:styleId="20">
    <w:name w:val="Заголовок 2 Знак"/>
    <w:aliases w:val="Мой подзаголовок Знак"/>
    <w:basedOn w:val="a1"/>
    <w:link w:val="2"/>
    <w:uiPriority w:val="9"/>
    <w:rsid w:val="00D3126C"/>
    <w:rPr>
      <w:smallCaps/>
      <w:sz w:val="28"/>
      <w:szCs w:val="28"/>
    </w:rPr>
  </w:style>
  <w:style w:type="paragraph" w:customStyle="1" w:styleId="a">
    <w:name w:val="пример мелкий"/>
    <w:basedOn w:val="a4"/>
    <w:rsid w:val="00AF26AB"/>
    <w:pPr>
      <w:numPr>
        <w:numId w:val="2"/>
      </w:numPr>
      <w:shd w:val="clear" w:color="auto" w:fill="FFFFFF"/>
      <w:spacing w:after="0" w:line="240" w:lineRule="auto"/>
    </w:pPr>
    <w:rPr>
      <w:rFonts w:asciiTheme="minorHAnsi" w:hAnsiTheme="minorHAnsi"/>
      <w:i w:val="0"/>
      <w:sz w:val="20"/>
      <w:szCs w:val="20"/>
    </w:rPr>
  </w:style>
  <w:style w:type="paragraph" w:styleId="a4">
    <w:name w:val="Subtitle"/>
    <w:basedOn w:val="a0"/>
    <w:next w:val="a0"/>
    <w:link w:val="a5"/>
    <w:uiPriority w:val="11"/>
    <w:qFormat/>
    <w:rsid w:val="00D3126C"/>
    <w:rPr>
      <w:i/>
      <w:iCs/>
      <w:smallCaps/>
      <w:spacing w:val="10"/>
      <w:sz w:val="28"/>
      <w:szCs w:val="28"/>
    </w:rPr>
  </w:style>
  <w:style w:type="character" w:customStyle="1" w:styleId="a5">
    <w:name w:val="Подзаголовок Знак"/>
    <w:basedOn w:val="a1"/>
    <w:link w:val="a4"/>
    <w:uiPriority w:val="11"/>
    <w:rsid w:val="00D3126C"/>
    <w:rPr>
      <w:i/>
      <w:iCs/>
      <w:smallCaps/>
      <w:spacing w:val="10"/>
      <w:sz w:val="28"/>
      <w:szCs w:val="28"/>
    </w:rPr>
  </w:style>
  <w:style w:type="character" w:styleId="a6">
    <w:name w:val="Hyperlink"/>
    <w:basedOn w:val="a1"/>
    <w:uiPriority w:val="99"/>
    <w:unhideWhenUsed/>
    <w:rsid w:val="0011436B"/>
    <w:rPr>
      <w:color w:val="0000FF"/>
      <w:u w:val="single"/>
    </w:rPr>
  </w:style>
  <w:style w:type="table" w:styleId="a7">
    <w:name w:val="Table Grid"/>
    <w:basedOn w:val="a2"/>
    <w:uiPriority w:val="59"/>
    <w:rsid w:val="00114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0"/>
    <w:uiPriority w:val="34"/>
    <w:qFormat/>
    <w:rsid w:val="00D3126C"/>
    <w:pPr>
      <w:ind w:left="720"/>
      <w:contextualSpacing/>
    </w:pPr>
  </w:style>
  <w:style w:type="paragraph" w:styleId="a9">
    <w:name w:val="footnote text"/>
    <w:basedOn w:val="a0"/>
    <w:link w:val="aa"/>
    <w:uiPriority w:val="99"/>
    <w:semiHidden/>
    <w:unhideWhenUsed/>
    <w:rsid w:val="00D3126C"/>
    <w:pPr>
      <w:spacing w:after="0" w:line="240" w:lineRule="auto"/>
    </w:pPr>
    <w:rPr>
      <w:sz w:val="20"/>
      <w:szCs w:val="20"/>
    </w:rPr>
  </w:style>
  <w:style w:type="character" w:customStyle="1" w:styleId="aa">
    <w:name w:val="Текст сноски Знак"/>
    <w:basedOn w:val="a1"/>
    <w:link w:val="a9"/>
    <w:uiPriority w:val="99"/>
    <w:semiHidden/>
    <w:rsid w:val="00D3126C"/>
    <w:rPr>
      <w:sz w:val="20"/>
      <w:szCs w:val="20"/>
    </w:rPr>
  </w:style>
  <w:style w:type="character" w:styleId="ab">
    <w:name w:val="footnote reference"/>
    <w:basedOn w:val="a1"/>
    <w:uiPriority w:val="99"/>
    <w:semiHidden/>
    <w:unhideWhenUsed/>
    <w:rsid w:val="00D3126C"/>
    <w:rPr>
      <w:vertAlign w:val="superscript"/>
    </w:rPr>
  </w:style>
  <w:style w:type="character" w:customStyle="1" w:styleId="30">
    <w:name w:val="Заголовок 3 Знак"/>
    <w:basedOn w:val="a1"/>
    <w:link w:val="3"/>
    <w:uiPriority w:val="9"/>
    <w:rsid w:val="00D3126C"/>
    <w:rPr>
      <w:i/>
      <w:iCs/>
      <w:smallCaps/>
      <w:spacing w:val="5"/>
      <w:sz w:val="26"/>
      <w:szCs w:val="26"/>
    </w:rPr>
  </w:style>
  <w:style w:type="character" w:customStyle="1" w:styleId="40">
    <w:name w:val="Заголовок 4 Знак"/>
    <w:basedOn w:val="a1"/>
    <w:link w:val="4"/>
    <w:uiPriority w:val="9"/>
    <w:rsid w:val="00D3126C"/>
    <w:rPr>
      <w:b/>
      <w:bCs/>
      <w:spacing w:val="5"/>
      <w:sz w:val="24"/>
      <w:szCs w:val="24"/>
    </w:rPr>
  </w:style>
  <w:style w:type="character" w:customStyle="1" w:styleId="50">
    <w:name w:val="Заголовок 5 Знак"/>
    <w:basedOn w:val="a1"/>
    <w:link w:val="5"/>
    <w:uiPriority w:val="9"/>
    <w:rsid w:val="00D3126C"/>
    <w:rPr>
      <w:i/>
      <w:iCs/>
      <w:sz w:val="24"/>
      <w:szCs w:val="24"/>
    </w:rPr>
  </w:style>
  <w:style w:type="character" w:customStyle="1" w:styleId="60">
    <w:name w:val="Заголовок 6 Знак"/>
    <w:basedOn w:val="a1"/>
    <w:link w:val="6"/>
    <w:uiPriority w:val="9"/>
    <w:semiHidden/>
    <w:rsid w:val="00D3126C"/>
    <w:rPr>
      <w:b/>
      <w:bCs/>
      <w:color w:val="595959" w:themeColor="text1" w:themeTint="A6"/>
      <w:spacing w:val="5"/>
      <w:shd w:val="clear" w:color="auto" w:fill="FFFFFF" w:themeFill="background1"/>
    </w:rPr>
  </w:style>
  <w:style w:type="character" w:customStyle="1" w:styleId="70">
    <w:name w:val="Заголовок 7 Знак"/>
    <w:basedOn w:val="a1"/>
    <w:link w:val="7"/>
    <w:uiPriority w:val="9"/>
    <w:semiHidden/>
    <w:rsid w:val="00D3126C"/>
    <w:rPr>
      <w:b/>
      <w:bCs/>
      <w:i/>
      <w:iCs/>
      <w:color w:val="5A5A5A" w:themeColor="text1" w:themeTint="A5"/>
      <w:sz w:val="20"/>
      <w:szCs w:val="20"/>
    </w:rPr>
  </w:style>
  <w:style w:type="character" w:customStyle="1" w:styleId="80">
    <w:name w:val="Заголовок 8 Знак"/>
    <w:basedOn w:val="a1"/>
    <w:link w:val="8"/>
    <w:uiPriority w:val="9"/>
    <w:semiHidden/>
    <w:rsid w:val="00D3126C"/>
    <w:rPr>
      <w:b/>
      <w:bCs/>
      <w:color w:val="7F7F7F" w:themeColor="text1" w:themeTint="80"/>
      <w:sz w:val="20"/>
      <w:szCs w:val="20"/>
    </w:rPr>
  </w:style>
  <w:style w:type="character" w:customStyle="1" w:styleId="90">
    <w:name w:val="Заголовок 9 Знак"/>
    <w:basedOn w:val="a1"/>
    <w:link w:val="9"/>
    <w:uiPriority w:val="9"/>
    <w:semiHidden/>
    <w:rsid w:val="00D3126C"/>
    <w:rPr>
      <w:b/>
      <w:bCs/>
      <w:i/>
      <w:iCs/>
      <w:color w:val="7F7F7F" w:themeColor="text1" w:themeTint="80"/>
      <w:sz w:val="18"/>
      <w:szCs w:val="18"/>
    </w:rPr>
  </w:style>
  <w:style w:type="paragraph" w:styleId="ac">
    <w:name w:val="Title"/>
    <w:basedOn w:val="a0"/>
    <w:next w:val="a0"/>
    <w:link w:val="ad"/>
    <w:uiPriority w:val="10"/>
    <w:qFormat/>
    <w:rsid w:val="00D3126C"/>
    <w:pPr>
      <w:spacing w:after="300" w:line="240" w:lineRule="auto"/>
      <w:contextualSpacing/>
    </w:pPr>
    <w:rPr>
      <w:smallCaps/>
      <w:sz w:val="52"/>
      <w:szCs w:val="52"/>
    </w:rPr>
  </w:style>
  <w:style w:type="character" w:customStyle="1" w:styleId="ad">
    <w:name w:val="Название Знак"/>
    <w:basedOn w:val="a1"/>
    <w:link w:val="ac"/>
    <w:uiPriority w:val="10"/>
    <w:rsid w:val="00D3126C"/>
    <w:rPr>
      <w:smallCaps/>
      <w:sz w:val="52"/>
      <w:szCs w:val="52"/>
    </w:rPr>
  </w:style>
  <w:style w:type="character" w:styleId="ae">
    <w:name w:val="Strong"/>
    <w:uiPriority w:val="22"/>
    <w:qFormat/>
    <w:rsid w:val="00D3126C"/>
    <w:rPr>
      <w:b/>
      <w:bCs/>
    </w:rPr>
  </w:style>
  <w:style w:type="character" w:styleId="af">
    <w:name w:val="Emphasis"/>
    <w:uiPriority w:val="20"/>
    <w:qFormat/>
    <w:rsid w:val="00D3126C"/>
    <w:rPr>
      <w:b/>
      <w:bCs/>
      <w:i/>
      <w:iCs/>
      <w:spacing w:val="10"/>
    </w:rPr>
  </w:style>
  <w:style w:type="paragraph" w:styleId="af0">
    <w:name w:val="No Spacing"/>
    <w:basedOn w:val="a0"/>
    <w:uiPriority w:val="1"/>
    <w:qFormat/>
    <w:rsid w:val="00D3126C"/>
    <w:pPr>
      <w:spacing w:after="0" w:line="240" w:lineRule="auto"/>
    </w:pPr>
  </w:style>
  <w:style w:type="paragraph" w:styleId="21">
    <w:name w:val="Quote"/>
    <w:basedOn w:val="a0"/>
    <w:next w:val="a0"/>
    <w:link w:val="22"/>
    <w:uiPriority w:val="29"/>
    <w:qFormat/>
    <w:rsid w:val="00D3126C"/>
    <w:rPr>
      <w:i/>
      <w:iCs/>
    </w:rPr>
  </w:style>
  <w:style w:type="character" w:customStyle="1" w:styleId="22">
    <w:name w:val="Цитата 2 Знак"/>
    <w:basedOn w:val="a1"/>
    <w:link w:val="21"/>
    <w:uiPriority w:val="29"/>
    <w:rsid w:val="00D3126C"/>
    <w:rPr>
      <w:i/>
      <w:iCs/>
    </w:rPr>
  </w:style>
  <w:style w:type="paragraph" w:styleId="af1">
    <w:name w:val="Intense Quote"/>
    <w:basedOn w:val="a0"/>
    <w:next w:val="a0"/>
    <w:link w:val="af2"/>
    <w:uiPriority w:val="30"/>
    <w:qFormat/>
    <w:rsid w:val="00D3126C"/>
    <w:pPr>
      <w:pBdr>
        <w:top w:val="single" w:sz="4" w:space="10" w:color="auto"/>
        <w:bottom w:val="single" w:sz="4" w:space="10" w:color="auto"/>
      </w:pBdr>
      <w:spacing w:before="240" w:after="240" w:line="300" w:lineRule="auto"/>
      <w:ind w:left="1152" w:right="1152"/>
      <w:jc w:val="both"/>
    </w:pPr>
    <w:rPr>
      <w:i/>
      <w:iCs/>
    </w:rPr>
  </w:style>
  <w:style w:type="character" w:customStyle="1" w:styleId="af2">
    <w:name w:val="Выделенная цитата Знак"/>
    <w:basedOn w:val="a1"/>
    <w:link w:val="af1"/>
    <w:uiPriority w:val="30"/>
    <w:rsid w:val="00D3126C"/>
    <w:rPr>
      <w:i/>
      <w:iCs/>
    </w:rPr>
  </w:style>
  <w:style w:type="character" w:styleId="af3">
    <w:name w:val="Subtle Emphasis"/>
    <w:uiPriority w:val="19"/>
    <w:qFormat/>
    <w:rsid w:val="00D3126C"/>
    <w:rPr>
      <w:i/>
      <w:iCs/>
    </w:rPr>
  </w:style>
  <w:style w:type="character" w:styleId="af4">
    <w:name w:val="Intense Emphasis"/>
    <w:uiPriority w:val="21"/>
    <w:qFormat/>
    <w:rsid w:val="00D3126C"/>
    <w:rPr>
      <w:b/>
      <w:bCs/>
      <w:i/>
      <w:iCs/>
    </w:rPr>
  </w:style>
  <w:style w:type="character" w:styleId="af5">
    <w:name w:val="Subtle Reference"/>
    <w:basedOn w:val="a1"/>
    <w:uiPriority w:val="31"/>
    <w:qFormat/>
    <w:rsid w:val="00D3126C"/>
    <w:rPr>
      <w:smallCaps/>
    </w:rPr>
  </w:style>
  <w:style w:type="character" w:styleId="af6">
    <w:name w:val="Intense Reference"/>
    <w:uiPriority w:val="32"/>
    <w:qFormat/>
    <w:rsid w:val="00D3126C"/>
    <w:rPr>
      <w:b/>
      <w:bCs/>
      <w:smallCaps/>
    </w:rPr>
  </w:style>
  <w:style w:type="character" w:styleId="af7">
    <w:name w:val="Book Title"/>
    <w:basedOn w:val="a1"/>
    <w:uiPriority w:val="33"/>
    <w:qFormat/>
    <w:rsid w:val="00D3126C"/>
    <w:rPr>
      <w:i/>
      <w:iCs/>
      <w:smallCaps/>
      <w:spacing w:val="5"/>
    </w:rPr>
  </w:style>
  <w:style w:type="paragraph" w:styleId="af8">
    <w:name w:val="TOC Heading"/>
    <w:basedOn w:val="1"/>
    <w:next w:val="a0"/>
    <w:uiPriority w:val="39"/>
    <w:semiHidden/>
    <w:unhideWhenUsed/>
    <w:qFormat/>
    <w:rsid w:val="00D3126C"/>
    <w:pPr>
      <w:outlineLvl w:val="9"/>
    </w:pPr>
  </w:style>
  <w:style w:type="paragraph" w:styleId="af9">
    <w:name w:val="Document Map"/>
    <w:basedOn w:val="a0"/>
    <w:link w:val="afa"/>
    <w:uiPriority w:val="99"/>
    <w:semiHidden/>
    <w:unhideWhenUsed/>
    <w:rsid w:val="00D3126C"/>
    <w:pPr>
      <w:spacing w:after="0" w:line="240" w:lineRule="auto"/>
    </w:pPr>
    <w:rPr>
      <w:rFonts w:ascii="Tahoma" w:hAnsi="Tahoma" w:cs="Tahoma"/>
      <w:sz w:val="16"/>
      <w:szCs w:val="16"/>
    </w:rPr>
  </w:style>
  <w:style w:type="character" w:customStyle="1" w:styleId="afa">
    <w:name w:val="Схема документа Знак"/>
    <w:basedOn w:val="a1"/>
    <w:link w:val="af9"/>
    <w:uiPriority w:val="99"/>
    <w:semiHidden/>
    <w:rsid w:val="00D3126C"/>
    <w:rPr>
      <w:rFonts w:ascii="Tahoma" w:hAnsi="Tahoma" w:cs="Tahoma"/>
      <w:sz w:val="16"/>
      <w:szCs w:val="16"/>
    </w:rPr>
  </w:style>
  <w:style w:type="paragraph" w:styleId="afb">
    <w:name w:val="Balloon Text"/>
    <w:basedOn w:val="a0"/>
    <w:link w:val="afc"/>
    <w:uiPriority w:val="99"/>
    <w:semiHidden/>
    <w:unhideWhenUsed/>
    <w:rsid w:val="00886435"/>
    <w:pPr>
      <w:spacing w:after="0" w:line="240" w:lineRule="auto"/>
    </w:pPr>
    <w:rPr>
      <w:rFonts w:ascii="Tahoma" w:hAnsi="Tahoma" w:cs="Tahoma"/>
      <w:sz w:val="16"/>
      <w:szCs w:val="16"/>
    </w:rPr>
  </w:style>
  <w:style w:type="character" w:customStyle="1" w:styleId="afc">
    <w:name w:val="Текст выноски Знак"/>
    <w:basedOn w:val="a1"/>
    <w:link w:val="afb"/>
    <w:uiPriority w:val="99"/>
    <w:semiHidden/>
    <w:rsid w:val="00886435"/>
    <w:rPr>
      <w:rFonts w:ascii="Tahoma" w:hAnsi="Tahoma" w:cs="Tahoma"/>
      <w:sz w:val="16"/>
      <w:szCs w:val="16"/>
    </w:rPr>
  </w:style>
  <w:style w:type="paragraph" w:styleId="afd">
    <w:name w:val="caption"/>
    <w:basedOn w:val="a0"/>
    <w:next w:val="a0"/>
    <w:uiPriority w:val="35"/>
    <w:unhideWhenUsed/>
    <w:qFormat/>
    <w:rsid w:val="0063501E"/>
    <w:pPr>
      <w:spacing w:line="240" w:lineRule="auto"/>
    </w:pPr>
    <w:rPr>
      <w:b/>
      <w:bCs/>
      <w:color w:val="4F81BD" w:themeColor="accent1"/>
      <w:sz w:val="18"/>
      <w:szCs w:val="18"/>
    </w:rPr>
  </w:style>
  <w:style w:type="character" w:styleId="afe">
    <w:name w:val="annotation reference"/>
    <w:basedOn w:val="a1"/>
    <w:uiPriority w:val="99"/>
    <w:semiHidden/>
    <w:unhideWhenUsed/>
    <w:rsid w:val="00B72BF3"/>
    <w:rPr>
      <w:sz w:val="16"/>
      <w:szCs w:val="16"/>
    </w:rPr>
  </w:style>
  <w:style w:type="paragraph" w:styleId="aff">
    <w:name w:val="annotation text"/>
    <w:basedOn w:val="a0"/>
    <w:link w:val="aff0"/>
    <w:uiPriority w:val="99"/>
    <w:semiHidden/>
    <w:unhideWhenUsed/>
    <w:rsid w:val="00B72BF3"/>
    <w:pPr>
      <w:spacing w:line="240" w:lineRule="auto"/>
    </w:pPr>
    <w:rPr>
      <w:rFonts w:asciiTheme="minorHAnsi" w:eastAsiaTheme="minorHAnsi" w:hAnsiTheme="minorHAnsi" w:cstheme="minorBidi"/>
      <w:sz w:val="20"/>
      <w:szCs w:val="20"/>
      <w:lang w:val="ru-RU" w:bidi="ar-SA"/>
    </w:rPr>
  </w:style>
  <w:style w:type="character" w:customStyle="1" w:styleId="aff0">
    <w:name w:val="Текст примечания Знак"/>
    <w:basedOn w:val="a1"/>
    <w:link w:val="aff"/>
    <w:uiPriority w:val="99"/>
    <w:semiHidden/>
    <w:rsid w:val="00B72BF3"/>
    <w:rPr>
      <w:rFonts w:asciiTheme="minorHAnsi" w:eastAsiaTheme="minorHAnsi" w:hAnsiTheme="minorHAnsi" w:cstheme="minorBidi"/>
      <w:sz w:val="20"/>
      <w:szCs w:val="20"/>
      <w:lang w:val="ru-RU" w:bidi="ar-SA"/>
    </w:rPr>
  </w:style>
  <w:style w:type="character" w:customStyle="1" w:styleId="apple-converted-space">
    <w:name w:val="apple-converted-space"/>
    <w:basedOn w:val="a1"/>
    <w:rsid w:val="00E1113F"/>
  </w:style>
  <w:style w:type="paragraph" w:styleId="aff1">
    <w:name w:val="header"/>
    <w:basedOn w:val="a0"/>
    <w:link w:val="aff2"/>
    <w:uiPriority w:val="99"/>
    <w:unhideWhenUsed/>
    <w:rsid w:val="00FC5D4A"/>
    <w:pPr>
      <w:tabs>
        <w:tab w:val="center" w:pos="4677"/>
        <w:tab w:val="right" w:pos="9355"/>
      </w:tabs>
      <w:spacing w:after="0" w:line="240" w:lineRule="auto"/>
    </w:pPr>
  </w:style>
  <w:style w:type="character" w:customStyle="1" w:styleId="aff2">
    <w:name w:val="Верхний колонтитул Знак"/>
    <w:basedOn w:val="a1"/>
    <w:link w:val="aff1"/>
    <w:uiPriority w:val="99"/>
    <w:rsid w:val="00FC5D4A"/>
  </w:style>
  <w:style w:type="paragraph" w:styleId="aff3">
    <w:name w:val="footer"/>
    <w:basedOn w:val="a0"/>
    <w:link w:val="aff4"/>
    <w:uiPriority w:val="99"/>
    <w:unhideWhenUsed/>
    <w:rsid w:val="00FC5D4A"/>
    <w:pPr>
      <w:tabs>
        <w:tab w:val="center" w:pos="4677"/>
        <w:tab w:val="right" w:pos="9355"/>
      </w:tabs>
      <w:spacing w:after="0" w:line="240" w:lineRule="auto"/>
    </w:pPr>
  </w:style>
  <w:style w:type="character" w:customStyle="1" w:styleId="aff4">
    <w:name w:val="Нижний колонтитул Знак"/>
    <w:basedOn w:val="a1"/>
    <w:link w:val="aff3"/>
    <w:uiPriority w:val="99"/>
    <w:rsid w:val="00FC5D4A"/>
  </w:style>
  <w:style w:type="paragraph" w:styleId="HTML">
    <w:name w:val="HTML Preformatted"/>
    <w:basedOn w:val="a0"/>
    <w:link w:val="HTML0"/>
    <w:uiPriority w:val="99"/>
    <w:semiHidden/>
    <w:unhideWhenUsed/>
    <w:rsid w:val="00D85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1"/>
    <w:link w:val="HTML"/>
    <w:uiPriority w:val="99"/>
    <w:semiHidden/>
    <w:rsid w:val="00D85D6A"/>
    <w:rPr>
      <w:rFonts w:ascii="Courier New" w:eastAsia="Times New Roman" w:hAnsi="Courier New" w:cs="Courier New"/>
      <w:sz w:val="20"/>
      <w:szCs w:val="20"/>
      <w:lang w:val="ru-RU" w:eastAsia="ru-RU" w:bidi="ar-SA"/>
    </w:rPr>
  </w:style>
  <w:style w:type="paragraph" w:styleId="11">
    <w:name w:val="toc 1"/>
    <w:basedOn w:val="a0"/>
    <w:next w:val="a0"/>
    <w:autoRedefine/>
    <w:uiPriority w:val="39"/>
    <w:unhideWhenUsed/>
    <w:rsid w:val="00C93FE5"/>
    <w:pPr>
      <w:spacing w:after="100"/>
    </w:pPr>
  </w:style>
  <w:style w:type="paragraph" w:styleId="31">
    <w:name w:val="toc 3"/>
    <w:basedOn w:val="a0"/>
    <w:next w:val="a0"/>
    <w:autoRedefine/>
    <w:uiPriority w:val="39"/>
    <w:unhideWhenUsed/>
    <w:rsid w:val="00C93FE5"/>
    <w:pPr>
      <w:spacing w:after="100"/>
      <w:ind w:left="440"/>
    </w:pPr>
  </w:style>
  <w:style w:type="paragraph" w:styleId="aff5">
    <w:name w:val="annotation subject"/>
    <w:basedOn w:val="aff"/>
    <w:next w:val="aff"/>
    <w:link w:val="aff6"/>
    <w:uiPriority w:val="99"/>
    <w:semiHidden/>
    <w:unhideWhenUsed/>
    <w:rsid w:val="00BE01D7"/>
    <w:rPr>
      <w:rFonts w:asciiTheme="majorHAnsi" w:eastAsiaTheme="majorEastAsia" w:hAnsiTheme="majorHAnsi" w:cstheme="majorBidi"/>
      <w:b/>
      <w:bCs/>
      <w:lang w:val="en-US" w:bidi="en-US"/>
    </w:rPr>
  </w:style>
  <w:style w:type="character" w:customStyle="1" w:styleId="aff6">
    <w:name w:val="Тема примечания Знак"/>
    <w:basedOn w:val="aff0"/>
    <w:link w:val="aff5"/>
    <w:uiPriority w:val="99"/>
    <w:semiHidden/>
    <w:rsid w:val="00BE01D7"/>
    <w:rPr>
      <w:rFonts w:asciiTheme="minorHAnsi" w:eastAsiaTheme="minorHAnsi" w:hAnsiTheme="minorHAnsi" w:cstheme="minorBidi"/>
      <w:b/>
      <w:bCs/>
      <w:sz w:val="20"/>
      <w:szCs w:val="20"/>
      <w:lang w:val="ru-RU" w:bidi="ar-SA"/>
    </w:rPr>
  </w:style>
</w:styles>
</file>

<file path=word/webSettings.xml><?xml version="1.0" encoding="utf-8"?>
<w:webSettings xmlns:r="http://schemas.openxmlformats.org/officeDocument/2006/relationships" xmlns:w="http://schemas.openxmlformats.org/wordprocessingml/2006/main">
  <w:divs>
    <w:div w:id="19937504">
      <w:bodyDiv w:val="1"/>
      <w:marLeft w:val="0"/>
      <w:marRight w:val="0"/>
      <w:marTop w:val="0"/>
      <w:marBottom w:val="0"/>
      <w:divBdr>
        <w:top w:val="none" w:sz="0" w:space="0" w:color="auto"/>
        <w:left w:val="none" w:sz="0" w:space="0" w:color="auto"/>
        <w:bottom w:val="none" w:sz="0" w:space="0" w:color="auto"/>
        <w:right w:val="none" w:sz="0" w:space="0" w:color="auto"/>
      </w:divBdr>
    </w:div>
    <w:div w:id="36585899">
      <w:bodyDiv w:val="1"/>
      <w:marLeft w:val="0"/>
      <w:marRight w:val="0"/>
      <w:marTop w:val="0"/>
      <w:marBottom w:val="0"/>
      <w:divBdr>
        <w:top w:val="none" w:sz="0" w:space="0" w:color="auto"/>
        <w:left w:val="none" w:sz="0" w:space="0" w:color="auto"/>
        <w:bottom w:val="none" w:sz="0" w:space="0" w:color="auto"/>
        <w:right w:val="none" w:sz="0" w:space="0" w:color="auto"/>
      </w:divBdr>
    </w:div>
    <w:div w:id="42947067">
      <w:bodyDiv w:val="1"/>
      <w:marLeft w:val="0"/>
      <w:marRight w:val="0"/>
      <w:marTop w:val="0"/>
      <w:marBottom w:val="0"/>
      <w:divBdr>
        <w:top w:val="none" w:sz="0" w:space="0" w:color="auto"/>
        <w:left w:val="none" w:sz="0" w:space="0" w:color="auto"/>
        <w:bottom w:val="none" w:sz="0" w:space="0" w:color="auto"/>
        <w:right w:val="none" w:sz="0" w:space="0" w:color="auto"/>
      </w:divBdr>
      <w:divsChild>
        <w:div w:id="185407658">
          <w:marLeft w:val="547"/>
          <w:marRight w:val="0"/>
          <w:marTop w:val="130"/>
          <w:marBottom w:val="0"/>
          <w:divBdr>
            <w:top w:val="none" w:sz="0" w:space="0" w:color="auto"/>
            <w:left w:val="none" w:sz="0" w:space="0" w:color="auto"/>
            <w:bottom w:val="none" w:sz="0" w:space="0" w:color="auto"/>
            <w:right w:val="none" w:sz="0" w:space="0" w:color="auto"/>
          </w:divBdr>
        </w:div>
        <w:div w:id="981033599">
          <w:marLeft w:val="547"/>
          <w:marRight w:val="0"/>
          <w:marTop w:val="130"/>
          <w:marBottom w:val="0"/>
          <w:divBdr>
            <w:top w:val="none" w:sz="0" w:space="0" w:color="auto"/>
            <w:left w:val="none" w:sz="0" w:space="0" w:color="auto"/>
            <w:bottom w:val="none" w:sz="0" w:space="0" w:color="auto"/>
            <w:right w:val="none" w:sz="0" w:space="0" w:color="auto"/>
          </w:divBdr>
        </w:div>
        <w:div w:id="1144350931">
          <w:marLeft w:val="547"/>
          <w:marRight w:val="0"/>
          <w:marTop w:val="130"/>
          <w:marBottom w:val="0"/>
          <w:divBdr>
            <w:top w:val="none" w:sz="0" w:space="0" w:color="auto"/>
            <w:left w:val="none" w:sz="0" w:space="0" w:color="auto"/>
            <w:bottom w:val="none" w:sz="0" w:space="0" w:color="auto"/>
            <w:right w:val="none" w:sz="0" w:space="0" w:color="auto"/>
          </w:divBdr>
        </w:div>
        <w:div w:id="383331761">
          <w:marLeft w:val="547"/>
          <w:marRight w:val="0"/>
          <w:marTop w:val="130"/>
          <w:marBottom w:val="0"/>
          <w:divBdr>
            <w:top w:val="none" w:sz="0" w:space="0" w:color="auto"/>
            <w:left w:val="none" w:sz="0" w:space="0" w:color="auto"/>
            <w:bottom w:val="none" w:sz="0" w:space="0" w:color="auto"/>
            <w:right w:val="none" w:sz="0" w:space="0" w:color="auto"/>
          </w:divBdr>
        </w:div>
      </w:divsChild>
    </w:div>
    <w:div w:id="106581363">
      <w:bodyDiv w:val="1"/>
      <w:marLeft w:val="0"/>
      <w:marRight w:val="0"/>
      <w:marTop w:val="0"/>
      <w:marBottom w:val="0"/>
      <w:divBdr>
        <w:top w:val="none" w:sz="0" w:space="0" w:color="auto"/>
        <w:left w:val="none" w:sz="0" w:space="0" w:color="auto"/>
        <w:bottom w:val="none" w:sz="0" w:space="0" w:color="auto"/>
        <w:right w:val="none" w:sz="0" w:space="0" w:color="auto"/>
      </w:divBdr>
    </w:div>
    <w:div w:id="122582077">
      <w:bodyDiv w:val="1"/>
      <w:marLeft w:val="0"/>
      <w:marRight w:val="0"/>
      <w:marTop w:val="0"/>
      <w:marBottom w:val="0"/>
      <w:divBdr>
        <w:top w:val="none" w:sz="0" w:space="0" w:color="auto"/>
        <w:left w:val="none" w:sz="0" w:space="0" w:color="auto"/>
        <w:bottom w:val="none" w:sz="0" w:space="0" w:color="auto"/>
        <w:right w:val="none" w:sz="0" w:space="0" w:color="auto"/>
      </w:divBdr>
    </w:div>
    <w:div w:id="169764092">
      <w:bodyDiv w:val="1"/>
      <w:marLeft w:val="0"/>
      <w:marRight w:val="0"/>
      <w:marTop w:val="0"/>
      <w:marBottom w:val="0"/>
      <w:divBdr>
        <w:top w:val="none" w:sz="0" w:space="0" w:color="auto"/>
        <w:left w:val="none" w:sz="0" w:space="0" w:color="auto"/>
        <w:bottom w:val="none" w:sz="0" w:space="0" w:color="auto"/>
        <w:right w:val="none" w:sz="0" w:space="0" w:color="auto"/>
      </w:divBdr>
    </w:div>
    <w:div w:id="393506566">
      <w:bodyDiv w:val="1"/>
      <w:marLeft w:val="0"/>
      <w:marRight w:val="0"/>
      <w:marTop w:val="0"/>
      <w:marBottom w:val="0"/>
      <w:divBdr>
        <w:top w:val="none" w:sz="0" w:space="0" w:color="auto"/>
        <w:left w:val="none" w:sz="0" w:space="0" w:color="auto"/>
        <w:bottom w:val="none" w:sz="0" w:space="0" w:color="auto"/>
        <w:right w:val="none" w:sz="0" w:space="0" w:color="auto"/>
      </w:divBdr>
    </w:div>
    <w:div w:id="427388116">
      <w:bodyDiv w:val="1"/>
      <w:marLeft w:val="0"/>
      <w:marRight w:val="0"/>
      <w:marTop w:val="0"/>
      <w:marBottom w:val="0"/>
      <w:divBdr>
        <w:top w:val="none" w:sz="0" w:space="0" w:color="auto"/>
        <w:left w:val="none" w:sz="0" w:space="0" w:color="auto"/>
        <w:bottom w:val="none" w:sz="0" w:space="0" w:color="auto"/>
        <w:right w:val="none" w:sz="0" w:space="0" w:color="auto"/>
      </w:divBdr>
    </w:div>
    <w:div w:id="443037943">
      <w:bodyDiv w:val="1"/>
      <w:marLeft w:val="0"/>
      <w:marRight w:val="0"/>
      <w:marTop w:val="0"/>
      <w:marBottom w:val="0"/>
      <w:divBdr>
        <w:top w:val="none" w:sz="0" w:space="0" w:color="auto"/>
        <w:left w:val="none" w:sz="0" w:space="0" w:color="auto"/>
        <w:bottom w:val="none" w:sz="0" w:space="0" w:color="auto"/>
        <w:right w:val="none" w:sz="0" w:space="0" w:color="auto"/>
      </w:divBdr>
    </w:div>
    <w:div w:id="448205770">
      <w:bodyDiv w:val="1"/>
      <w:marLeft w:val="0"/>
      <w:marRight w:val="0"/>
      <w:marTop w:val="0"/>
      <w:marBottom w:val="0"/>
      <w:divBdr>
        <w:top w:val="none" w:sz="0" w:space="0" w:color="auto"/>
        <w:left w:val="none" w:sz="0" w:space="0" w:color="auto"/>
        <w:bottom w:val="none" w:sz="0" w:space="0" w:color="auto"/>
        <w:right w:val="none" w:sz="0" w:space="0" w:color="auto"/>
      </w:divBdr>
      <w:divsChild>
        <w:div w:id="1015425547">
          <w:marLeft w:val="0"/>
          <w:marRight w:val="0"/>
          <w:marTop w:val="0"/>
          <w:marBottom w:val="0"/>
          <w:divBdr>
            <w:top w:val="none" w:sz="0" w:space="0" w:color="auto"/>
            <w:left w:val="none" w:sz="0" w:space="0" w:color="auto"/>
            <w:bottom w:val="none" w:sz="0" w:space="0" w:color="auto"/>
            <w:right w:val="none" w:sz="0" w:space="0" w:color="auto"/>
          </w:divBdr>
        </w:div>
        <w:div w:id="229116442">
          <w:marLeft w:val="0"/>
          <w:marRight w:val="0"/>
          <w:marTop w:val="0"/>
          <w:marBottom w:val="0"/>
          <w:divBdr>
            <w:top w:val="none" w:sz="0" w:space="0" w:color="auto"/>
            <w:left w:val="none" w:sz="0" w:space="0" w:color="auto"/>
            <w:bottom w:val="none" w:sz="0" w:space="0" w:color="auto"/>
            <w:right w:val="none" w:sz="0" w:space="0" w:color="auto"/>
          </w:divBdr>
        </w:div>
        <w:div w:id="275523538">
          <w:marLeft w:val="708"/>
          <w:marRight w:val="0"/>
          <w:marTop w:val="0"/>
          <w:marBottom w:val="0"/>
          <w:divBdr>
            <w:top w:val="none" w:sz="0" w:space="0" w:color="auto"/>
            <w:left w:val="none" w:sz="0" w:space="0" w:color="auto"/>
            <w:bottom w:val="none" w:sz="0" w:space="0" w:color="auto"/>
            <w:right w:val="none" w:sz="0" w:space="0" w:color="auto"/>
          </w:divBdr>
        </w:div>
        <w:div w:id="1083989930">
          <w:marLeft w:val="0"/>
          <w:marRight w:val="0"/>
          <w:marTop w:val="0"/>
          <w:marBottom w:val="0"/>
          <w:divBdr>
            <w:top w:val="none" w:sz="0" w:space="0" w:color="auto"/>
            <w:left w:val="none" w:sz="0" w:space="0" w:color="auto"/>
            <w:bottom w:val="none" w:sz="0" w:space="0" w:color="auto"/>
            <w:right w:val="none" w:sz="0" w:space="0" w:color="auto"/>
          </w:divBdr>
        </w:div>
        <w:div w:id="282005182">
          <w:marLeft w:val="0"/>
          <w:marRight w:val="0"/>
          <w:marTop w:val="0"/>
          <w:marBottom w:val="0"/>
          <w:divBdr>
            <w:top w:val="none" w:sz="0" w:space="0" w:color="auto"/>
            <w:left w:val="none" w:sz="0" w:space="0" w:color="auto"/>
            <w:bottom w:val="none" w:sz="0" w:space="0" w:color="auto"/>
            <w:right w:val="none" w:sz="0" w:space="0" w:color="auto"/>
          </w:divBdr>
        </w:div>
      </w:divsChild>
    </w:div>
    <w:div w:id="543640762">
      <w:bodyDiv w:val="1"/>
      <w:marLeft w:val="0"/>
      <w:marRight w:val="0"/>
      <w:marTop w:val="0"/>
      <w:marBottom w:val="0"/>
      <w:divBdr>
        <w:top w:val="none" w:sz="0" w:space="0" w:color="auto"/>
        <w:left w:val="none" w:sz="0" w:space="0" w:color="auto"/>
        <w:bottom w:val="none" w:sz="0" w:space="0" w:color="auto"/>
        <w:right w:val="none" w:sz="0" w:space="0" w:color="auto"/>
      </w:divBdr>
    </w:div>
    <w:div w:id="644091036">
      <w:bodyDiv w:val="1"/>
      <w:marLeft w:val="0"/>
      <w:marRight w:val="0"/>
      <w:marTop w:val="0"/>
      <w:marBottom w:val="0"/>
      <w:divBdr>
        <w:top w:val="none" w:sz="0" w:space="0" w:color="auto"/>
        <w:left w:val="none" w:sz="0" w:space="0" w:color="auto"/>
        <w:bottom w:val="none" w:sz="0" w:space="0" w:color="auto"/>
        <w:right w:val="none" w:sz="0" w:space="0" w:color="auto"/>
      </w:divBdr>
    </w:div>
    <w:div w:id="840465021">
      <w:bodyDiv w:val="1"/>
      <w:marLeft w:val="0"/>
      <w:marRight w:val="0"/>
      <w:marTop w:val="0"/>
      <w:marBottom w:val="0"/>
      <w:divBdr>
        <w:top w:val="none" w:sz="0" w:space="0" w:color="auto"/>
        <w:left w:val="none" w:sz="0" w:space="0" w:color="auto"/>
        <w:bottom w:val="none" w:sz="0" w:space="0" w:color="auto"/>
        <w:right w:val="none" w:sz="0" w:space="0" w:color="auto"/>
      </w:divBdr>
    </w:div>
    <w:div w:id="846405139">
      <w:bodyDiv w:val="1"/>
      <w:marLeft w:val="0"/>
      <w:marRight w:val="0"/>
      <w:marTop w:val="0"/>
      <w:marBottom w:val="0"/>
      <w:divBdr>
        <w:top w:val="none" w:sz="0" w:space="0" w:color="auto"/>
        <w:left w:val="none" w:sz="0" w:space="0" w:color="auto"/>
        <w:bottom w:val="none" w:sz="0" w:space="0" w:color="auto"/>
        <w:right w:val="none" w:sz="0" w:space="0" w:color="auto"/>
      </w:divBdr>
    </w:div>
    <w:div w:id="892810085">
      <w:bodyDiv w:val="1"/>
      <w:marLeft w:val="0"/>
      <w:marRight w:val="0"/>
      <w:marTop w:val="0"/>
      <w:marBottom w:val="0"/>
      <w:divBdr>
        <w:top w:val="none" w:sz="0" w:space="0" w:color="auto"/>
        <w:left w:val="none" w:sz="0" w:space="0" w:color="auto"/>
        <w:bottom w:val="none" w:sz="0" w:space="0" w:color="auto"/>
        <w:right w:val="none" w:sz="0" w:space="0" w:color="auto"/>
      </w:divBdr>
    </w:div>
    <w:div w:id="898129070">
      <w:bodyDiv w:val="1"/>
      <w:marLeft w:val="0"/>
      <w:marRight w:val="0"/>
      <w:marTop w:val="0"/>
      <w:marBottom w:val="0"/>
      <w:divBdr>
        <w:top w:val="none" w:sz="0" w:space="0" w:color="auto"/>
        <w:left w:val="none" w:sz="0" w:space="0" w:color="auto"/>
        <w:bottom w:val="none" w:sz="0" w:space="0" w:color="auto"/>
        <w:right w:val="none" w:sz="0" w:space="0" w:color="auto"/>
      </w:divBdr>
    </w:div>
    <w:div w:id="979505558">
      <w:bodyDiv w:val="1"/>
      <w:marLeft w:val="0"/>
      <w:marRight w:val="0"/>
      <w:marTop w:val="0"/>
      <w:marBottom w:val="0"/>
      <w:divBdr>
        <w:top w:val="none" w:sz="0" w:space="0" w:color="auto"/>
        <w:left w:val="none" w:sz="0" w:space="0" w:color="auto"/>
        <w:bottom w:val="none" w:sz="0" w:space="0" w:color="auto"/>
        <w:right w:val="none" w:sz="0" w:space="0" w:color="auto"/>
      </w:divBdr>
    </w:div>
    <w:div w:id="1010178608">
      <w:bodyDiv w:val="1"/>
      <w:marLeft w:val="0"/>
      <w:marRight w:val="0"/>
      <w:marTop w:val="0"/>
      <w:marBottom w:val="0"/>
      <w:divBdr>
        <w:top w:val="none" w:sz="0" w:space="0" w:color="auto"/>
        <w:left w:val="none" w:sz="0" w:space="0" w:color="auto"/>
        <w:bottom w:val="none" w:sz="0" w:space="0" w:color="auto"/>
        <w:right w:val="none" w:sz="0" w:space="0" w:color="auto"/>
      </w:divBdr>
      <w:divsChild>
        <w:div w:id="1092700921">
          <w:marLeft w:val="547"/>
          <w:marRight w:val="0"/>
          <w:marTop w:val="130"/>
          <w:marBottom w:val="0"/>
          <w:divBdr>
            <w:top w:val="none" w:sz="0" w:space="0" w:color="auto"/>
            <w:left w:val="none" w:sz="0" w:space="0" w:color="auto"/>
            <w:bottom w:val="none" w:sz="0" w:space="0" w:color="auto"/>
            <w:right w:val="none" w:sz="0" w:space="0" w:color="auto"/>
          </w:divBdr>
        </w:div>
        <w:div w:id="1232346171">
          <w:marLeft w:val="547"/>
          <w:marRight w:val="0"/>
          <w:marTop w:val="130"/>
          <w:marBottom w:val="0"/>
          <w:divBdr>
            <w:top w:val="none" w:sz="0" w:space="0" w:color="auto"/>
            <w:left w:val="none" w:sz="0" w:space="0" w:color="auto"/>
            <w:bottom w:val="none" w:sz="0" w:space="0" w:color="auto"/>
            <w:right w:val="none" w:sz="0" w:space="0" w:color="auto"/>
          </w:divBdr>
        </w:div>
        <w:div w:id="125008720">
          <w:marLeft w:val="547"/>
          <w:marRight w:val="0"/>
          <w:marTop w:val="130"/>
          <w:marBottom w:val="0"/>
          <w:divBdr>
            <w:top w:val="none" w:sz="0" w:space="0" w:color="auto"/>
            <w:left w:val="none" w:sz="0" w:space="0" w:color="auto"/>
            <w:bottom w:val="none" w:sz="0" w:space="0" w:color="auto"/>
            <w:right w:val="none" w:sz="0" w:space="0" w:color="auto"/>
          </w:divBdr>
        </w:div>
        <w:div w:id="1698654120">
          <w:marLeft w:val="547"/>
          <w:marRight w:val="0"/>
          <w:marTop w:val="130"/>
          <w:marBottom w:val="0"/>
          <w:divBdr>
            <w:top w:val="none" w:sz="0" w:space="0" w:color="auto"/>
            <w:left w:val="none" w:sz="0" w:space="0" w:color="auto"/>
            <w:bottom w:val="none" w:sz="0" w:space="0" w:color="auto"/>
            <w:right w:val="none" w:sz="0" w:space="0" w:color="auto"/>
          </w:divBdr>
        </w:div>
      </w:divsChild>
    </w:div>
    <w:div w:id="1063717924">
      <w:bodyDiv w:val="1"/>
      <w:marLeft w:val="0"/>
      <w:marRight w:val="0"/>
      <w:marTop w:val="0"/>
      <w:marBottom w:val="0"/>
      <w:divBdr>
        <w:top w:val="none" w:sz="0" w:space="0" w:color="auto"/>
        <w:left w:val="none" w:sz="0" w:space="0" w:color="auto"/>
        <w:bottom w:val="none" w:sz="0" w:space="0" w:color="auto"/>
        <w:right w:val="none" w:sz="0" w:space="0" w:color="auto"/>
      </w:divBdr>
      <w:divsChild>
        <w:div w:id="1817986559">
          <w:marLeft w:val="0"/>
          <w:marRight w:val="0"/>
          <w:marTop w:val="0"/>
          <w:marBottom w:val="0"/>
          <w:divBdr>
            <w:top w:val="none" w:sz="0" w:space="0" w:color="auto"/>
            <w:left w:val="none" w:sz="0" w:space="0" w:color="auto"/>
            <w:bottom w:val="none" w:sz="0" w:space="0" w:color="auto"/>
            <w:right w:val="none" w:sz="0" w:space="0" w:color="auto"/>
          </w:divBdr>
        </w:div>
        <w:div w:id="1576822634">
          <w:marLeft w:val="0"/>
          <w:marRight w:val="0"/>
          <w:marTop w:val="0"/>
          <w:marBottom w:val="0"/>
          <w:divBdr>
            <w:top w:val="none" w:sz="0" w:space="0" w:color="auto"/>
            <w:left w:val="none" w:sz="0" w:space="0" w:color="auto"/>
            <w:bottom w:val="none" w:sz="0" w:space="0" w:color="auto"/>
            <w:right w:val="none" w:sz="0" w:space="0" w:color="auto"/>
          </w:divBdr>
        </w:div>
        <w:div w:id="1812096715">
          <w:marLeft w:val="708"/>
          <w:marRight w:val="0"/>
          <w:marTop w:val="0"/>
          <w:marBottom w:val="0"/>
          <w:divBdr>
            <w:top w:val="none" w:sz="0" w:space="0" w:color="auto"/>
            <w:left w:val="none" w:sz="0" w:space="0" w:color="auto"/>
            <w:bottom w:val="none" w:sz="0" w:space="0" w:color="auto"/>
            <w:right w:val="none" w:sz="0" w:space="0" w:color="auto"/>
          </w:divBdr>
        </w:div>
        <w:div w:id="698898485">
          <w:marLeft w:val="0"/>
          <w:marRight w:val="0"/>
          <w:marTop w:val="0"/>
          <w:marBottom w:val="0"/>
          <w:divBdr>
            <w:top w:val="none" w:sz="0" w:space="0" w:color="auto"/>
            <w:left w:val="none" w:sz="0" w:space="0" w:color="auto"/>
            <w:bottom w:val="none" w:sz="0" w:space="0" w:color="auto"/>
            <w:right w:val="none" w:sz="0" w:space="0" w:color="auto"/>
          </w:divBdr>
        </w:div>
        <w:div w:id="302321743">
          <w:marLeft w:val="0"/>
          <w:marRight w:val="0"/>
          <w:marTop w:val="0"/>
          <w:marBottom w:val="0"/>
          <w:divBdr>
            <w:top w:val="none" w:sz="0" w:space="0" w:color="auto"/>
            <w:left w:val="none" w:sz="0" w:space="0" w:color="auto"/>
            <w:bottom w:val="none" w:sz="0" w:space="0" w:color="auto"/>
            <w:right w:val="none" w:sz="0" w:space="0" w:color="auto"/>
          </w:divBdr>
        </w:div>
      </w:divsChild>
    </w:div>
    <w:div w:id="1093012355">
      <w:bodyDiv w:val="1"/>
      <w:marLeft w:val="0"/>
      <w:marRight w:val="0"/>
      <w:marTop w:val="0"/>
      <w:marBottom w:val="0"/>
      <w:divBdr>
        <w:top w:val="none" w:sz="0" w:space="0" w:color="auto"/>
        <w:left w:val="none" w:sz="0" w:space="0" w:color="auto"/>
        <w:bottom w:val="none" w:sz="0" w:space="0" w:color="auto"/>
        <w:right w:val="none" w:sz="0" w:space="0" w:color="auto"/>
      </w:divBdr>
    </w:div>
    <w:div w:id="1268270944">
      <w:bodyDiv w:val="1"/>
      <w:marLeft w:val="0"/>
      <w:marRight w:val="0"/>
      <w:marTop w:val="0"/>
      <w:marBottom w:val="0"/>
      <w:divBdr>
        <w:top w:val="none" w:sz="0" w:space="0" w:color="auto"/>
        <w:left w:val="none" w:sz="0" w:space="0" w:color="auto"/>
        <w:bottom w:val="none" w:sz="0" w:space="0" w:color="auto"/>
        <w:right w:val="none" w:sz="0" w:space="0" w:color="auto"/>
      </w:divBdr>
    </w:div>
    <w:div w:id="1273710991">
      <w:bodyDiv w:val="1"/>
      <w:marLeft w:val="0"/>
      <w:marRight w:val="0"/>
      <w:marTop w:val="0"/>
      <w:marBottom w:val="0"/>
      <w:divBdr>
        <w:top w:val="none" w:sz="0" w:space="0" w:color="auto"/>
        <w:left w:val="none" w:sz="0" w:space="0" w:color="auto"/>
        <w:bottom w:val="none" w:sz="0" w:space="0" w:color="auto"/>
        <w:right w:val="none" w:sz="0" w:space="0" w:color="auto"/>
      </w:divBdr>
    </w:div>
    <w:div w:id="1291589323">
      <w:bodyDiv w:val="1"/>
      <w:marLeft w:val="0"/>
      <w:marRight w:val="0"/>
      <w:marTop w:val="0"/>
      <w:marBottom w:val="0"/>
      <w:divBdr>
        <w:top w:val="none" w:sz="0" w:space="0" w:color="auto"/>
        <w:left w:val="none" w:sz="0" w:space="0" w:color="auto"/>
        <w:bottom w:val="none" w:sz="0" w:space="0" w:color="auto"/>
        <w:right w:val="none" w:sz="0" w:space="0" w:color="auto"/>
      </w:divBdr>
    </w:div>
    <w:div w:id="1316453434">
      <w:bodyDiv w:val="1"/>
      <w:marLeft w:val="0"/>
      <w:marRight w:val="0"/>
      <w:marTop w:val="0"/>
      <w:marBottom w:val="0"/>
      <w:divBdr>
        <w:top w:val="none" w:sz="0" w:space="0" w:color="auto"/>
        <w:left w:val="none" w:sz="0" w:space="0" w:color="auto"/>
        <w:bottom w:val="none" w:sz="0" w:space="0" w:color="auto"/>
        <w:right w:val="none" w:sz="0" w:space="0" w:color="auto"/>
      </w:divBdr>
    </w:div>
    <w:div w:id="1386443702">
      <w:bodyDiv w:val="1"/>
      <w:marLeft w:val="0"/>
      <w:marRight w:val="0"/>
      <w:marTop w:val="0"/>
      <w:marBottom w:val="0"/>
      <w:divBdr>
        <w:top w:val="none" w:sz="0" w:space="0" w:color="auto"/>
        <w:left w:val="none" w:sz="0" w:space="0" w:color="auto"/>
        <w:bottom w:val="none" w:sz="0" w:space="0" w:color="auto"/>
        <w:right w:val="none" w:sz="0" w:space="0" w:color="auto"/>
      </w:divBdr>
    </w:div>
    <w:div w:id="1426996631">
      <w:bodyDiv w:val="1"/>
      <w:marLeft w:val="0"/>
      <w:marRight w:val="0"/>
      <w:marTop w:val="0"/>
      <w:marBottom w:val="0"/>
      <w:divBdr>
        <w:top w:val="none" w:sz="0" w:space="0" w:color="auto"/>
        <w:left w:val="none" w:sz="0" w:space="0" w:color="auto"/>
        <w:bottom w:val="none" w:sz="0" w:space="0" w:color="auto"/>
        <w:right w:val="none" w:sz="0" w:space="0" w:color="auto"/>
      </w:divBdr>
      <w:divsChild>
        <w:div w:id="159741204">
          <w:marLeft w:val="806"/>
          <w:marRight w:val="0"/>
          <w:marTop w:val="106"/>
          <w:marBottom w:val="0"/>
          <w:divBdr>
            <w:top w:val="none" w:sz="0" w:space="0" w:color="auto"/>
            <w:left w:val="none" w:sz="0" w:space="0" w:color="auto"/>
            <w:bottom w:val="none" w:sz="0" w:space="0" w:color="auto"/>
            <w:right w:val="none" w:sz="0" w:space="0" w:color="auto"/>
          </w:divBdr>
        </w:div>
        <w:div w:id="815680819">
          <w:marLeft w:val="806"/>
          <w:marRight w:val="0"/>
          <w:marTop w:val="106"/>
          <w:marBottom w:val="0"/>
          <w:divBdr>
            <w:top w:val="none" w:sz="0" w:space="0" w:color="auto"/>
            <w:left w:val="none" w:sz="0" w:space="0" w:color="auto"/>
            <w:bottom w:val="none" w:sz="0" w:space="0" w:color="auto"/>
            <w:right w:val="none" w:sz="0" w:space="0" w:color="auto"/>
          </w:divBdr>
        </w:div>
        <w:div w:id="918564131">
          <w:marLeft w:val="806"/>
          <w:marRight w:val="0"/>
          <w:marTop w:val="106"/>
          <w:marBottom w:val="0"/>
          <w:divBdr>
            <w:top w:val="none" w:sz="0" w:space="0" w:color="auto"/>
            <w:left w:val="none" w:sz="0" w:space="0" w:color="auto"/>
            <w:bottom w:val="none" w:sz="0" w:space="0" w:color="auto"/>
            <w:right w:val="none" w:sz="0" w:space="0" w:color="auto"/>
          </w:divBdr>
        </w:div>
        <w:div w:id="799569845">
          <w:marLeft w:val="806"/>
          <w:marRight w:val="0"/>
          <w:marTop w:val="106"/>
          <w:marBottom w:val="0"/>
          <w:divBdr>
            <w:top w:val="none" w:sz="0" w:space="0" w:color="auto"/>
            <w:left w:val="none" w:sz="0" w:space="0" w:color="auto"/>
            <w:bottom w:val="none" w:sz="0" w:space="0" w:color="auto"/>
            <w:right w:val="none" w:sz="0" w:space="0" w:color="auto"/>
          </w:divBdr>
        </w:div>
        <w:div w:id="210045855">
          <w:marLeft w:val="806"/>
          <w:marRight w:val="0"/>
          <w:marTop w:val="106"/>
          <w:marBottom w:val="0"/>
          <w:divBdr>
            <w:top w:val="none" w:sz="0" w:space="0" w:color="auto"/>
            <w:left w:val="none" w:sz="0" w:space="0" w:color="auto"/>
            <w:bottom w:val="none" w:sz="0" w:space="0" w:color="auto"/>
            <w:right w:val="none" w:sz="0" w:space="0" w:color="auto"/>
          </w:divBdr>
        </w:div>
      </w:divsChild>
    </w:div>
    <w:div w:id="1441685068">
      <w:bodyDiv w:val="1"/>
      <w:marLeft w:val="0"/>
      <w:marRight w:val="0"/>
      <w:marTop w:val="0"/>
      <w:marBottom w:val="0"/>
      <w:divBdr>
        <w:top w:val="none" w:sz="0" w:space="0" w:color="auto"/>
        <w:left w:val="none" w:sz="0" w:space="0" w:color="auto"/>
        <w:bottom w:val="none" w:sz="0" w:space="0" w:color="auto"/>
        <w:right w:val="none" w:sz="0" w:space="0" w:color="auto"/>
      </w:divBdr>
      <w:divsChild>
        <w:div w:id="1379738663">
          <w:marLeft w:val="1354"/>
          <w:marRight w:val="0"/>
          <w:marTop w:val="96"/>
          <w:marBottom w:val="0"/>
          <w:divBdr>
            <w:top w:val="none" w:sz="0" w:space="0" w:color="auto"/>
            <w:left w:val="none" w:sz="0" w:space="0" w:color="auto"/>
            <w:bottom w:val="none" w:sz="0" w:space="0" w:color="auto"/>
            <w:right w:val="none" w:sz="0" w:space="0" w:color="auto"/>
          </w:divBdr>
        </w:div>
        <w:div w:id="196819868">
          <w:marLeft w:val="1354"/>
          <w:marRight w:val="0"/>
          <w:marTop w:val="96"/>
          <w:marBottom w:val="0"/>
          <w:divBdr>
            <w:top w:val="none" w:sz="0" w:space="0" w:color="auto"/>
            <w:left w:val="none" w:sz="0" w:space="0" w:color="auto"/>
            <w:bottom w:val="none" w:sz="0" w:space="0" w:color="auto"/>
            <w:right w:val="none" w:sz="0" w:space="0" w:color="auto"/>
          </w:divBdr>
        </w:div>
        <w:div w:id="507718995">
          <w:marLeft w:val="1354"/>
          <w:marRight w:val="0"/>
          <w:marTop w:val="96"/>
          <w:marBottom w:val="0"/>
          <w:divBdr>
            <w:top w:val="none" w:sz="0" w:space="0" w:color="auto"/>
            <w:left w:val="none" w:sz="0" w:space="0" w:color="auto"/>
            <w:bottom w:val="none" w:sz="0" w:space="0" w:color="auto"/>
            <w:right w:val="none" w:sz="0" w:space="0" w:color="auto"/>
          </w:divBdr>
        </w:div>
        <w:div w:id="1691908147">
          <w:marLeft w:val="1354"/>
          <w:marRight w:val="0"/>
          <w:marTop w:val="96"/>
          <w:marBottom w:val="0"/>
          <w:divBdr>
            <w:top w:val="none" w:sz="0" w:space="0" w:color="auto"/>
            <w:left w:val="none" w:sz="0" w:space="0" w:color="auto"/>
            <w:bottom w:val="none" w:sz="0" w:space="0" w:color="auto"/>
            <w:right w:val="none" w:sz="0" w:space="0" w:color="auto"/>
          </w:divBdr>
        </w:div>
        <w:div w:id="1793864961">
          <w:marLeft w:val="1354"/>
          <w:marRight w:val="0"/>
          <w:marTop w:val="96"/>
          <w:marBottom w:val="0"/>
          <w:divBdr>
            <w:top w:val="none" w:sz="0" w:space="0" w:color="auto"/>
            <w:left w:val="none" w:sz="0" w:space="0" w:color="auto"/>
            <w:bottom w:val="none" w:sz="0" w:space="0" w:color="auto"/>
            <w:right w:val="none" w:sz="0" w:space="0" w:color="auto"/>
          </w:divBdr>
        </w:div>
        <w:div w:id="1859931247">
          <w:marLeft w:val="1354"/>
          <w:marRight w:val="0"/>
          <w:marTop w:val="96"/>
          <w:marBottom w:val="0"/>
          <w:divBdr>
            <w:top w:val="none" w:sz="0" w:space="0" w:color="auto"/>
            <w:left w:val="none" w:sz="0" w:space="0" w:color="auto"/>
            <w:bottom w:val="none" w:sz="0" w:space="0" w:color="auto"/>
            <w:right w:val="none" w:sz="0" w:space="0" w:color="auto"/>
          </w:divBdr>
        </w:div>
      </w:divsChild>
    </w:div>
    <w:div w:id="1490443358">
      <w:bodyDiv w:val="1"/>
      <w:marLeft w:val="0"/>
      <w:marRight w:val="0"/>
      <w:marTop w:val="0"/>
      <w:marBottom w:val="0"/>
      <w:divBdr>
        <w:top w:val="none" w:sz="0" w:space="0" w:color="auto"/>
        <w:left w:val="none" w:sz="0" w:space="0" w:color="auto"/>
        <w:bottom w:val="none" w:sz="0" w:space="0" w:color="auto"/>
        <w:right w:val="none" w:sz="0" w:space="0" w:color="auto"/>
      </w:divBdr>
    </w:div>
    <w:div w:id="1557735584">
      <w:bodyDiv w:val="1"/>
      <w:marLeft w:val="0"/>
      <w:marRight w:val="0"/>
      <w:marTop w:val="0"/>
      <w:marBottom w:val="0"/>
      <w:divBdr>
        <w:top w:val="none" w:sz="0" w:space="0" w:color="auto"/>
        <w:left w:val="none" w:sz="0" w:space="0" w:color="auto"/>
        <w:bottom w:val="none" w:sz="0" w:space="0" w:color="auto"/>
        <w:right w:val="none" w:sz="0" w:space="0" w:color="auto"/>
      </w:divBdr>
    </w:div>
    <w:div w:id="1598908147">
      <w:bodyDiv w:val="1"/>
      <w:marLeft w:val="0"/>
      <w:marRight w:val="0"/>
      <w:marTop w:val="0"/>
      <w:marBottom w:val="0"/>
      <w:divBdr>
        <w:top w:val="none" w:sz="0" w:space="0" w:color="auto"/>
        <w:left w:val="none" w:sz="0" w:space="0" w:color="auto"/>
        <w:bottom w:val="none" w:sz="0" w:space="0" w:color="auto"/>
        <w:right w:val="none" w:sz="0" w:space="0" w:color="auto"/>
      </w:divBdr>
    </w:div>
    <w:div w:id="1605461227">
      <w:bodyDiv w:val="1"/>
      <w:marLeft w:val="0"/>
      <w:marRight w:val="0"/>
      <w:marTop w:val="0"/>
      <w:marBottom w:val="0"/>
      <w:divBdr>
        <w:top w:val="none" w:sz="0" w:space="0" w:color="auto"/>
        <w:left w:val="none" w:sz="0" w:space="0" w:color="auto"/>
        <w:bottom w:val="none" w:sz="0" w:space="0" w:color="auto"/>
        <w:right w:val="none" w:sz="0" w:space="0" w:color="auto"/>
      </w:divBdr>
      <w:divsChild>
        <w:div w:id="1669556135">
          <w:marLeft w:val="547"/>
          <w:marRight w:val="0"/>
          <w:marTop w:val="154"/>
          <w:marBottom w:val="0"/>
          <w:divBdr>
            <w:top w:val="none" w:sz="0" w:space="0" w:color="auto"/>
            <w:left w:val="none" w:sz="0" w:space="0" w:color="auto"/>
            <w:bottom w:val="none" w:sz="0" w:space="0" w:color="auto"/>
            <w:right w:val="none" w:sz="0" w:space="0" w:color="auto"/>
          </w:divBdr>
        </w:div>
        <w:div w:id="634792811">
          <w:marLeft w:val="547"/>
          <w:marRight w:val="0"/>
          <w:marTop w:val="154"/>
          <w:marBottom w:val="0"/>
          <w:divBdr>
            <w:top w:val="none" w:sz="0" w:space="0" w:color="auto"/>
            <w:left w:val="none" w:sz="0" w:space="0" w:color="auto"/>
            <w:bottom w:val="none" w:sz="0" w:space="0" w:color="auto"/>
            <w:right w:val="none" w:sz="0" w:space="0" w:color="auto"/>
          </w:divBdr>
        </w:div>
        <w:div w:id="1106652609">
          <w:marLeft w:val="547"/>
          <w:marRight w:val="0"/>
          <w:marTop w:val="154"/>
          <w:marBottom w:val="0"/>
          <w:divBdr>
            <w:top w:val="none" w:sz="0" w:space="0" w:color="auto"/>
            <w:left w:val="none" w:sz="0" w:space="0" w:color="auto"/>
            <w:bottom w:val="none" w:sz="0" w:space="0" w:color="auto"/>
            <w:right w:val="none" w:sz="0" w:space="0" w:color="auto"/>
          </w:divBdr>
        </w:div>
      </w:divsChild>
    </w:div>
    <w:div w:id="1678774715">
      <w:bodyDiv w:val="1"/>
      <w:marLeft w:val="0"/>
      <w:marRight w:val="0"/>
      <w:marTop w:val="0"/>
      <w:marBottom w:val="0"/>
      <w:divBdr>
        <w:top w:val="none" w:sz="0" w:space="0" w:color="auto"/>
        <w:left w:val="none" w:sz="0" w:space="0" w:color="auto"/>
        <w:bottom w:val="none" w:sz="0" w:space="0" w:color="auto"/>
        <w:right w:val="none" w:sz="0" w:space="0" w:color="auto"/>
      </w:divBdr>
    </w:div>
    <w:div w:id="1727870251">
      <w:bodyDiv w:val="1"/>
      <w:marLeft w:val="0"/>
      <w:marRight w:val="0"/>
      <w:marTop w:val="0"/>
      <w:marBottom w:val="0"/>
      <w:divBdr>
        <w:top w:val="none" w:sz="0" w:space="0" w:color="auto"/>
        <w:left w:val="none" w:sz="0" w:space="0" w:color="auto"/>
        <w:bottom w:val="none" w:sz="0" w:space="0" w:color="auto"/>
        <w:right w:val="none" w:sz="0" w:space="0" w:color="auto"/>
      </w:divBdr>
    </w:div>
    <w:div w:id="1811554330">
      <w:bodyDiv w:val="1"/>
      <w:marLeft w:val="0"/>
      <w:marRight w:val="0"/>
      <w:marTop w:val="0"/>
      <w:marBottom w:val="0"/>
      <w:divBdr>
        <w:top w:val="none" w:sz="0" w:space="0" w:color="auto"/>
        <w:left w:val="none" w:sz="0" w:space="0" w:color="auto"/>
        <w:bottom w:val="none" w:sz="0" w:space="0" w:color="auto"/>
        <w:right w:val="none" w:sz="0" w:space="0" w:color="auto"/>
      </w:divBdr>
    </w:div>
    <w:div w:id="1821919484">
      <w:bodyDiv w:val="1"/>
      <w:marLeft w:val="0"/>
      <w:marRight w:val="0"/>
      <w:marTop w:val="0"/>
      <w:marBottom w:val="0"/>
      <w:divBdr>
        <w:top w:val="none" w:sz="0" w:space="0" w:color="auto"/>
        <w:left w:val="none" w:sz="0" w:space="0" w:color="auto"/>
        <w:bottom w:val="none" w:sz="0" w:space="0" w:color="auto"/>
        <w:right w:val="none" w:sz="0" w:space="0" w:color="auto"/>
      </w:divBdr>
    </w:div>
    <w:div w:id="1830251549">
      <w:bodyDiv w:val="1"/>
      <w:marLeft w:val="0"/>
      <w:marRight w:val="0"/>
      <w:marTop w:val="0"/>
      <w:marBottom w:val="0"/>
      <w:divBdr>
        <w:top w:val="none" w:sz="0" w:space="0" w:color="auto"/>
        <w:left w:val="none" w:sz="0" w:space="0" w:color="auto"/>
        <w:bottom w:val="none" w:sz="0" w:space="0" w:color="auto"/>
        <w:right w:val="none" w:sz="0" w:space="0" w:color="auto"/>
      </w:divBdr>
      <w:divsChild>
        <w:div w:id="1922786952">
          <w:marLeft w:val="0"/>
          <w:marRight w:val="0"/>
          <w:marTop w:val="0"/>
          <w:marBottom w:val="0"/>
          <w:divBdr>
            <w:top w:val="none" w:sz="0" w:space="0" w:color="auto"/>
            <w:left w:val="none" w:sz="0" w:space="0" w:color="auto"/>
            <w:bottom w:val="none" w:sz="0" w:space="0" w:color="auto"/>
            <w:right w:val="none" w:sz="0" w:space="0" w:color="auto"/>
          </w:divBdr>
        </w:div>
        <w:div w:id="632293396">
          <w:marLeft w:val="0"/>
          <w:marRight w:val="0"/>
          <w:marTop w:val="0"/>
          <w:marBottom w:val="0"/>
          <w:divBdr>
            <w:top w:val="none" w:sz="0" w:space="0" w:color="auto"/>
            <w:left w:val="none" w:sz="0" w:space="0" w:color="auto"/>
            <w:bottom w:val="none" w:sz="0" w:space="0" w:color="auto"/>
            <w:right w:val="none" w:sz="0" w:space="0" w:color="auto"/>
          </w:divBdr>
        </w:div>
        <w:div w:id="2144956812">
          <w:marLeft w:val="708"/>
          <w:marRight w:val="0"/>
          <w:marTop w:val="0"/>
          <w:marBottom w:val="0"/>
          <w:divBdr>
            <w:top w:val="none" w:sz="0" w:space="0" w:color="auto"/>
            <w:left w:val="none" w:sz="0" w:space="0" w:color="auto"/>
            <w:bottom w:val="none" w:sz="0" w:space="0" w:color="auto"/>
            <w:right w:val="none" w:sz="0" w:space="0" w:color="auto"/>
          </w:divBdr>
        </w:div>
        <w:div w:id="966931131">
          <w:marLeft w:val="0"/>
          <w:marRight w:val="0"/>
          <w:marTop w:val="0"/>
          <w:marBottom w:val="0"/>
          <w:divBdr>
            <w:top w:val="none" w:sz="0" w:space="0" w:color="auto"/>
            <w:left w:val="none" w:sz="0" w:space="0" w:color="auto"/>
            <w:bottom w:val="none" w:sz="0" w:space="0" w:color="auto"/>
            <w:right w:val="none" w:sz="0" w:space="0" w:color="auto"/>
          </w:divBdr>
        </w:div>
        <w:div w:id="1416584221">
          <w:marLeft w:val="0"/>
          <w:marRight w:val="0"/>
          <w:marTop w:val="0"/>
          <w:marBottom w:val="0"/>
          <w:divBdr>
            <w:top w:val="none" w:sz="0" w:space="0" w:color="auto"/>
            <w:left w:val="none" w:sz="0" w:space="0" w:color="auto"/>
            <w:bottom w:val="none" w:sz="0" w:space="0" w:color="auto"/>
            <w:right w:val="none" w:sz="0" w:space="0" w:color="auto"/>
          </w:divBdr>
        </w:div>
      </w:divsChild>
    </w:div>
    <w:div w:id="1860972742">
      <w:bodyDiv w:val="1"/>
      <w:marLeft w:val="0"/>
      <w:marRight w:val="0"/>
      <w:marTop w:val="0"/>
      <w:marBottom w:val="0"/>
      <w:divBdr>
        <w:top w:val="none" w:sz="0" w:space="0" w:color="auto"/>
        <w:left w:val="none" w:sz="0" w:space="0" w:color="auto"/>
        <w:bottom w:val="none" w:sz="0" w:space="0" w:color="auto"/>
        <w:right w:val="none" w:sz="0" w:space="0" w:color="auto"/>
      </w:divBdr>
    </w:div>
    <w:div w:id="1870950868">
      <w:bodyDiv w:val="1"/>
      <w:marLeft w:val="0"/>
      <w:marRight w:val="0"/>
      <w:marTop w:val="0"/>
      <w:marBottom w:val="0"/>
      <w:divBdr>
        <w:top w:val="none" w:sz="0" w:space="0" w:color="auto"/>
        <w:left w:val="none" w:sz="0" w:space="0" w:color="auto"/>
        <w:bottom w:val="none" w:sz="0" w:space="0" w:color="auto"/>
        <w:right w:val="none" w:sz="0" w:space="0" w:color="auto"/>
      </w:divBdr>
    </w:div>
    <w:div w:id="1875386472">
      <w:bodyDiv w:val="1"/>
      <w:marLeft w:val="0"/>
      <w:marRight w:val="0"/>
      <w:marTop w:val="0"/>
      <w:marBottom w:val="0"/>
      <w:divBdr>
        <w:top w:val="none" w:sz="0" w:space="0" w:color="auto"/>
        <w:left w:val="none" w:sz="0" w:space="0" w:color="auto"/>
        <w:bottom w:val="none" w:sz="0" w:space="0" w:color="auto"/>
        <w:right w:val="none" w:sz="0" w:space="0" w:color="auto"/>
      </w:divBdr>
    </w:div>
    <w:div w:id="1917589568">
      <w:bodyDiv w:val="1"/>
      <w:marLeft w:val="0"/>
      <w:marRight w:val="0"/>
      <w:marTop w:val="0"/>
      <w:marBottom w:val="0"/>
      <w:divBdr>
        <w:top w:val="none" w:sz="0" w:space="0" w:color="auto"/>
        <w:left w:val="none" w:sz="0" w:space="0" w:color="auto"/>
        <w:bottom w:val="none" w:sz="0" w:space="0" w:color="auto"/>
        <w:right w:val="none" w:sz="0" w:space="0" w:color="auto"/>
      </w:divBdr>
    </w:div>
    <w:div w:id="2068841922">
      <w:bodyDiv w:val="1"/>
      <w:marLeft w:val="0"/>
      <w:marRight w:val="0"/>
      <w:marTop w:val="0"/>
      <w:marBottom w:val="0"/>
      <w:divBdr>
        <w:top w:val="none" w:sz="0" w:space="0" w:color="auto"/>
        <w:left w:val="none" w:sz="0" w:space="0" w:color="auto"/>
        <w:bottom w:val="none" w:sz="0" w:space="0" w:color="auto"/>
        <w:right w:val="none" w:sz="0" w:space="0" w:color="auto"/>
      </w:divBdr>
    </w:div>
    <w:div w:id="2080248769">
      <w:bodyDiv w:val="1"/>
      <w:marLeft w:val="0"/>
      <w:marRight w:val="0"/>
      <w:marTop w:val="0"/>
      <w:marBottom w:val="0"/>
      <w:divBdr>
        <w:top w:val="none" w:sz="0" w:space="0" w:color="auto"/>
        <w:left w:val="none" w:sz="0" w:space="0" w:color="auto"/>
        <w:bottom w:val="none" w:sz="0" w:space="0" w:color="auto"/>
        <w:right w:val="none" w:sz="0" w:space="0" w:color="auto"/>
      </w:divBdr>
    </w:div>
    <w:div w:id="2118018986">
      <w:bodyDiv w:val="1"/>
      <w:marLeft w:val="0"/>
      <w:marRight w:val="0"/>
      <w:marTop w:val="0"/>
      <w:marBottom w:val="0"/>
      <w:divBdr>
        <w:top w:val="none" w:sz="0" w:space="0" w:color="auto"/>
        <w:left w:val="none" w:sz="0" w:space="0" w:color="auto"/>
        <w:bottom w:val="none" w:sz="0" w:space="0" w:color="auto"/>
        <w:right w:val="none" w:sz="0" w:space="0" w:color="auto"/>
      </w:divBdr>
    </w:div>
    <w:div w:id="21422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2C7A25-9B4F-4C15-A658-C8D82063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72</Pages>
  <Words>17497</Words>
  <Characters>99734</Characters>
  <Application>Microsoft Office Word</Application>
  <DocSecurity>0</DocSecurity>
  <Lines>831</Lines>
  <Paragraphs>233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Chelombeevanext@mail.ru</dc:creator>
  <cp:lastModifiedBy>Chelombeevanext@mail.ru</cp:lastModifiedBy>
  <cp:revision>4</cp:revision>
  <dcterms:created xsi:type="dcterms:W3CDTF">2017-06-13T13:15:00Z</dcterms:created>
  <dcterms:modified xsi:type="dcterms:W3CDTF">2017-06-15T17:20:00Z</dcterms:modified>
</cp:coreProperties>
</file>